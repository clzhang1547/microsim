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5B4EA2" w:rsidRDefault="005B4EA2" w:rsidP="005B4EA2">
      <w:pPr>
        <w:keepNext/>
        <w:keepLines/>
        <w:tabs>
          <w:tab w:val="left" w:pos="720"/>
        </w:tabs>
        <w:spacing w:before="59" w:line="249" w:lineRule="auto"/>
        <w:ind w:right="3314"/>
        <w:jc w:val="both"/>
        <w:outlineLvl w:val="1"/>
        <w:rPr>
          <w:rFonts w:eastAsia="Times New Roman" w:cs="Times New Roman"/>
          <w:b/>
          <w:bCs/>
          <w:color w:val="FFFFFF"/>
        </w:rPr>
      </w:pPr>
      <w:bookmarkStart w:id="0" w:name="_Toc480880082"/>
      <w:bookmarkStart w:id="1" w:name="_Toc480880730"/>
      <w:bookmarkStart w:id="2" w:name="_Toc480887094"/>
    </w:p>
    <w:p w14:paraId="7E88ADB0" w14:textId="77777777" w:rsidR="005B4EA2" w:rsidRPr="005B4EA2" w:rsidRDefault="005B4EA2" w:rsidP="005B4EA2">
      <w:pPr>
        <w:jc w:val="both"/>
        <w:rPr>
          <w:rFonts w:eastAsia="Calibri" w:cs="Times New Roman"/>
          <w:b/>
          <w:color w:val="FFFFFF"/>
          <w:szCs w:val="22"/>
        </w:rPr>
      </w:pPr>
      <w:r w:rsidRPr="005B4EA2">
        <w:rPr>
          <w:rFonts w:eastAsia="Calibri" w:cs="Times New Roman"/>
          <w:b/>
          <w:noProof/>
          <w:color w:val="FFFFFF"/>
          <w:szCs w:val="22"/>
        </w:rPr>
        <w:drawing>
          <wp:anchor distT="0" distB="0" distL="0" distR="0" simplePos="0" relativeHeight="251721728" behindDoc="1" locked="0" layoutInCell="1" allowOverlap="1" wp14:anchorId="5D33CECB" wp14:editId="27911C09">
            <wp:simplePos x="0" y="0"/>
            <wp:positionH relativeFrom="page">
              <wp:posOffset>3619</wp:posOffset>
            </wp:positionH>
            <wp:positionV relativeFrom="page">
              <wp:posOffset>1513</wp:posOffset>
            </wp:positionV>
            <wp:extent cx="7765153" cy="10054162"/>
            <wp:effectExtent l="0" t="0" r="7620" b="4445"/>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765153" cy="10054162"/>
                    </a:xfrm>
                    <a:prstGeom prst="rect">
                      <a:avLst/>
                    </a:prstGeom>
                  </pic:spPr>
                </pic:pic>
              </a:graphicData>
            </a:graphic>
          </wp:anchor>
        </w:drawing>
      </w:r>
      <w:bookmarkEnd w:id="0"/>
      <w:bookmarkEnd w:id="1"/>
      <w:bookmarkEnd w:id="2"/>
      <w:r>
        <w:rPr>
          <w:rFonts w:eastAsia="Calibri" w:cs="Times New Roman"/>
          <w:b/>
          <w:color w:val="FFFFFF"/>
          <w:szCs w:val="22"/>
        </w:rPr>
        <w:t>Simulation Model Testing Memorandum</w:t>
      </w:r>
    </w:p>
    <w:p w14:paraId="0A37501D" w14:textId="77777777" w:rsidR="005B4EA2" w:rsidRDefault="005B4EA2" w:rsidP="005B4EA2">
      <w:pPr>
        <w:keepNext/>
        <w:keepLines/>
        <w:tabs>
          <w:tab w:val="left" w:pos="720"/>
        </w:tabs>
        <w:spacing w:before="59" w:line="249" w:lineRule="auto"/>
        <w:ind w:right="3314"/>
        <w:jc w:val="both"/>
        <w:outlineLvl w:val="1"/>
        <w:rPr>
          <w:rFonts w:eastAsia="Times New Roman" w:cs="Times New Roman"/>
          <w:b/>
          <w:bCs/>
          <w:color w:val="660000"/>
        </w:rPr>
      </w:pPr>
    </w:p>
    <w:p w14:paraId="293887A5" w14:textId="77777777" w:rsidR="00557899" w:rsidRDefault="00557899" w:rsidP="005B4EA2">
      <w:pPr>
        <w:keepNext/>
        <w:keepLines/>
        <w:tabs>
          <w:tab w:val="left" w:pos="720"/>
        </w:tabs>
        <w:spacing w:before="59" w:line="249" w:lineRule="auto"/>
        <w:ind w:right="3314"/>
        <w:jc w:val="both"/>
        <w:outlineLvl w:val="1"/>
        <w:rPr>
          <w:rFonts w:eastAsia="Times New Roman" w:cs="Times New Roman"/>
          <w:bCs/>
          <w:color w:val="FFFFFF" w:themeColor="background1"/>
        </w:rPr>
      </w:pPr>
      <w:bookmarkStart w:id="3" w:name="_Toc3451831"/>
      <w:bookmarkStart w:id="4" w:name="_Toc3452895"/>
      <w:r>
        <w:rPr>
          <w:rFonts w:eastAsia="Times New Roman" w:cs="Times New Roman"/>
          <w:bCs/>
          <w:color w:val="FFFFFF" w:themeColor="background1"/>
        </w:rPr>
        <w:t>Project: Micro-Simulation Model on Worker Leave</w:t>
      </w:r>
      <w:bookmarkEnd w:id="3"/>
      <w:bookmarkEnd w:id="4"/>
    </w:p>
    <w:p w14:paraId="5E778D6C" w14:textId="77777777" w:rsidR="00F6540E" w:rsidRDefault="00557899" w:rsidP="005B4EA2">
      <w:pPr>
        <w:keepNext/>
        <w:keepLines/>
        <w:tabs>
          <w:tab w:val="left" w:pos="720"/>
        </w:tabs>
        <w:spacing w:before="59" w:line="249" w:lineRule="auto"/>
        <w:ind w:right="3314"/>
        <w:jc w:val="both"/>
        <w:outlineLvl w:val="1"/>
        <w:rPr>
          <w:rFonts w:eastAsia="Times New Roman" w:cs="Times New Roman"/>
          <w:bCs/>
          <w:color w:val="FFFFFF" w:themeColor="background1"/>
        </w:rPr>
      </w:pPr>
      <w:bookmarkStart w:id="5" w:name="_Toc3451832"/>
      <w:bookmarkStart w:id="6" w:name="_Toc3452896"/>
      <w:r>
        <w:rPr>
          <w:rFonts w:eastAsia="Times New Roman" w:cs="Times New Roman"/>
          <w:bCs/>
          <w:color w:val="FFFFFF" w:themeColor="background1"/>
        </w:rPr>
        <w:t>Contract #</w:t>
      </w:r>
      <w:r w:rsidR="00F6540E">
        <w:rPr>
          <w:rFonts w:eastAsia="Times New Roman" w:cs="Times New Roman"/>
          <w:bCs/>
          <w:color w:val="FFFFFF" w:themeColor="background1"/>
        </w:rPr>
        <w:t>DOLQ1296</w:t>
      </w:r>
      <w:r>
        <w:rPr>
          <w:rFonts w:eastAsia="Times New Roman" w:cs="Times New Roman"/>
          <w:bCs/>
          <w:color w:val="FFFFFF" w:themeColor="background1"/>
        </w:rPr>
        <w:t>33247</w:t>
      </w:r>
      <w:bookmarkEnd w:id="5"/>
      <w:bookmarkEnd w:id="6"/>
    </w:p>
    <w:p w14:paraId="6038F06F" w14:textId="77777777" w:rsidR="00557899" w:rsidRPr="005B4EA2" w:rsidRDefault="00557899" w:rsidP="005B4EA2">
      <w:pPr>
        <w:keepNext/>
        <w:keepLines/>
        <w:tabs>
          <w:tab w:val="left" w:pos="720"/>
        </w:tabs>
        <w:spacing w:before="59" w:line="249" w:lineRule="auto"/>
        <w:ind w:right="3314"/>
        <w:jc w:val="both"/>
        <w:outlineLvl w:val="1"/>
        <w:rPr>
          <w:rFonts w:eastAsia="Times New Roman" w:cs="Times New Roman"/>
          <w:bCs/>
          <w:color w:val="FFFFFF" w:themeColor="background1"/>
        </w:rPr>
      </w:pPr>
      <w:bookmarkStart w:id="7" w:name="_Toc3451833"/>
      <w:bookmarkStart w:id="8" w:name="_Toc3452897"/>
      <w:r>
        <w:rPr>
          <w:rFonts w:eastAsia="Times New Roman" w:cs="Times New Roman"/>
          <w:bCs/>
          <w:color w:val="FFFFFF" w:themeColor="background1"/>
        </w:rPr>
        <w:t>Order #1605DC-17-U-00086</w:t>
      </w:r>
      <w:bookmarkEnd w:id="7"/>
      <w:bookmarkEnd w:id="8"/>
    </w:p>
    <w:p w14:paraId="3C465639" w14:textId="77777777" w:rsidR="005B4EA2" w:rsidRPr="005B4EA2" w:rsidRDefault="005B4EA2" w:rsidP="005B4EA2">
      <w:pPr>
        <w:spacing w:before="24"/>
        <w:jc w:val="both"/>
        <w:rPr>
          <w:rFonts w:eastAsia="Calibri" w:cs="Times New Roman"/>
        </w:rPr>
        <w:sectPr w:rsidR="005B4EA2" w:rsidRPr="005B4EA2" w:rsidSect="00E54CB8">
          <w:pgSz w:w="12240" w:h="15840"/>
          <w:pgMar w:top="760" w:right="1720" w:bottom="280" w:left="960" w:header="720" w:footer="720" w:gutter="0"/>
          <w:cols w:space="720"/>
        </w:sectPr>
      </w:pPr>
      <w:r>
        <w:rPr>
          <w:rFonts w:eastAsia="Calibri" w:cs="Times New Roman"/>
          <w:color w:val="FFFFFF"/>
        </w:rPr>
        <w:t>March 15, 2019</w:t>
      </w:r>
    </w:p>
    <w:bookmarkStart w:id="9" w:name="_Toc514867495"/>
    <w:bookmarkStart w:id="10" w:name="_Toc514910700"/>
    <w:bookmarkStart w:id="11" w:name="_Toc521397621"/>
    <w:p w14:paraId="3808D3B0" w14:textId="77777777" w:rsidR="00557899" w:rsidRPr="0077227A" w:rsidRDefault="00557899" w:rsidP="00631A8F">
      <w:pPr>
        <w:pStyle w:val="BodyText"/>
        <w:jc w:val="both"/>
        <w:rPr>
          <w:szCs w:val="24"/>
        </w:rPr>
      </w:pPr>
      <w:r w:rsidRPr="0077227A">
        <w:rPr>
          <w:noProof/>
          <w:szCs w:val="24"/>
        </w:rPr>
        <w:lastRenderedPageBreak/>
        <mc:AlternateContent>
          <mc:Choice Requires="wps">
            <w:drawing>
              <wp:anchor distT="0" distB="0" distL="114300" distR="114300" simplePos="0" relativeHeight="251723776" behindDoc="1" locked="0" layoutInCell="1" allowOverlap="1" wp14:anchorId="1CEC245E" wp14:editId="2A3BF90D">
                <wp:simplePos x="0" y="0"/>
                <wp:positionH relativeFrom="page">
                  <wp:posOffset>0</wp:posOffset>
                </wp:positionH>
                <wp:positionV relativeFrom="page">
                  <wp:posOffset>9906000</wp:posOffset>
                </wp:positionV>
                <wp:extent cx="7772400" cy="152400"/>
                <wp:effectExtent l="0" t="0" r="0" b="0"/>
                <wp:wrapNone/>
                <wp:docPr id="33"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52400"/>
                        </a:xfrm>
                        <a:prstGeom prst="rect">
                          <a:avLst/>
                        </a:prstGeom>
                        <a:solidFill>
                          <a:srgbClr val="81142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693D841B">
              <v:rect id="Rectangle 121" style="position:absolute;margin-left:0;margin-top:780pt;width:612pt;height:12pt;z-index:-25159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811427" stroked="f" w14:anchorId="30D12E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">
                <w10:wrap anchorx="page" anchory="page"/>
              </v:rect>
            </w:pict>
          </mc:Fallback>
        </mc:AlternateContent>
      </w:r>
      <w:r w:rsidRPr="0077227A">
        <w:rPr>
          <w:szCs w:val="24"/>
        </w:rPr>
        <w:t xml:space="preserve">   </w:t>
      </w:r>
      <w:r w:rsidRPr="0077227A">
        <w:rPr>
          <w:noProof/>
          <w:szCs w:val="24"/>
        </w:rPr>
        <w:drawing>
          <wp:inline distT="0" distB="0" distL="0" distR="0" wp14:anchorId="59CE2576" wp14:editId="5480137B">
            <wp:extent cx="2385488" cy="708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AQ_Logo_adjusted_full_siz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1905" cy="737147"/>
                    </a:xfrm>
                    <a:prstGeom prst="rect">
                      <a:avLst/>
                    </a:prstGeom>
                  </pic:spPr>
                </pic:pic>
              </a:graphicData>
            </a:graphic>
          </wp:inline>
        </w:drawing>
      </w:r>
    </w:p>
    <w:p w14:paraId="5DAB6C7B" w14:textId="77777777" w:rsidR="00557899" w:rsidRPr="0077227A" w:rsidRDefault="00557899" w:rsidP="00631A8F">
      <w:pPr>
        <w:pStyle w:val="BodyText"/>
        <w:jc w:val="both"/>
        <w:rPr>
          <w:szCs w:val="24"/>
        </w:rPr>
      </w:pPr>
    </w:p>
    <w:p w14:paraId="02EB378F" w14:textId="77777777" w:rsidR="00557899" w:rsidRPr="0077227A" w:rsidRDefault="00557899" w:rsidP="00631A8F">
      <w:pPr>
        <w:pStyle w:val="BodyText"/>
        <w:spacing w:line="80" w:lineRule="exact"/>
        <w:jc w:val="both"/>
        <w:rPr>
          <w:szCs w:val="24"/>
        </w:rPr>
      </w:pPr>
      <w:r w:rsidRPr="0077227A">
        <w:rPr>
          <w:noProof/>
          <w:szCs w:val="24"/>
        </w:rPr>
        <mc:AlternateContent>
          <mc:Choice Requires="wpg">
            <w:drawing>
              <wp:inline distT="0" distB="0" distL="0" distR="0" wp14:anchorId="507839F0" wp14:editId="2F538760">
                <wp:extent cx="6451600" cy="50800"/>
                <wp:effectExtent l="0" t="0" r="6350" b="6350"/>
                <wp:docPr id="2"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1600" cy="50800"/>
                          <a:chOff x="0" y="0"/>
                          <a:chExt cx="10160" cy="80"/>
                        </a:xfrm>
                      </wpg:grpSpPr>
                      <wps:wsp>
                        <wps:cNvPr id="4" name="Line 120"/>
                        <wps:cNvCnPr>
                          <a:cxnSpLocks noChangeShapeType="1"/>
                        </wps:cNvCnPr>
                        <wps:spPr bwMode="auto">
                          <a:xfrm>
                            <a:off x="40" y="40"/>
                            <a:ext cx="10080" cy="0"/>
                          </a:xfrm>
                          <a:prstGeom prst="line">
                            <a:avLst/>
                          </a:prstGeom>
                          <a:noFill/>
                          <a:ln w="50800">
                            <a:solidFill>
                              <a:srgbClr val="811427"/>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p14="http://schemas.microsoft.com/office/word/2010/wordml" xmlns:a14="http://schemas.microsoft.com/office/drawing/2010/main" xmlns:pic="http://schemas.openxmlformats.org/drawingml/2006/picture"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7CC46162">
              <v:group id="Group 119" style="width:508pt;height:4pt;mso-position-horizontal-relative:char;mso-position-vertical-relative:line" coordsize="10160,80" o:spid="_x0000_s1026" w14:anchorId="04E73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">
                <v:line id="Line 120" style="position:absolute;visibility:visible;mso-wrap-style:square" o:spid="_x0000_s1027" strokecolor="#811427" strokeweight="4pt" o:connectortype="straight" from="40,40" to="101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"/>
                <w10:anchorlock/>
              </v:group>
            </w:pict>
          </mc:Fallback>
        </mc:AlternateContent>
      </w:r>
    </w:p>
    <w:p w14:paraId="6A05A809" w14:textId="77777777" w:rsidR="00557899" w:rsidRPr="0077227A" w:rsidRDefault="00557899" w:rsidP="00557899">
      <w:pPr>
        <w:pStyle w:val="BodyText"/>
        <w:ind w:right="144"/>
        <w:jc w:val="right"/>
        <w:rPr>
          <w:color w:val="auto"/>
          <w:szCs w:val="24"/>
        </w:rPr>
      </w:pPr>
    </w:p>
    <w:p w14:paraId="5A39BBE3" w14:textId="77777777" w:rsidR="00557899" w:rsidRPr="0077227A" w:rsidRDefault="00557899" w:rsidP="00631A8F">
      <w:pPr>
        <w:pStyle w:val="BodyText"/>
        <w:spacing w:before="1"/>
        <w:ind w:right="144"/>
        <w:jc w:val="both"/>
        <w:rPr>
          <w:szCs w:val="24"/>
        </w:rPr>
      </w:pPr>
    </w:p>
    <w:p w14:paraId="069CC8BF" w14:textId="77777777" w:rsidR="00557899" w:rsidRPr="00557899" w:rsidRDefault="00557899" w:rsidP="00557899">
      <w:pPr>
        <w:pStyle w:val="BodyText"/>
        <w:spacing w:before="1"/>
        <w:jc w:val="right"/>
        <w:rPr>
          <w:rFonts w:ascii="Times New Roman" w:hAnsi="Times New Roman" w:cs="Times New Roman"/>
          <w:b/>
          <w:szCs w:val="24"/>
        </w:rPr>
      </w:pPr>
      <w:r w:rsidRPr="00557899">
        <w:rPr>
          <w:rFonts w:ascii="Times New Roman" w:hAnsi="Times New Roman" w:cs="Times New Roman"/>
          <w:b/>
          <w:color w:val="811327"/>
          <w:szCs w:val="24"/>
        </w:rPr>
        <w:t>Simulation Model Testing Memorandum</w:t>
      </w:r>
    </w:p>
    <w:p w14:paraId="79DB1ECE" w14:textId="77777777" w:rsidR="00557899" w:rsidRPr="00557899" w:rsidRDefault="00557899" w:rsidP="00557899">
      <w:pPr>
        <w:pStyle w:val="BodyText"/>
        <w:jc w:val="right"/>
        <w:rPr>
          <w:rFonts w:ascii="Times New Roman" w:hAnsi="Times New Roman" w:cs="Times New Roman"/>
          <w:color w:val="auto"/>
          <w:szCs w:val="24"/>
        </w:rPr>
      </w:pPr>
      <w:r w:rsidRPr="00557899">
        <w:rPr>
          <w:rFonts w:ascii="Times New Roman" w:hAnsi="Times New Roman" w:cs="Times New Roman"/>
          <w:color w:val="auto"/>
          <w:szCs w:val="24"/>
        </w:rPr>
        <w:t>Project: Micro-Simulation Model on Worker Leave</w:t>
      </w:r>
    </w:p>
    <w:p w14:paraId="29F3FD15" w14:textId="77777777" w:rsidR="00557899" w:rsidRPr="00557899" w:rsidRDefault="00557899" w:rsidP="00557899">
      <w:pPr>
        <w:pStyle w:val="BodyText"/>
        <w:jc w:val="right"/>
        <w:rPr>
          <w:rFonts w:ascii="Times New Roman" w:hAnsi="Times New Roman" w:cs="Times New Roman"/>
          <w:color w:val="auto"/>
          <w:szCs w:val="24"/>
        </w:rPr>
      </w:pPr>
      <w:r w:rsidRPr="00557899">
        <w:rPr>
          <w:rFonts w:ascii="Times New Roman" w:hAnsi="Times New Roman" w:cs="Times New Roman"/>
          <w:color w:val="auto"/>
          <w:szCs w:val="24"/>
        </w:rPr>
        <w:t>Contract #DOLQ129633247</w:t>
      </w:r>
    </w:p>
    <w:p w14:paraId="31BE6223" w14:textId="77777777" w:rsidR="00557899" w:rsidRPr="00557899" w:rsidRDefault="00557899" w:rsidP="00557899">
      <w:pPr>
        <w:pStyle w:val="BodyText"/>
        <w:jc w:val="right"/>
        <w:rPr>
          <w:rFonts w:ascii="Times New Roman" w:hAnsi="Times New Roman" w:cs="Times New Roman"/>
          <w:color w:val="auto"/>
          <w:szCs w:val="24"/>
        </w:rPr>
      </w:pPr>
      <w:r w:rsidRPr="00557899">
        <w:rPr>
          <w:rFonts w:ascii="Times New Roman" w:hAnsi="Times New Roman" w:cs="Times New Roman"/>
          <w:color w:val="auto"/>
          <w:szCs w:val="24"/>
        </w:rPr>
        <w:t>Order #1605DC-17-U-00086</w:t>
      </w:r>
    </w:p>
    <w:p w14:paraId="642578D7" w14:textId="77777777" w:rsidR="00557899" w:rsidRPr="00557899" w:rsidRDefault="00557899" w:rsidP="00557899">
      <w:pPr>
        <w:pStyle w:val="BodyText"/>
        <w:jc w:val="right"/>
        <w:rPr>
          <w:rFonts w:ascii="Times New Roman" w:hAnsi="Times New Roman" w:cs="Times New Roman"/>
          <w:szCs w:val="24"/>
        </w:rPr>
      </w:pPr>
      <w:r w:rsidRPr="00557899">
        <w:rPr>
          <w:rFonts w:ascii="Times New Roman" w:hAnsi="Times New Roman" w:cs="Times New Roman"/>
          <w:color w:val="auto"/>
          <w:szCs w:val="24"/>
        </w:rPr>
        <w:t>March 15, 2019</w:t>
      </w:r>
    </w:p>
    <w:p w14:paraId="41C8F396" w14:textId="77777777" w:rsidR="00557899" w:rsidRPr="00557899" w:rsidRDefault="00557899" w:rsidP="00631A8F">
      <w:pPr>
        <w:pStyle w:val="BodyText"/>
        <w:jc w:val="both"/>
        <w:rPr>
          <w:rFonts w:ascii="Times New Roman" w:hAnsi="Times New Roman" w:cs="Times New Roman"/>
          <w:szCs w:val="24"/>
        </w:rPr>
      </w:pPr>
    </w:p>
    <w:p w14:paraId="215E7CF8" w14:textId="77777777" w:rsidR="00557899" w:rsidRPr="00557899" w:rsidRDefault="00557899" w:rsidP="00557899">
      <w:pPr>
        <w:jc w:val="right"/>
        <w:rPr>
          <w:rFonts w:eastAsia="Arial" w:cs="Times New Roman"/>
          <w:b/>
          <w:color w:val="811327"/>
        </w:rPr>
      </w:pPr>
      <w:r w:rsidRPr="00557899">
        <w:rPr>
          <w:rFonts w:eastAsia="Arial" w:cs="Times New Roman"/>
          <w:b/>
          <w:color w:val="811327"/>
        </w:rPr>
        <w:t xml:space="preserve">Submitted to: </w:t>
      </w:r>
    </w:p>
    <w:p w14:paraId="40275CF9" w14:textId="77777777" w:rsidR="00557899" w:rsidRPr="00557899" w:rsidRDefault="00557899" w:rsidP="00557899">
      <w:pPr>
        <w:pStyle w:val="BodyText"/>
        <w:contextualSpacing/>
        <w:jc w:val="right"/>
        <w:rPr>
          <w:rFonts w:ascii="Times New Roman" w:hAnsi="Times New Roman" w:cs="Times New Roman"/>
          <w:color w:val="auto"/>
          <w:szCs w:val="24"/>
        </w:rPr>
      </w:pPr>
      <w:r w:rsidRPr="00557899">
        <w:rPr>
          <w:rFonts w:ascii="Times New Roman" w:hAnsi="Times New Roman" w:cs="Times New Roman"/>
          <w:color w:val="auto"/>
          <w:szCs w:val="24"/>
        </w:rPr>
        <w:t>U.S Department of Labor</w:t>
      </w:r>
    </w:p>
    <w:p w14:paraId="4F4FD17C" w14:textId="77777777" w:rsidR="00557899" w:rsidRPr="00557899" w:rsidRDefault="00557899" w:rsidP="00557899">
      <w:pPr>
        <w:pStyle w:val="BodyText"/>
        <w:contextualSpacing/>
        <w:jc w:val="right"/>
        <w:rPr>
          <w:rFonts w:ascii="Times New Roman" w:hAnsi="Times New Roman" w:cs="Times New Roman"/>
          <w:color w:val="auto"/>
          <w:szCs w:val="24"/>
        </w:rPr>
      </w:pPr>
      <w:r w:rsidRPr="00557899">
        <w:rPr>
          <w:rFonts w:ascii="Times New Roman" w:hAnsi="Times New Roman" w:cs="Times New Roman"/>
          <w:color w:val="auto"/>
          <w:szCs w:val="24"/>
        </w:rPr>
        <w:t>Chief Evaluation Office</w:t>
      </w:r>
    </w:p>
    <w:p w14:paraId="72A3D3EC" w14:textId="77777777" w:rsidR="00557899" w:rsidRPr="00557899" w:rsidRDefault="00557899" w:rsidP="00631A8F">
      <w:pPr>
        <w:jc w:val="both"/>
        <w:rPr>
          <w:rFonts w:eastAsia="Arial" w:cs="Times New Roman"/>
          <w:b/>
          <w:color w:val="811327"/>
        </w:rPr>
      </w:pPr>
      <w:bookmarkStart w:id="12" w:name="_Toc480880087"/>
      <w:bookmarkStart w:id="13" w:name="_Toc480880733"/>
      <w:bookmarkStart w:id="14" w:name="_Toc480887097"/>
    </w:p>
    <w:p w14:paraId="6321EBA8" w14:textId="77777777" w:rsidR="00557899" w:rsidRPr="00557899" w:rsidRDefault="00557899" w:rsidP="00557899">
      <w:pPr>
        <w:jc w:val="right"/>
        <w:rPr>
          <w:rFonts w:eastAsia="Arial" w:cs="Times New Roman"/>
          <w:b/>
          <w:color w:val="811327"/>
        </w:rPr>
      </w:pPr>
      <w:r w:rsidRPr="00557899">
        <w:rPr>
          <w:rFonts w:eastAsia="Arial" w:cs="Times New Roman"/>
          <w:b/>
          <w:color w:val="811327"/>
        </w:rPr>
        <w:t>Submitted by:</w:t>
      </w:r>
      <w:bookmarkEnd w:id="12"/>
      <w:bookmarkEnd w:id="13"/>
      <w:bookmarkEnd w:id="14"/>
    </w:p>
    <w:p w14:paraId="71394D35" w14:textId="77777777" w:rsidR="00557899" w:rsidRPr="00557899" w:rsidRDefault="00557899" w:rsidP="00557899">
      <w:pPr>
        <w:pStyle w:val="BodyText"/>
        <w:contextualSpacing/>
        <w:jc w:val="right"/>
        <w:rPr>
          <w:rFonts w:ascii="Times New Roman" w:hAnsi="Times New Roman" w:cs="Times New Roman"/>
          <w:color w:val="auto"/>
          <w:szCs w:val="24"/>
        </w:rPr>
      </w:pPr>
      <w:r w:rsidRPr="00557899">
        <w:rPr>
          <w:rFonts w:ascii="Times New Roman" w:hAnsi="Times New Roman" w:cs="Times New Roman"/>
          <w:color w:val="auto"/>
          <w:szCs w:val="24"/>
        </w:rPr>
        <w:t>IMPAQ International, LLC</w:t>
      </w:r>
    </w:p>
    <w:p w14:paraId="3FB981A0" w14:textId="77777777" w:rsidR="00557899" w:rsidRPr="00557899" w:rsidRDefault="00557899" w:rsidP="00557899">
      <w:pPr>
        <w:pStyle w:val="BodyText"/>
        <w:contextualSpacing/>
        <w:jc w:val="right"/>
        <w:rPr>
          <w:rFonts w:ascii="Times New Roman" w:hAnsi="Times New Roman" w:cs="Times New Roman"/>
          <w:color w:val="auto"/>
          <w:szCs w:val="24"/>
        </w:rPr>
      </w:pPr>
      <w:r w:rsidRPr="00557899">
        <w:rPr>
          <w:rFonts w:ascii="Times New Roman" w:hAnsi="Times New Roman" w:cs="Times New Roman"/>
          <w:color w:val="auto"/>
          <w:szCs w:val="24"/>
        </w:rPr>
        <w:t xml:space="preserve"> 10420 Little Patuxent Parkway, Suite 300</w:t>
      </w:r>
    </w:p>
    <w:p w14:paraId="7BBF2D95" w14:textId="77777777" w:rsidR="00557899" w:rsidRPr="00557899" w:rsidRDefault="00557899" w:rsidP="00557899">
      <w:pPr>
        <w:pStyle w:val="BodyText"/>
        <w:contextualSpacing/>
        <w:jc w:val="right"/>
        <w:rPr>
          <w:rFonts w:ascii="Times New Roman" w:hAnsi="Times New Roman" w:cs="Times New Roman"/>
          <w:color w:val="auto"/>
          <w:szCs w:val="24"/>
        </w:rPr>
      </w:pPr>
      <w:r w:rsidRPr="00557899">
        <w:rPr>
          <w:rFonts w:ascii="Times New Roman" w:hAnsi="Times New Roman" w:cs="Times New Roman"/>
          <w:color w:val="auto"/>
          <w:szCs w:val="24"/>
        </w:rPr>
        <w:t>Columbia, MD 21044</w:t>
      </w:r>
    </w:p>
    <w:p w14:paraId="0D0B940D" w14:textId="77777777" w:rsidR="00E54CB8" w:rsidRDefault="00E54CB8" w:rsidP="00631A8F">
      <w:pPr>
        <w:jc w:val="both"/>
        <w:rPr>
          <w:rFonts w:eastAsia="Times New Roman" w:cs="Times New Roman"/>
          <w:b/>
          <w:bCs/>
          <w:color w:val="660000"/>
          <w:szCs w:val="28"/>
        </w:rPr>
        <w:sectPr w:rsidR="00E54CB8">
          <w:pgSz w:w="12240" w:h="15840"/>
          <w:pgMar w:top="1440" w:right="1440" w:bottom="1440" w:left="1440" w:header="720" w:footer="720" w:gutter="0"/>
          <w:cols w:space="720"/>
        </w:sectPr>
      </w:pPr>
    </w:p>
    <w:p w14:paraId="0E27B00A" w14:textId="77777777" w:rsidR="00557899" w:rsidRPr="00557899" w:rsidRDefault="00557899" w:rsidP="00631A8F">
      <w:pPr>
        <w:jc w:val="both"/>
        <w:rPr>
          <w:rFonts w:eastAsia="Times New Roman" w:cs="Times New Roman"/>
          <w:b/>
          <w:bCs/>
          <w:color w:val="660000"/>
          <w:szCs w:val="28"/>
        </w:rPr>
      </w:pPr>
    </w:p>
    <w:p w14:paraId="22E0FC93" w14:textId="77777777" w:rsidR="005B4EA2" w:rsidRPr="005B4EA2" w:rsidRDefault="005B4EA2" w:rsidP="00557899">
      <w:pPr>
        <w:keepNext/>
        <w:keepLines/>
        <w:pBdr>
          <w:bottom w:val="single" w:sz="4" w:space="1" w:color="660000"/>
        </w:pBdr>
        <w:jc w:val="center"/>
        <w:outlineLvl w:val="0"/>
        <w:rPr>
          <w:rFonts w:eastAsia="Times New Roman" w:cs="Times New Roman"/>
          <w:b/>
          <w:bCs/>
          <w:color w:val="660000"/>
          <w:szCs w:val="28"/>
        </w:rPr>
      </w:pPr>
      <w:bookmarkStart w:id="15" w:name="_Toc3451834"/>
      <w:bookmarkStart w:id="16" w:name="_Toc3452898"/>
      <w:r w:rsidRPr="005B4EA2">
        <w:rPr>
          <w:rFonts w:eastAsia="Times New Roman" w:cs="Times New Roman"/>
          <w:b/>
          <w:bCs/>
          <w:color w:val="660000"/>
          <w:szCs w:val="28"/>
        </w:rPr>
        <w:t>Table of Contents</w:t>
      </w:r>
      <w:bookmarkEnd w:id="9"/>
      <w:bookmarkEnd w:id="10"/>
      <w:bookmarkEnd w:id="11"/>
      <w:bookmarkEnd w:id="15"/>
      <w:bookmarkEnd w:id="16"/>
    </w:p>
    <w:sdt>
      <w:sdtPr>
        <w:id w:val="2073233798"/>
        <w:docPartObj>
          <w:docPartGallery w:val="Table of Contents"/>
          <w:docPartUnique/>
        </w:docPartObj>
      </w:sdtPr>
      <w:sdtEndPr>
        <w:rPr>
          <w:b/>
          <w:bCs/>
          <w:noProof/>
        </w:rPr>
      </w:sdtEndPr>
      <w:sdtContent>
        <w:p w14:paraId="198FD934" w14:textId="77777777" w:rsidR="00B54D1B" w:rsidRDefault="00557899" w:rsidP="00631A8F">
          <w:pPr>
            <w:pStyle w:val="TOC2"/>
            <w:tabs>
              <w:tab w:val="right" w:leader="dot" w:pos="9350"/>
            </w:tabs>
            <w:jc w:val="both"/>
            <w:rPr>
              <w:rFonts w:asciiTheme="minorHAnsi" w:eastAsiaTheme="minorEastAsia" w:hAnsiTheme="minorHAnsi"/>
              <w:noProof/>
              <w:sz w:val="22"/>
              <w:szCs w:val="22"/>
            </w:rPr>
          </w:pPr>
          <w:r>
            <w:fldChar w:fldCharType="begin"/>
          </w:r>
          <w:r>
            <w:instrText xml:space="preserve"> TOC \o "1-3" \h \z \u </w:instrText>
          </w:r>
          <w:r>
            <w:fldChar w:fldCharType="separate"/>
          </w:r>
        </w:p>
        <w:p w14:paraId="451419C0" w14:textId="77777777" w:rsidR="00B54D1B" w:rsidRDefault="001F37A9" w:rsidP="00631A8F">
          <w:pPr>
            <w:pStyle w:val="TOC2"/>
            <w:tabs>
              <w:tab w:val="right" w:leader="dot" w:pos="9350"/>
            </w:tabs>
            <w:jc w:val="both"/>
            <w:rPr>
              <w:rFonts w:asciiTheme="minorHAnsi" w:eastAsiaTheme="minorEastAsia" w:hAnsiTheme="minorHAnsi"/>
              <w:noProof/>
              <w:sz w:val="22"/>
              <w:szCs w:val="22"/>
            </w:rPr>
          </w:pPr>
          <w:hyperlink w:anchor="_Toc3452899" w:history="1">
            <w:r w:rsidR="00B54D1B" w:rsidRPr="004E0060">
              <w:rPr>
                <w:rStyle w:val="Hyperlink"/>
                <w:noProof/>
              </w:rPr>
              <w:t>Executive Summary</w:t>
            </w:r>
            <w:r w:rsidR="00B54D1B">
              <w:rPr>
                <w:noProof/>
                <w:webHidden/>
              </w:rPr>
              <w:tab/>
            </w:r>
            <w:r w:rsidR="00B54D1B">
              <w:rPr>
                <w:noProof/>
                <w:webHidden/>
              </w:rPr>
              <w:fldChar w:fldCharType="begin"/>
            </w:r>
            <w:r w:rsidR="00B54D1B">
              <w:rPr>
                <w:noProof/>
                <w:webHidden/>
              </w:rPr>
              <w:instrText xml:space="preserve"> PAGEREF _Toc3452899 \h </w:instrText>
            </w:r>
            <w:r w:rsidR="00B54D1B">
              <w:rPr>
                <w:noProof/>
                <w:webHidden/>
              </w:rPr>
            </w:r>
            <w:r w:rsidR="00B54D1B">
              <w:rPr>
                <w:noProof/>
                <w:webHidden/>
              </w:rPr>
              <w:fldChar w:fldCharType="separate"/>
            </w:r>
            <w:r w:rsidR="00B54D1B">
              <w:rPr>
                <w:noProof/>
                <w:webHidden/>
              </w:rPr>
              <w:t>2</w:t>
            </w:r>
            <w:r w:rsidR="00B54D1B">
              <w:rPr>
                <w:noProof/>
                <w:webHidden/>
              </w:rPr>
              <w:fldChar w:fldCharType="end"/>
            </w:r>
          </w:hyperlink>
        </w:p>
        <w:p w14:paraId="08383014" w14:textId="77777777" w:rsidR="00B54D1B" w:rsidRDefault="001F37A9" w:rsidP="00631A8F">
          <w:pPr>
            <w:pStyle w:val="TOC2"/>
            <w:tabs>
              <w:tab w:val="right" w:leader="dot" w:pos="9350"/>
            </w:tabs>
            <w:jc w:val="both"/>
            <w:rPr>
              <w:rFonts w:asciiTheme="minorHAnsi" w:eastAsiaTheme="minorEastAsia" w:hAnsiTheme="minorHAnsi"/>
              <w:noProof/>
              <w:sz w:val="22"/>
              <w:szCs w:val="22"/>
            </w:rPr>
          </w:pPr>
          <w:hyperlink w:anchor="_Toc3452900" w:history="1">
            <w:r w:rsidR="00B54D1B" w:rsidRPr="004E0060">
              <w:rPr>
                <w:rStyle w:val="Hyperlink"/>
                <w:noProof/>
              </w:rPr>
              <w:t>Introduction</w:t>
            </w:r>
            <w:r w:rsidR="00B54D1B">
              <w:rPr>
                <w:noProof/>
                <w:webHidden/>
              </w:rPr>
              <w:tab/>
            </w:r>
            <w:r w:rsidR="00B54D1B">
              <w:rPr>
                <w:noProof/>
                <w:webHidden/>
              </w:rPr>
              <w:fldChar w:fldCharType="begin"/>
            </w:r>
            <w:r w:rsidR="00B54D1B">
              <w:rPr>
                <w:noProof/>
                <w:webHidden/>
              </w:rPr>
              <w:instrText xml:space="preserve"> PAGEREF _Toc3452900 \h </w:instrText>
            </w:r>
            <w:r w:rsidR="00B54D1B">
              <w:rPr>
                <w:noProof/>
                <w:webHidden/>
              </w:rPr>
            </w:r>
            <w:r w:rsidR="00B54D1B">
              <w:rPr>
                <w:noProof/>
                <w:webHidden/>
              </w:rPr>
              <w:fldChar w:fldCharType="separate"/>
            </w:r>
            <w:r w:rsidR="00B54D1B">
              <w:rPr>
                <w:noProof/>
                <w:webHidden/>
              </w:rPr>
              <w:t>3</w:t>
            </w:r>
            <w:r w:rsidR="00B54D1B">
              <w:rPr>
                <w:noProof/>
                <w:webHidden/>
              </w:rPr>
              <w:fldChar w:fldCharType="end"/>
            </w:r>
          </w:hyperlink>
        </w:p>
        <w:p w14:paraId="38C32D42" w14:textId="77777777" w:rsidR="00B54D1B" w:rsidRDefault="001F37A9" w:rsidP="00631A8F">
          <w:pPr>
            <w:pStyle w:val="TOC2"/>
            <w:tabs>
              <w:tab w:val="right" w:leader="dot" w:pos="9350"/>
            </w:tabs>
            <w:jc w:val="both"/>
            <w:rPr>
              <w:rFonts w:asciiTheme="minorHAnsi" w:eastAsiaTheme="minorEastAsia" w:hAnsiTheme="minorHAnsi"/>
              <w:noProof/>
              <w:sz w:val="22"/>
              <w:szCs w:val="22"/>
            </w:rPr>
          </w:pPr>
          <w:hyperlink w:anchor="_Toc3452901" w:history="1">
            <w:r w:rsidR="00B54D1B" w:rsidRPr="004E0060">
              <w:rPr>
                <w:rStyle w:val="Hyperlink"/>
                <w:noProof/>
              </w:rPr>
              <w:t>Results</w:t>
            </w:r>
            <w:r w:rsidR="00B54D1B">
              <w:rPr>
                <w:noProof/>
                <w:webHidden/>
              </w:rPr>
              <w:tab/>
            </w:r>
            <w:r w:rsidR="00B54D1B">
              <w:rPr>
                <w:noProof/>
                <w:webHidden/>
              </w:rPr>
              <w:fldChar w:fldCharType="begin"/>
            </w:r>
            <w:r w:rsidR="00B54D1B">
              <w:rPr>
                <w:noProof/>
                <w:webHidden/>
              </w:rPr>
              <w:instrText xml:space="preserve"> PAGEREF _Toc3452901 \h </w:instrText>
            </w:r>
            <w:r w:rsidR="00B54D1B">
              <w:rPr>
                <w:noProof/>
                <w:webHidden/>
              </w:rPr>
            </w:r>
            <w:r w:rsidR="00B54D1B">
              <w:rPr>
                <w:noProof/>
                <w:webHidden/>
              </w:rPr>
              <w:fldChar w:fldCharType="separate"/>
            </w:r>
            <w:r w:rsidR="00B54D1B">
              <w:rPr>
                <w:noProof/>
                <w:webHidden/>
              </w:rPr>
              <w:t>6</w:t>
            </w:r>
            <w:r w:rsidR="00B54D1B">
              <w:rPr>
                <w:noProof/>
                <w:webHidden/>
              </w:rPr>
              <w:fldChar w:fldCharType="end"/>
            </w:r>
          </w:hyperlink>
        </w:p>
        <w:p w14:paraId="16BD5771" w14:textId="77777777" w:rsidR="00B54D1B" w:rsidRDefault="001F37A9" w:rsidP="00631A8F">
          <w:pPr>
            <w:pStyle w:val="TOC2"/>
            <w:tabs>
              <w:tab w:val="right" w:leader="dot" w:pos="9350"/>
            </w:tabs>
            <w:jc w:val="both"/>
            <w:rPr>
              <w:rFonts w:asciiTheme="minorHAnsi" w:eastAsiaTheme="minorEastAsia" w:hAnsiTheme="minorHAnsi"/>
              <w:noProof/>
              <w:sz w:val="22"/>
              <w:szCs w:val="22"/>
            </w:rPr>
          </w:pPr>
          <w:hyperlink w:anchor="_Toc3452902" w:history="1">
            <w:r w:rsidR="00B54D1B" w:rsidRPr="004E0060">
              <w:rPr>
                <w:rStyle w:val="Hyperlink"/>
                <w:noProof/>
              </w:rPr>
              <w:t>Bibliography</w:t>
            </w:r>
            <w:r w:rsidR="00B54D1B">
              <w:rPr>
                <w:noProof/>
                <w:webHidden/>
              </w:rPr>
              <w:tab/>
            </w:r>
            <w:r w:rsidR="00B54D1B">
              <w:rPr>
                <w:noProof/>
                <w:webHidden/>
              </w:rPr>
              <w:fldChar w:fldCharType="begin"/>
            </w:r>
            <w:r w:rsidR="00B54D1B">
              <w:rPr>
                <w:noProof/>
                <w:webHidden/>
              </w:rPr>
              <w:instrText xml:space="preserve"> PAGEREF _Toc3452902 \h </w:instrText>
            </w:r>
            <w:r w:rsidR="00B54D1B">
              <w:rPr>
                <w:noProof/>
                <w:webHidden/>
              </w:rPr>
            </w:r>
            <w:r w:rsidR="00B54D1B">
              <w:rPr>
                <w:noProof/>
                <w:webHidden/>
              </w:rPr>
              <w:fldChar w:fldCharType="separate"/>
            </w:r>
            <w:r w:rsidR="00B54D1B">
              <w:rPr>
                <w:noProof/>
                <w:webHidden/>
              </w:rPr>
              <w:t>16</w:t>
            </w:r>
            <w:r w:rsidR="00B54D1B">
              <w:rPr>
                <w:noProof/>
                <w:webHidden/>
              </w:rPr>
              <w:fldChar w:fldCharType="end"/>
            </w:r>
          </w:hyperlink>
        </w:p>
        <w:p w14:paraId="48AD9182" w14:textId="77777777" w:rsidR="00B54D1B" w:rsidRDefault="001F37A9" w:rsidP="00631A8F">
          <w:pPr>
            <w:pStyle w:val="TOC2"/>
            <w:tabs>
              <w:tab w:val="right" w:leader="dot" w:pos="9350"/>
            </w:tabs>
            <w:jc w:val="both"/>
            <w:rPr>
              <w:rFonts w:asciiTheme="minorHAnsi" w:eastAsiaTheme="minorEastAsia" w:hAnsiTheme="minorHAnsi"/>
              <w:noProof/>
              <w:sz w:val="22"/>
              <w:szCs w:val="22"/>
            </w:rPr>
          </w:pPr>
          <w:hyperlink w:anchor="_Toc3452903" w:history="1">
            <w:r w:rsidR="00B54D1B" w:rsidRPr="004E0060">
              <w:rPr>
                <w:rStyle w:val="Hyperlink"/>
                <w:noProof/>
              </w:rPr>
              <w:t>Appendix A: Technical Details of Simulation Methods</w:t>
            </w:r>
            <w:r w:rsidR="00B54D1B">
              <w:rPr>
                <w:noProof/>
                <w:webHidden/>
              </w:rPr>
              <w:tab/>
            </w:r>
            <w:r w:rsidR="00B54D1B">
              <w:rPr>
                <w:noProof/>
                <w:webHidden/>
              </w:rPr>
              <w:fldChar w:fldCharType="begin"/>
            </w:r>
            <w:r w:rsidR="00B54D1B">
              <w:rPr>
                <w:noProof/>
                <w:webHidden/>
              </w:rPr>
              <w:instrText xml:space="preserve"> PAGEREF _Toc3452903 \h </w:instrText>
            </w:r>
            <w:r w:rsidR="00B54D1B">
              <w:rPr>
                <w:noProof/>
                <w:webHidden/>
              </w:rPr>
            </w:r>
            <w:r w:rsidR="00B54D1B">
              <w:rPr>
                <w:noProof/>
                <w:webHidden/>
              </w:rPr>
              <w:fldChar w:fldCharType="separate"/>
            </w:r>
            <w:r w:rsidR="00B54D1B">
              <w:rPr>
                <w:noProof/>
                <w:webHidden/>
              </w:rPr>
              <w:t>17</w:t>
            </w:r>
            <w:r w:rsidR="00B54D1B">
              <w:rPr>
                <w:noProof/>
                <w:webHidden/>
              </w:rPr>
              <w:fldChar w:fldCharType="end"/>
            </w:r>
          </w:hyperlink>
        </w:p>
        <w:p w14:paraId="6102EB09" w14:textId="77777777" w:rsidR="00B54D1B" w:rsidRDefault="001F37A9" w:rsidP="00631A8F">
          <w:pPr>
            <w:pStyle w:val="TOC2"/>
            <w:tabs>
              <w:tab w:val="right" w:leader="dot" w:pos="9350"/>
            </w:tabs>
            <w:jc w:val="both"/>
            <w:rPr>
              <w:rFonts w:asciiTheme="minorHAnsi" w:eastAsiaTheme="minorEastAsia" w:hAnsiTheme="minorHAnsi"/>
              <w:noProof/>
              <w:sz w:val="22"/>
              <w:szCs w:val="22"/>
            </w:rPr>
          </w:pPr>
          <w:hyperlink w:anchor="_Toc3452909" w:history="1">
            <w:r w:rsidR="00B54D1B" w:rsidRPr="004E0060">
              <w:rPr>
                <w:rStyle w:val="Hyperlink"/>
                <w:noProof/>
              </w:rPr>
              <w:t>Appendix B: Model Parameters for Actual PFL Programs</w:t>
            </w:r>
            <w:r w:rsidR="00B54D1B">
              <w:rPr>
                <w:noProof/>
                <w:webHidden/>
              </w:rPr>
              <w:tab/>
            </w:r>
            <w:r w:rsidR="00B54D1B">
              <w:rPr>
                <w:noProof/>
                <w:webHidden/>
              </w:rPr>
              <w:fldChar w:fldCharType="begin"/>
            </w:r>
            <w:r w:rsidR="00B54D1B">
              <w:rPr>
                <w:noProof/>
                <w:webHidden/>
              </w:rPr>
              <w:instrText xml:space="preserve"> PAGEREF _Toc3452909 \h </w:instrText>
            </w:r>
            <w:r w:rsidR="00B54D1B">
              <w:rPr>
                <w:noProof/>
                <w:webHidden/>
              </w:rPr>
            </w:r>
            <w:r w:rsidR="00B54D1B">
              <w:rPr>
                <w:noProof/>
                <w:webHidden/>
              </w:rPr>
              <w:fldChar w:fldCharType="separate"/>
            </w:r>
            <w:r w:rsidR="00B54D1B">
              <w:rPr>
                <w:noProof/>
                <w:webHidden/>
              </w:rPr>
              <w:t>23</w:t>
            </w:r>
            <w:r w:rsidR="00B54D1B">
              <w:rPr>
                <w:noProof/>
                <w:webHidden/>
              </w:rPr>
              <w:fldChar w:fldCharType="end"/>
            </w:r>
          </w:hyperlink>
        </w:p>
        <w:p w14:paraId="1AA1196F" w14:textId="77777777" w:rsidR="00B54D1B" w:rsidRDefault="001F37A9" w:rsidP="00631A8F">
          <w:pPr>
            <w:pStyle w:val="TOC2"/>
            <w:tabs>
              <w:tab w:val="right" w:leader="dot" w:pos="9350"/>
            </w:tabs>
            <w:jc w:val="both"/>
            <w:rPr>
              <w:rFonts w:asciiTheme="minorHAnsi" w:eastAsiaTheme="minorEastAsia" w:hAnsiTheme="minorHAnsi"/>
              <w:noProof/>
              <w:sz w:val="22"/>
              <w:szCs w:val="22"/>
            </w:rPr>
          </w:pPr>
          <w:hyperlink w:anchor="_Toc3452910" w:history="1">
            <w:r w:rsidR="00B54D1B" w:rsidRPr="004E0060">
              <w:rPr>
                <w:rStyle w:val="Hyperlink"/>
                <w:noProof/>
              </w:rPr>
              <w:t>Appendix C: Full Description of R Model Testing Results</w:t>
            </w:r>
            <w:r w:rsidR="00B54D1B">
              <w:rPr>
                <w:noProof/>
                <w:webHidden/>
              </w:rPr>
              <w:tab/>
            </w:r>
            <w:r w:rsidR="00B54D1B">
              <w:rPr>
                <w:noProof/>
                <w:webHidden/>
              </w:rPr>
              <w:fldChar w:fldCharType="begin"/>
            </w:r>
            <w:r w:rsidR="00B54D1B">
              <w:rPr>
                <w:noProof/>
                <w:webHidden/>
              </w:rPr>
              <w:instrText xml:space="preserve"> PAGEREF _Toc3452910 \h </w:instrText>
            </w:r>
            <w:r w:rsidR="00B54D1B">
              <w:rPr>
                <w:noProof/>
                <w:webHidden/>
              </w:rPr>
            </w:r>
            <w:r w:rsidR="00B54D1B">
              <w:rPr>
                <w:noProof/>
                <w:webHidden/>
              </w:rPr>
              <w:fldChar w:fldCharType="separate"/>
            </w:r>
            <w:r w:rsidR="00B54D1B">
              <w:rPr>
                <w:noProof/>
                <w:webHidden/>
              </w:rPr>
              <w:t>24</w:t>
            </w:r>
            <w:r w:rsidR="00B54D1B">
              <w:rPr>
                <w:noProof/>
                <w:webHidden/>
              </w:rPr>
              <w:fldChar w:fldCharType="end"/>
            </w:r>
          </w:hyperlink>
        </w:p>
        <w:p w14:paraId="60061E4C" w14:textId="77777777" w:rsidR="00557899" w:rsidRDefault="00557899" w:rsidP="00631A8F">
          <w:pPr>
            <w:jc w:val="both"/>
          </w:pPr>
          <w:r>
            <w:rPr>
              <w:b/>
              <w:bCs/>
              <w:noProof/>
            </w:rPr>
            <w:fldChar w:fldCharType="end"/>
          </w:r>
        </w:p>
      </w:sdtContent>
    </w:sdt>
    <w:p w14:paraId="44EAFD9C" w14:textId="77777777" w:rsidR="005B4EA2" w:rsidRDefault="005B4EA2" w:rsidP="00631A8F">
      <w:pPr>
        <w:pStyle w:val="Heading2"/>
        <w:jc w:val="both"/>
      </w:pPr>
    </w:p>
    <w:p w14:paraId="4B94D5A5" w14:textId="77777777" w:rsidR="005B4EA2" w:rsidRDefault="005B4EA2" w:rsidP="00631A8F">
      <w:pPr>
        <w:jc w:val="both"/>
        <w:rPr>
          <w:rFonts w:eastAsiaTheme="majorEastAsia" w:cs="Times New Roman"/>
          <w:b/>
          <w:color w:val="6C0000"/>
          <w:sz w:val="28"/>
          <w:szCs w:val="26"/>
        </w:rPr>
      </w:pPr>
      <w:r>
        <w:br w:type="page"/>
      </w:r>
    </w:p>
    <w:p w14:paraId="2664F4B3" w14:textId="77777777" w:rsidR="00D07870" w:rsidRPr="00DE1E88" w:rsidRDefault="00D07870" w:rsidP="00631A8F">
      <w:pPr>
        <w:pStyle w:val="Heading2"/>
        <w:jc w:val="both"/>
      </w:pPr>
      <w:bookmarkStart w:id="17" w:name="_Toc3452899"/>
      <w:r w:rsidRPr="00DE1E88">
        <w:lastRenderedPageBreak/>
        <w:t>Executive Summary</w:t>
      </w:r>
      <w:bookmarkEnd w:id="17"/>
    </w:p>
    <w:p w14:paraId="3DEEC669" w14:textId="77777777" w:rsidR="00D07870" w:rsidRDefault="00D07870" w:rsidP="00631A8F">
      <w:pPr>
        <w:jc w:val="both"/>
      </w:pPr>
    </w:p>
    <w:p w14:paraId="73F773CA" w14:textId="3DBDA877" w:rsidR="00372C7B" w:rsidRDefault="00167165" w:rsidP="00372C7B">
      <w:pPr>
        <w:jc w:val="both"/>
      </w:pPr>
      <w:commentRangeStart w:id="18"/>
      <w:r>
        <w:t>IMPAQ has submitted an alpha version of the Paid Leave Microsimulation model to Department of Labor Chief Evaluation Office in October 2018</w:t>
      </w:r>
      <w:commentRangeEnd w:id="18"/>
      <w:r w:rsidR="005B6724">
        <w:rPr>
          <w:rStyle w:val="CommentReference"/>
          <w:rFonts w:ascii="Calibri" w:hAnsi="Calibri"/>
        </w:rPr>
        <w:commentReference w:id="18"/>
      </w:r>
      <w:r>
        <w:t>. Since then, IMPAQ’s model development team have further deve</w:t>
      </w:r>
      <w:r w:rsidR="00C16E45">
        <w:t>loped the microsimulation model, by</w:t>
      </w:r>
      <w:r>
        <w:t xml:space="preserve"> </w:t>
      </w:r>
      <w:r w:rsidR="00C16E45">
        <w:t>incorporating</w:t>
      </w:r>
      <w:r>
        <w:t xml:space="preserve"> more</w:t>
      </w:r>
      <w:r w:rsidR="00C16E45">
        <w:t xml:space="preserve"> model</w:t>
      </w:r>
      <w:r>
        <w:t xml:space="preserve"> features to better reflect U.S. workers’ leave taking behavior and leave needs,</w:t>
      </w:r>
      <w:r w:rsidR="00C16E45">
        <w:t xml:space="preserve"> implementing more simulation algorithms to fully leverage the power of machine learning, and testing the model with more extensive data</w:t>
      </w:r>
      <w:r w:rsidR="007102A3">
        <w:t xml:space="preserve"> across states and over years</w:t>
      </w:r>
      <w:r w:rsidR="00C16E45">
        <w:t>.</w:t>
      </w:r>
      <w:r w:rsidR="00372C7B">
        <w:t xml:space="preserve"> </w:t>
      </w:r>
      <w:r w:rsidR="006F48CE">
        <w:t xml:space="preserve">This </w:t>
      </w:r>
      <w:r w:rsidR="00D07870">
        <w:t>memo</w:t>
      </w:r>
      <w:r w:rsidR="006F48CE">
        <w:t xml:space="preserve"> summarizes </w:t>
      </w:r>
      <w:r w:rsidR="00372C7B">
        <w:t>the finding from our model testing efforts</w:t>
      </w:r>
      <w:r w:rsidR="00F10847">
        <w:t xml:space="preserve"> to date for both the R and Python versions of the model</w:t>
      </w:r>
      <w:r w:rsidR="00372C7B">
        <w:t>.</w:t>
      </w:r>
      <w:r w:rsidR="00F10847">
        <w:t xml:space="preserve"> We plan to refine and calibrate our model based on these results.</w:t>
      </w:r>
    </w:p>
    <w:p w14:paraId="29D6B04F" w14:textId="77777777" w:rsidR="00D07870" w:rsidRDefault="00372C7B" w:rsidP="00372C7B">
      <w:pPr>
        <w:jc w:val="both"/>
      </w:pPr>
      <w:r>
        <w:t xml:space="preserve"> </w:t>
      </w:r>
    </w:p>
    <w:p w14:paraId="7C38FD0E" w14:textId="77777777" w:rsidR="00DB5AA5" w:rsidRDefault="00D07870" w:rsidP="00001E77">
      <w:pPr>
        <w:jc w:val="both"/>
      </w:pPr>
      <w:r>
        <w:t xml:space="preserve">We </w:t>
      </w:r>
      <w:r w:rsidR="00372C7B">
        <w:t xml:space="preserve">have </w:t>
      </w:r>
      <w:r>
        <w:t xml:space="preserve">performed three different types of model tests. First, for states </w:t>
      </w:r>
      <w:r w:rsidRPr="00D07870">
        <w:t xml:space="preserve">that have implemented </w:t>
      </w:r>
      <w:r>
        <w:t>state-wide paid leave programs, we test how the simulated program costs compare to published program costs. Second, we</w:t>
      </w:r>
      <w:r w:rsidR="00DB5AA5">
        <w:t xml:space="preserve"> use solely the FMLA data to perform a k-fold cross-validat</w:t>
      </w:r>
      <w:r w:rsidR="00523958">
        <w:t>ion, and compare the population</w:t>
      </w:r>
      <w:r w:rsidR="005259A8">
        <w:t>-</w:t>
      </w:r>
      <w:r w:rsidR="00DB5AA5">
        <w:t xml:space="preserve">level statistics </w:t>
      </w:r>
      <w:r w:rsidR="00952F2F">
        <w:t xml:space="preserve">(such as total number of leave takers) </w:t>
      </w:r>
      <w:r w:rsidR="00DB5AA5">
        <w:t xml:space="preserve">under model prediction against the same statistics estimated from the FMLA data. Third, we compute performance measures of prediction methods by comparing individual-level prediction outcomes and actual </w:t>
      </w:r>
      <w:r w:rsidR="00A54EEC">
        <w:t xml:space="preserve">individual </w:t>
      </w:r>
      <w:r w:rsidR="00DB5AA5">
        <w:t>outcomes observed in the FMLA data.</w:t>
      </w:r>
      <w:r w:rsidR="00A42209">
        <w:t xml:space="preserve"> For all three types of model tests, we repeat the test for different simulation methods, including the traditional logit model, various machine learning methods, and </w:t>
      </w:r>
      <w:r w:rsidR="00E93551">
        <w:t>a random draw benchmark method.</w:t>
      </w:r>
    </w:p>
    <w:p w14:paraId="3656B9AB" w14:textId="77777777" w:rsidR="00E93551" w:rsidRDefault="00E93551" w:rsidP="00001E77">
      <w:pPr>
        <w:jc w:val="both"/>
      </w:pPr>
    </w:p>
    <w:p w14:paraId="7549A7BB" w14:textId="61DC5C80" w:rsidR="00AB6AFB" w:rsidRPr="00AB6AFB" w:rsidRDefault="00AB6AFB" w:rsidP="00AB6AFB">
      <w:pPr>
        <w:jc w:val="both"/>
      </w:pPr>
      <w:r>
        <w:t xml:space="preserve">Our model testing results show that </w:t>
      </w:r>
      <w:r w:rsidRPr="00AB6AFB">
        <w:t xml:space="preserve">our current model has the capability to simulate program outlays that are </w:t>
      </w:r>
      <w:commentRangeStart w:id="19"/>
      <w:r w:rsidRPr="00AB6AFB">
        <w:t xml:space="preserve">close to </w:t>
      </w:r>
      <w:commentRangeEnd w:id="19"/>
      <w:r w:rsidR="001F37A9">
        <w:rPr>
          <w:rStyle w:val="CommentReference"/>
          <w:rFonts w:ascii="Calibri" w:hAnsi="Calibri"/>
        </w:rPr>
        <w:commentReference w:id="19"/>
      </w:r>
      <w:r w:rsidRPr="00AB6AFB">
        <w:t xml:space="preserve">actual outlays for </w:t>
      </w:r>
      <w:r>
        <w:t>the three</w:t>
      </w:r>
      <w:r w:rsidRPr="00AB6AFB">
        <w:t xml:space="preserve"> </w:t>
      </w:r>
      <w:r>
        <w:t xml:space="preserve">considered </w:t>
      </w:r>
      <w:r w:rsidRPr="00AB6AFB">
        <w:t xml:space="preserve">states (California, New Jersey, and Rhode Island) and </w:t>
      </w:r>
      <w:r>
        <w:t xml:space="preserve">for each state, </w:t>
      </w:r>
      <w:r w:rsidRPr="00AB6AFB">
        <w:t>under certain simulation algorithms. There is however not one single simulation method that outperforms the rest</w:t>
      </w:r>
      <w:r w:rsidR="00F10847">
        <w:t xml:space="preserve"> </w:t>
      </w:r>
      <w:commentRangeStart w:id="21"/>
      <w:r w:rsidR="00F10847">
        <w:t>definitively</w:t>
      </w:r>
      <w:commentRangeEnd w:id="21"/>
      <w:r w:rsidR="00A83AD6">
        <w:rPr>
          <w:rStyle w:val="CommentReference"/>
          <w:rFonts w:ascii="Calibri" w:hAnsi="Calibri"/>
        </w:rPr>
        <w:commentReference w:id="21"/>
      </w:r>
      <w:r w:rsidRPr="00AB6AFB">
        <w:t>.</w:t>
      </w:r>
    </w:p>
    <w:p w14:paraId="45FB0818" w14:textId="77777777" w:rsidR="00AB6AFB" w:rsidRPr="00AB6AFB" w:rsidRDefault="00AB6AFB" w:rsidP="00AB6AFB">
      <w:pPr>
        <w:jc w:val="both"/>
      </w:pPr>
    </w:p>
    <w:p w14:paraId="66610839" w14:textId="77777777" w:rsidR="005A06A6" w:rsidRDefault="00AB6AFB" w:rsidP="006E40A7">
      <w:pPr>
        <w:jc w:val="both"/>
      </w:pPr>
      <w:r w:rsidRPr="00AB6AFB">
        <w:t xml:space="preserve">We recognize the many discrepancies between the model prediction and observed data through model testing for state program outlays and leave taking and leave needs of the population. </w:t>
      </w:r>
      <w:r w:rsidR="006E40A7">
        <w:t xml:space="preserve">These discrepancies may be driven by (i) </w:t>
      </w:r>
      <w:r w:rsidR="00D86E7F">
        <w:t xml:space="preserve">the </w:t>
      </w:r>
      <w:r w:rsidR="006E40A7">
        <w:t>c</w:t>
      </w:r>
      <w:r w:rsidR="006E40A7" w:rsidRPr="006E40A7">
        <w:t>hoice of predictors in training simulation equations</w:t>
      </w:r>
      <w:r w:rsidR="006E40A7">
        <w:t xml:space="preserve">, (ii) </w:t>
      </w:r>
      <w:r w:rsidR="006A5D3F">
        <w:t xml:space="preserve">the </w:t>
      </w:r>
      <w:r w:rsidR="006E40A7">
        <w:t>a</w:t>
      </w:r>
      <w:r w:rsidR="006E40A7" w:rsidRPr="006E40A7">
        <w:t>ssumption of homogenous take up rates (0.25) across states and across leave types</w:t>
      </w:r>
      <w:r w:rsidR="006E40A7">
        <w:t>, and (iii) o</w:t>
      </w:r>
      <w:r w:rsidR="00F66695">
        <w:t>ver</w:t>
      </w:r>
      <w:r w:rsidR="006E40A7" w:rsidRPr="006E40A7">
        <w:t>simplification of program features for the three state programs</w:t>
      </w:r>
      <w:r w:rsidR="006E40A7">
        <w:t xml:space="preserve">. We expect further </w:t>
      </w:r>
      <w:commentRangeStart w:id="22"/>
      <w:r w:rsidR="006E40A7">
        <w:t>consolidation</w:t>
      </w:r>
      <w:commentRangeEnd w:id="22"/>
      <w:r w:rsidR="00A83AD6">
        <w:rPr>
          <w:rStyle w:val="CommentReference"/>
          <w:rFonts w:ascii="Calibri" w:hAnsi="Calibri"/>
        </w:rPr>
        <w:commentReference w:id="22"/>
      </w:r>
      <w:r w:rsidR="006E40A7">
        <w:t xml:space="preserve"> of these discrepancies in future model development and testing with more work on optimizing predictor choices</w:t>
      </w:r>
      <w:r w:rsidR="001E3245">
        <w:t xml:space="preserve">, </w:t>
      </w:r>
      <w:r w:rsidR="001977FD">
        <w:t>optimizing the use of different simulation methods for different simulation components of the model</w:t>
      </w:r>
      <w:r w:rsidR="006E40A7">
        <w:t>, reviewing literature on state program take ups, and coding more features of current state programs.</w:t>
      </w:r>
    </w:p>
    <w:p w14:paraId="049F31CB" w14:textId="77777777" w:rsidR="00A42209" w:rsidRDefault="00A42209" w:rsidP="00631A8F">
      <w:pPr>
        <w:jc w:val="both"/>
      </w:pPr>
    </w:p>
    <w:p w14:paraId="53128261" w14:textId="77777777" w:rsidR="00A42209" w:rsidRDefault="00A42209" w:rsidP="00631A8F">
      <w:pPr>
        <w:jc w:val="both"/>
      </w:pPr>
    </w:p>
    <w:p w14:paraId="0A6959E7" w14:textId="77777777" w:rsidR="006F48CE" w:rsidRDefault="00DB5AA5" w:rsidP="00631A8F">
      <w:pPr>
        <w:jc w:val="both"/>
      </w:pPr>
      <w:r>
        <w:t xml:space="preserve"> </w:t>
      </w:r>
    </w:p>
    <w:p w14:paraId="62486C05" w14:textId="77777777" w:rsidR="00324A36" w:rsidRDefault="00324A36" w:rsidP="00631A8F">
      <w:pPr>
        <w:jc w:val="both"/>
        <w:rPr>
          <w:rFonts w:eastAsiaTheme="majorEastAsia" w:cs="Times New Roman"/>
          <w:b/>
          <w:color w:val="6C0000"/>
          <w:sz w:val="28"/>
          <w:szCs w:val="26"/>
        </w:rPr>
      </w:pPr>
      <w:r>
        <w:br w:type="page"/>
      </w:r>
    </w:p>
    <w:p w14:paraId="3E7A9F1C" w14:textId="2103F003" w:rsidR="005565DC" w:rsidRDefault="00F10847" w:rsidP="00631A8F">
      <w:pPr>
        <w:pStyle w:val="Heading2"/>
        <w:jc w:val="both"/>
      </w:pPr>
      <w:bookmarkStart w:id="23" w:name="_Toc3452900"/>
      <w:r>
        <w:lastRenderedPageBreak/>
        <w:t>1.</w:t>
      </w:r>
      <w:r>
        <w:tab/>
      </w:r>
      <w:r w:rsidR="005565DC">
        <w:t>Introduction</w:t>
      </w:r>
      <w:bookmarkEnd w:id="23"/>
    </w:p>
    <w:p w14:paraId="4101652C" w14:textId="77777777" w:rsidR="00F85B5C" w:rsidRDefault="00F85B5C" w:rsidP="00631A8F">
      <w:pPr>
        <w:jc w:val="both"/>
      </w:pPr>
    </w:p>
    <w:p w14:paraId="2B3F6B3A" w14:textId="7A8B9D40" w:rsidR="00D17C2F" w:rsidRDefault="00D17C2F" w:rsidP="00341068">
      <w:pPr>
        <w:jc w:val="both"/>
      </w:pPr>
      <w:r>
        <w:t>The FMLA dataset offers</w:t>
      </w:r>
      <w:r w:rsidR="00F85B5C">
        <w:t xml:space="preserve"> </w:t>
      </w:r>
      <w:r>
        <w:t>information</w:t>
      </w:r>
      <w:r w:rsidR="00F85B5C">
        <w:t xml:space="preserve"> on </w:t>
      </w:r>
      <w:r>
        <w:t xml:space="preserve">individual workers’ </w:t>
      </w:r>
      <w:r w:rsidR="00F85B5C">
        <w:t>leave taking</w:t>
      </w:r>
      <w:r>
        <w:t xml:space="preserve"> and leave needs, along with demographic variables. By exploiting the relationship between the demographics and leaves taken and needed, we wish to </w:t>
      </w:r>
      <w:commentRangeStart w:id="24"/>
      <w:r>
        <w:t>impute</w:t>
      </w:r>
      <w:commentRangeEnd w:id="24"/>
      <w:r w:rsidR="0089794F">
        <w:rPr>
          <w:rStyle w:val="CommentReference"/>
          <w:rFonts w:ascii="Calibri" w:hAnsi="Calibri"/>
        </w:rPr>
        <w:commentReference w:id="24"/>
      </w:r>
      <w:r>
        <w:t xml:space="preserve"> the leave taking and leave needs using a larger worker dataset such</w:t>
      </w:r>
      <w:r w:rsidR="00F10847">
        <w:t xml:space="preserve"> as ACS. The ACS has several advantages over the FMLA data set: it </w:t>
      </w:r>
      <w:r>
        <w:t xml:space="preserve">contains </w:t>
      </w:r>
      <w:r w:rsidR="002F6B8C">
        <w:t xml:space="preserve">much </w:t>
      </w:r>
      <w:r>
        <w:t>richer information of workers</w:t>
      </w:r>
      <w:r w:rsidR="0029068D">
        <w:t xml:space="preserve"> and their household</w:t>
      </w:r>
      <w:r>
        <w:t>, is published more frequently, and can be analyzed for individual states.</w:t>
      </w:r>
      <w:r w:rsidR="002F6B8C">
        <w:t xml:space="preserve"> With this microsimulation framework, it is possible to simulate potential costs of state paid leave programs, given program parameters such as eligibility rules</w:t>
      </w:r>
      <w:r w:rsidR="00A511DE">
        <w:t xml:space="preserve"> and benefit payout schedules</w:t>
      </w:r>
      <w:r w:rsidR="002F6B8C">
        <w:t xml:space="preserve">, and the assumption of workers’ take-up rates. </w:t>
      </w:r>
      <w:r w:rsidR="008B6DEA">
        <w:t>The cost simulation can then inform policymakers about whether such a program is viable, and if yes, what the optimal design could be</w:t>
      </w:r>
      <w:r w:rsidR="00E62A28">
        <w:t>, and how the program cost should be funded</w:t>
      </w:r>
      <w:r w:rsidR="008B6DEA">
        <w:t>.</w:t>
      </w:r>
      <w:r w:rsidR="00341068">
        <w:t xml:space="preserve"> </w:t>
      </w:r>
      <w:r w:rsidR="00DD0323">
        <w:t xml:space="preserve">The usefulness of </w:t>
      </w:r>
      <w:r w:rsidR="00A91263">
        <w:t>the microsimulation model, therefore, is highly dependent upon whether the model can produce valid estimates from simulation.</w:t>
      </w:r>
    </w:p>
    <w:p w14:paraId="4B99056E" w14:textId="77777777" w:rsidR="000323DE" w:rsidRDefault="000323DE" w:rsidP="00341068">
      <w:pPr>
        <w:jc w:val="both"/>
      </w:pPr>
    </w:p>
    <w:p w14:paraId="78541715" w14:textId="77777777" w:rsidR="000323DE" w:rsidRDefault="000323DE" w:rsidP="00341068">
      <w:pPr>
        <w:jc w:val="both"/>
      </w:pPr>
      <w:r>
        <w:t>Given that our microsimulation model is extensively based on variable imputation, and imputation of variables almost always introduces error that cannot be captured by the imputation equations, we propose to maximize the use of ACS variables in the model to the extent possible, and only simulate leave-taking related variables based on the FMLA data. We identified the following 5 sets of outcome variables that need to be simulated:</w:t>
      </w:r>
    </w:p>
    <w:p w14:paraId="1299C43A" w14:textId="77777777" w:rsidR="006F48CE" w:rsidRDefault="006F48CE" w:rsidP="00631A8F">
      <w:pPr>
        <w:jc w:val="both"/>
      </w:pPr>
    </w:p>
    <w:p w14:paraId="6B3E97EA" w14:textId="77777777" w:rsidR="005565DC" w:rsidRDefault="005565DC" w:rsidP="00631A8F">
      <w:pPr>
        <w:pStyle w:val="ListParagraph"/>
        <w:numPr>
          <w:ilvl w:val="0"/>
          <w:numId w:val="3"/>
        </w:numPr>
        <w:jc w:val="both"/>
      </w:pPr>
      <w:r>
        <w:t xml:space="preserve">The 6 binary variables indicating whether individuals take leave of each type </w:t>
      </w:r>
      <w:r w:rsidR="00B21238">
        <w:t>(</w:t>
      </w:r>
      <w:r w:rsidR="00B21238">
        <w:rPr>
          <w:i/>
        </w:rPr>
        <w:t>take_type</w:t>
      </w:r>
      <w:r w:rsidR="00B21238">
        <w:t xml:space="preserve"> where </w:t>
      </w:r>
      <w:r w:rsidR="00B21238">
        <w:rPr>
          <w:i/>
        </w:rPr>
        <w:t>type</w:t>
      </w:r>
      <m:oMath>
        <m:r>
          <w:rPr>
            <w:rFonts w:ascii="Cambria Math" w:hAnsi="Cambria Math"/>
          </w:rPr>
          <m:t>∈</m:t>
        </m:r>
      </m:oMath>
      <w:r w:rsidR="00B21238" w:rsidRPr="00B21238">
        <w:rPr>
          <w:rFonts w:eastAsiaTheme="minorEastAsia"/>
        </w:rPr>
        <w:t>{</w:t>
      </w:r>
      <w:r w:rsidR="00B21238">
        <w:rPr>
          <w:rFonts w:eastAsiaTheme="minorEastAsia"/>
          <w:i/>
        </w:rPr>
        <w:t>‘own’, ‘matdis’, ‘bond’, ‘illchild’, ‘illspouse’, ‘illparent’</w:t>
      </w:r>
      <w:r w:rsidR="00B21238" w:rsidRPr="00B21238">
        <w:rPr>
          <w:rFonts w:eastAsiaTheme="minorEastAsia"/>
        </w:rPr>
        <w:t>}</w:t>
      </w:r>
      <w:r w:rsidR="002C6142">
        <w:rPr>
          <w:rFonts w:eastAsiaTheme="minorEastAsia"/>
        </w:rPr>
        <w:t>)</w:t>
      </w:r>
    </w:p>
    <w:p w14:paraId="032BDBAC" w14:textId="77777777" w:rsidR="005565DC" w:rsidRDefault="005565DC" w:rsidP="00631A8F">
      <w:pPr>
        <w:pStyle w:val="ListParagraph"/>
        <w:numPr>
          <w:ilvl w:val="0"/>
          <w:numId w:val="3"/>
        </w:numPr>
        <w:jc w:val="both"/>
      </w:pPr>
      <w:r>
        <w:t>The 6 binary variables indicating whether indiv</w:t>
      </w:r>
      <w:r w:rsidR="00641B5C">
        <w:t>iduals need leave of each type (</w:t>
      </w:r>
      <w:r w:rsidR="00641B5C">
        <w:rPr>
          <w:i/>
        </w:rPr>
        <w:t>need_type</w:t>
      </w:r>
      <w:r w:rsidR="00641B5C" w:rsidRPr="00641B5C">
        <w:t xml:space="preserve"> where </w:t>
      </w:r>
      <w:r w:rsidR="00641B5C" w:rsidRPr="00641B5C">
        <w:rPr>
          <w:i/>
        </w:rPr>
        <w:t>type</w:t>
      </w:r>
      <m:oMath>
        <m:r>
          <w:rPr>
            <w:rFonts w:ascii="Cambria Math" w:hAnsi="Cambria Math"/>
          </w:rPr>
          <m:t>∈</m:t>
        </m:r>
      </m:oMath>
      <w:r w:rsidR="00641B5C" w:rsidRPr="00641B5C">
        <w:t>{</w:t>
      </w:r>
      <w:r w:rsidR="00641B5C" w:rsidRPr="00641B5C">
        <w:rPr>
          <w:i/>
        </w:rPr>
        <w:t>‘own’, ‘matdis’, ‘bond’, ‘illchild’, ‘illspouse’, ‘illparent’</w:t>
      </w:r>
      <w:r w:rsidR="00641B5C" w:rsidRPr="00641B5C">
        <w:t>})</w:t>
      </w:r>
    </w:p>
    <w:p w14:paraId="4CBFC845" w14:textId="77777777" w:rsidR="005565DC" w:rsidRDefault="005565DC" w:rsidP="00631A8F">
      <w:pPr>
        <w:pStyle w:val="ListParagraph"/>
        <w:numPr>
          <w:ilvl w:val="0"/>
          <w:numId w:val="3"/>
        </w:numPr>
        <w:jc w:val="both"/>
      </w:pPr>
      <w:r>
        <w:t xml:space="preserve">Whether individuals are financially sensitive to changes in effective cost of leave taking </w:t>
      </w:r>
      <w:r w:rsidR="006E70E3">
        <w:t>(</w:t>
      </w:r>
      <w:r w:rsidR="006E70E3">
        <w:rPr>
          <w:i/>
        </w:rPr>
        <w:t>resp_len</w:t>
      </w:r>
      <w:r w:rsidR="006E70E3">
        <w:t>)</w:t>
      </w:r>
    </w:p>
    <w:p w14:paraId="368B81C7" w14:textId="77777777" w:rsidR="005565DC" w:rsidRDefault="005565DC" w:rsidP="00631A8F">
      <w:pPr>
        <w:pStyle w:val="ListParagraph"/>
        <w:numPr>
          <w:ilvl w:val="0"/>
          <w:numId w:val="3"/>
        </w:numPr>
        <w:jc w:val="both"/>
      </w:pPr>
      <w:r>
        <w:t xml:space="preserve">What proportion of pay individuals receive from </w:t>
      </w:r>
      <w:r w:rsidR="006E70E3">
        <w:t>their employers when on leave (</w:t>
      </w:r>
      <w:r w:rsidR="006E70E3">
        <w:rPr>
          <w:i/>
        </w:rPr>
        <w:t>prop_pay</w:t>
      </w:r>
      <w:r w:rsidR="006E70E3">
        <w:t>)</w:t>
      </w:r>
    </w:p>
    <w:p w14:paraId="61BA47F1" w14:textId="77777777" w:rsidR="00DB0AEE" w:rsidRDefault="00DB0AEE" w:rsidP="00631A8F">
      <w:pPr>
        <w:pStyle w:val="ListParagraph"/>
        <w:numPr>
          <w:ilvl w:val="0"/>
          <w:numId w:val="3"/>
        </w:numPr>
        <w:jc w:val="both"/>
      </w:pPr>
      <w:r>
        <w:t>The length of each type of leave taken (</w:t>
      </w:r>
      <w:r>
        <w:rPr>
          <w:i/>
        </w:rPr>
        <w:t>len_type</w:t>
      </w:r>
      <w:r w:rsidRPr="00DB0AEE">
        <w:t xml:space="preserve"> </w:t>
      </w:r>
      <w:r>
        <w:t xml:space="preserve">where </w:t>
      </w:r>
      <w:r>
        <w:rPr>
          <w:i/>
        </w:rPr>
        <w:t>type</w:t>
      </w:r>
      <m:oMath>
        <m:r>
          <w:rPr>
            <w:rFonts w:ascii="Cambria Math" w:hAnsi="Cambria Math"/>
          </w:rPr>
          <m:t>∈</m:t>
        </m:r>
      </m:oMath>
      <w:r w:rsidRPr="00B21238">
        <w:rPr>
          <w:rFonts w:eastAsiaTheme="minorEastAsia"/>
        </w:rPr>
        <w:t>{</w:t>
      </w:r>
      <w:r>
        <w:rPr>
          <w:rFonts w:eastAsiaTheme="minorEastAsia"/>
          <w:i/>
        </w:rPr>
        <w:t>‘own’, ‘matdis’, ‘bond’, ‘illchild’, ‘illspouse’, ‘illparent’</w:t>
      </w:r>
      <w:r w:rsidRPr="00B21238">
        <w:rPr>
          <w:rFonts w:eastAsiaTheme="minorEastAsia"/>
        </w:rPr>
        <w:t>}</w:t>
      </w:r>
      <w:r>
        <w:rPr>
          <w:rFonts w:eastAsiaTheme="minorEastAsia"/>
        </w:rPr>
        <w:t>)</w:t>
      </w:r>
    </w:p>
    <w:p w14:paraId="4DDBEF00" w14:textId="77777777" w:rsidR="005565DC" w:rsidRDefault="005565DC" w:rsidP="00631A8F">
      <w:pPr>
        <w:jc w:val="both"/>
      </w:pPr>
    </w:p>
    <w:p w14:paraId="06DC5AD9" w14:textId="77777777" w:rsidR="008F0672" w:rsidRDefault="008F0672" w:rsidP="00631A8F">
      <w:pPr>
        <w:jc w:val="both"/>
      </w:pPr>
      <w:r>
        <w:t>For this model testing memo, we have completed the coding of the following 6 different methods for imputing these variables into the ACS data.</w:t>
      </w:r>
    </w:p>
    <w:p w14:paraId="3461D779" w14:textId="77777777" w:rsidR="008F0672" w:rsidRDefault="008F0672" w:rsidP="00631A8F">
      <w:pPr>
        <w:jc w:val="both"/>
      </w:pPr>
    </w:p>
    <w:p w14:paraId="30FAE2FB" w14:textId="77777777" w:rsidR="008F0672" w:rsidRPr="008F0672" w:rsidRDefault="008F0672" w:rsidP="00631A8F">
      <w:pPr>
        <w:pStyle w:val="ListParagraph"/>
        <w:numPr>
          <w:ilvl w:val="0"/>
          <w:numId w:val="4"/>
        </w:numPr>
        <w:jc w:val="both"/>
      </w:pPr>
      <w:r w:rsidRPr="008F0672">
        <w:t>K=5 Nearest Neighbor, based on majority voting (</w:t>
      </w:r>
      <w:r>
        <w:t xml:space="preserve">denoted </w:t>
      </w:r>
      <w:r w:rsidRPr="008F0672">
        <w:rPr>
          <w:i/>
        </w:rPr>
        <w:t>KNN_multi</w:t>
      </w:r>
      <w:r>
        <w:rPr>
          <w:i/>
        </w:rPr>
        <w:t xml:space="preserve"> </w:t>
      </w:r>
      <w:r>
        <w:t>in the model code</w:t>
      </w:r>
      <w:r w:rsidRPr="008F0672">
        <w:t>)</w:t>
      </w:r>
    </w:p>
    <w:p w14:paraId="63813A4C" w14:textId="77777777" w:rsidR="008F0672" w:rsidRDefault="008F0672" w:rsidP="00631A8F">
      <w:pPr>
        <w:pStyle w:val="ListParagraph"/>
        <w:numPr>
          <w:ilvl w:val="0"/>
          <w:numId w:val="4"/>
        </w:numPr>
        <w:jc w:val="both"/>
      </w:pPr>
      <w:r>
        <w:t>K=1 Nearest Neighbors (</w:t>
      </w:r>
      <w:r w:rsidRPr="008F0672">
        <w:rPr>
          <w:i/>
        </w:rPr>
        <w:t>KNN1</w:t>
      </w:r>
      <w:r>
        <w:t>)</w:t>
      </w:r>
    </w:p>
    <w:p w14:paraId="0CDE65FB" w14:textId="77777777" w:rsidR="005565DC" w:rsidRDefault="00A17FFE" w:rsidP="00631A8F">
      <w:pPr>
        <w:pStyle w:val="ListParagraph"/>
        <w:numPr>
          <w:ilvl w:val="0"/>
          <w:numId w:val="4"/>
        </w:numPr>
        <w:jc w:val="both"/>
      </w:pPr>
      <w:r>
        <w:t xml:space="preserve">Logit Regression </w:t>
      </w:r>
      <w:r w:rsidR="00AA21BD">
        <w:t>(</w:t>
      </w:r>
      <w:r w:rsidR="00FC5F87" w:rsidRPr="008F0672">
        <w:rPr>
          <w:i/>
        </w:rPr>
        <w:t>logit</w:t>
      </w:r>
      <w:r w:rsidR="00AA21BD">
        <w:t>)</w:t>
      </w:r>
    </w:p>
    <w:p w14:paraId="7C640F77" w14:textId="77777777" w:rsidR="00930A18" w:rsidRDefault="00930A18" w:rsidP="00631A8F">
      <w:pPr>
        <w:pStyle w:val="ListParagraph"/>
        <w:numPr>
          <w:ilvl w:val="0"/>
          <w:numId w:val="4"/>
        </w:numPr>
        <w:jc w:val="both"/>
      </w:pPr>
      <w:r>
        <w:t>Naïve Bayes Classifier (</w:t>
      </w:r>
      <w:r w:rsidR="00FC5F87" w:rsidRPr="008F0672">
        <w:rPr>
          <w:i/>
        </w:rPr>
        <w:t>Naïve_Bayes</w:t>
      </w:r>
      <w:r>
        <w:t>)</w:t>
      </w:r>
    </w:p>
    <w:p w14:paraId="1CD5D814" w14:textId="77777777" w:rsidR="008F0672" w:rsidRDefault="008F0672" w:rsidP="00631A8F">
      <w:pPr>
        <w:pStyle w:val="ListParagraph"/>
        <w:numPr>
          <w:ilvl w:val="0"/>
          <w:numId w:val="4"/>
        </w:numPr>
        <w:jc w:val="both"/>
      </w:pPr>
      <w:r>
        <w:t>Random Forest Classifier (</w:t>
      </w:r>
      <w:r w:rsidRPr="008F0672">
        <w:rPr>
          <w:i/>
        </w:rPr>
        <w:t>random_forest</w:t>
      </w:r>
      <w:r>
        <w:t>)</w:t>
      </w:r>
    </w:p>
    <w:p w14:paraId="177C4DA5" w14:textId="77777777" w:rsidR="00930A18" w:rsidRDefault="00930A18" w:rsidP="00631A8F">
      <w:pPr>
        <w:pStyle w:val="ListParagraph"/>
        <w:numPr>
          <w:ilvl w:val="0"/>
          <w:numId w:val="4"/>
        </w:numPr>
        <w:jc w:val="both"/>
      </w:pPr>
      <w:r>
        <w:t xml:space="preserve">Ridge Regression </w:t>
      </w:r>
      <w:r w:rsidR="00FC5F87">
        <w:t xml:space="preserve">Classification </w:t>
      </w:r>
      <w:r>
        <w:t>(</w:t>
      </w:r>
      <w:r w:rsidR="00FC5F87" w:rsidRPr="008F0672">
        <w:rPr>
          <w:i/>
        </w:rPr>
        <w:t>r</w:t>
      </w:r>
      <w:r w:rsidRPr="008F0672">
        <w:rPr>
          <w:i/>
        </w:rPr>
        <w:t>idge</w:t>
      </w:r>
      <w:r w:rsidR="00FC5F87" w:rsidRPr="008F0672">
        <w:rPr>
          <w:i/>
        </w:rPr>
        <w:t>_class</w:t>
      </w:r>
      <w:r>
        <w:t>)</w:t>
      </w:r>
    </w:p>
    <w:p w14:paraId="3CF2D8B6" w14:textId="77777777" w:rsidR="008E227E" w:rsidRDefault="008E227E" w:rsidP="00631A8F">
      <w:pPr>
        <w:pStyle w:val="ListParagraph"/>
        <w:jc w:val="both"/>
      </w:pPr>
    </w:p>
    <w:p w14:paraId="1C79B2CD" w14:textId="77777777" w:rsidR="00432536" w:rsidRDefault="00432536" w:rsidP="007C004B">
      <w:pPr>
        <w:jc w:val="both"/>
      </w:pPr>
      <w:r>
        <w:t xml:space="preserve">The details of these simulation methods are provided </w:t>
      </w:r>
      <w:r w:rsidRPr="00631A8F">
        <w:t xml:space="preserve">in </w:t>
      </w:r>
      <w:r w:rsidR="00CE1F01" w:rsidRPr="00631A8F">
        <w:t>Appendix A</w:t>
      </w:r>
      <w:r w:rsidR="002838E1">
        <w:t>.</w:t>
      </w:r>
    </w:p>
    <w:p w14:paraId="0FB78278" w14:textId="77777777" w:rsidR="00432536" w:rsidRDefault="00432536" w:rsidP="007C004B">
      <w:pPr>
        <w:jc w:val="both"/>
      </w:pPr>
    </w:p>
    <w:p w14:paraId="04B6DBEE" w14:textId="77777777" w:rsidR="00714179" w:rsidRDefault="008E227E" w:rsidP="007C004B">
      <w:pPr>
        <w:jc w:val="both"/>
      </w:pPr>
      <w:r>
        <w:t>We have implemented a 7</w:t>
      </w:r>
      <w:r w:rsidRPr="008E227E">
        <w:rPr>
          <w:vertAlign w:val="superscript"/>
        </w:rPr>
        <w:t>th</w:t>
      </w:r>
      <w:r>
        <w:t xml:space="preserve"> method, random</w:t>
      </w:r>
      <w:r w:rsidR="009B62CE">
        <w:t xml:space="preserve"> draw</w:t>
      </w:r>
      <w:r>
        <w:t xml:space="preserve"> imputation</w:t>
      </w:r>
      <w:r w:rsidR="008F0672">
        <w:t xml:space="preserve"> (denoted </w:t>
      </w:r>
      <w:r w:rsidR="008F0672">
        <w:rPr>
          <w:i/>
        </w:rPr>
        <w:t>random</w:t>
      </w:r>
      <w:r w:rsidR="008F0672">
        <w:t>)</w:t>
      </w:r>
      <w:r>
        <w:t>,</w:t>
      </w:r>
      <w:r w:rsidR="001753B5">
        <w:t xml:space="preserve"> which</w:t>
      </w:r>
      <w:r w:rsidR="002E41A2">
        <w:t xml:space="preserve"> will serve as a benchmark method</w:t>
      </w:r>
      <w:r w:rsidR="00E64E8B">
        <w:t xml:space="preserve">. </w:t>
      </w:r>
      <w:r w:rsidR="009B62CE">
        <w:t xml:space="preserve">For each observation in the test data set, the random draw method will simply pick a random observation in the training data set, and assign that training observation’s </w:t>
      </w:r>
      <w:r w:rsidR="009B62CE">
        <w:lastRenderedPageBreak/>
        <w:t xml:space="preserve">value to be the testing observation’ value for the imputed variable. </w:t>
      </w:r>
      <w:r w:rsidR="00714179">
        <w:t>During our model testing, all other model parameters are held identical across these 7 imputation methods.</w:t>
      </w:r>
    </w:p>
    <w:p w14:paraId="1FC39945" w14:textId="77777777" w:rsidR="001753B5" w:rsidRDefault="001753B5" w:rsidP="00631A8F">
      <w:pPr>
        <w:jc w:val="both"/>
      </w:pPr>
    </w:p>
    <w:p w14:paraId="10A37004" w14:textId="77777777" w:rsidR="00644B9E" w:rsidRDefault="00644B9E" w:rsidP="00631A8F">
      <w:pPr>
        <w:jc w:val="both"/>
      </w:pPr>
      <w:r w:rsidRPr="00644B9E">
        <w:t xml:space="preserve">We </w:t>
      </w:r>
      <w:r>
        <w:t>perform three different type</w:t>
      </w:r>
      <w:r w:rsidR="00020506">
        <w:t>s of model tests.</w:t>
      </w:r>
    </w:p>
    <w:p w14:paraId="0562CB0E" w14:textId="77777777" w:rsidR="00020506" w:rsidRDefault="00020506" w:rsidP="00631A8F">
      <w:pPr>
        <w:jc w:val="both"/>
      </w:pPr>
    </w:p>
    <w:p w14:paraId="4A8A1043" w14:textId="77777777" w:rsidR="00A511DE" w:rsidRDefault="00020506" w:rsidP="00C23673">
      <w:pPr>
        <w:jc w:val="both"/>
      </w:pPr>
      <w:r w:rsidRPr="00C23673">
        <w:rPr>
          <w:b/>
          <w:i/>
        </w:rPr>
        <w:t>Comparing simulated and published program costs.</w:t>
      </w:r>
      <w:r>
        <w:t xml:space="preserve"> The ability to closely predict total program cost is arguably the most important feature of a good microsimulation model. </w:t>
      </w:r>
      <w:r w:rsidRPr="00020506">
        <w:t>There are three states with sufficient historical data on benefit o</w:t>
      </w:r>
      <w:r w:rsidR="005C59C0">
        <w:t xml:space="preserve">utlays to perform this test on: </w:t>
      </w:r>
      <w:r w:rsidRPr="00020506">
        <w:t xml:space="preserve">California, </w:t>
      </w:r>
      <w:r>
        <w:t xml:space="preserve">New Jersey, and </w:t>
      </w:r>
      <w:r w:rsidRPr="00020506">
        <w:t>Rhode Island.</w:t>
      </w:r>
      <w:r w:rsidR="00A511DE">
        <w:t xml:space="preserve"> For each state, we specified the model parameters so that they can approximate the eligibility rules and benefit payout schedules as closely as possible (see </w:t>
      </w:r>
      <w:r w:rsidR="00A511DE" w:rsidRPr="00631A8F">
        <w:t>Appendix B</w:t>
      </w:r>
      <w:r w:rsidR="00A511DE">
        <w:t xml:space="preserve"> for state-specific mode testing parameters). Upon completion of simulation under a given simulation method for a given state, we compute the weighted sum of benefits received by each ACS worker in that state, with weight being the population represented by the worker (i.e. the ACS variable </w:t>
      </w:r>
      <w:r w:rsidR="00A511DE">
        <w:rPr>
          <w:i/>
        </w:rPr>
        <w:t>PWGTP</w:t>
      </w:r>
      <w:r w:rsidR="00A511DE">
        <w:t>). This weighted sum is our simulated total program cost and is then compared against the published program outlays of the same state.</w:t>
      </w:r>
    </w:p>
    <w:p w14:paraId="34CE0A41" w14:textId="77777777" w:rsidR="00C23673" w:rsidRDefault="00C23673" w:rsidP="00C23673">
      <w:pPr>
        <w:jc w:val="both"/>
      </w:pPr>
    </w:p>
    <w:p w14:paraId="39353BEB" w14:textId="77777777" w:rsidR="00C23673" w:rsidRDefault="00C23673" w:rsidP="00C23673">
      <w:pPr>
        <w:jc w:val="both"/>
      </w:pPr>
      <w:r w:rsidRPr="00C23673">
        <w:rPr>
          <w:b/>
          <w:i/>
        </w:rPr>
        <w:t>Comparing simulated and observed population level statistics.</w:t>
      </w:r>
      <w:r>
        <w:t xml:space="preserve"> </w:t>
      </w:r>
      <w:r w:rsidR="003761EE">
        <w:t xml:space="preserve">We recognize that </w:t>
      </w:r>
      <w:r w:rsidR="00604B72">
        <w:t xml:space="preserve">the robustness of a </w:t>
      </w:r>
      <w:r w:rsidR="003761EE">
        <w:t xml:space="preserve">microsimulation model </w:t>
      </w:r>
      <w:r w:rsidR="00604B72">
        <w:t>cannot be fully verified if we can only confirm that the model can</w:t>
      </w:r>
      <w:r w:rsidR="003761EE">
        <w:t xml:space="preserve"> </w:t>
      </w:r>
      <w:r w:rsidR="00604B72">
        <w:t>produce</w:t>
      </w:r>
      <w:r w:rsidR="003761EE">
        <w:t xml:space="preserve"> </w:t>
      </w:r>
      <w:r w:rsidR="00604B72">
        <w:t>good</w:t>
      </w:r>
      <w:r w:rsidR="003761EE">
        <w:t xml:space="preserve"> estimates for the final program cost.</w:t>
      </w:r>
      <w:r>
        <w:t xml:space="preserve"> </w:t>
      </w:r>
      <w:r w:rsidR="003761EE">
        <w:t xml:space="preserve">In addition, </w:t>
      </w:r>
      <w:r w:rsidR="00604B72">
        <w:t>we need to</w:t>
      </w:r>
      <w:r w:rsidR="003761EE">
        <w:t xml:space="preserve"> validate the model’s capability to approximate the </w:t>
      </w:r>
      <w:r w:rsidR="00BA6B0C">
        <w:t>real-world</w:t>
      </w:r>
      <w:r w:rsidR="003761EE">
        <w:t xml:space="preserve"> </w:t>
      </w:r>
      <w:r w:rsidR="00604B72">
        <w:t xml:space="preserve">mechanisms </w:t>
      </w:r>
      <w:r w:rsidR="003761EE">
        <w:t xml:space="preserve">by examining </w:t>
      </w:r>
      <w:r w:rsidR="00604B72">
        <w:t>a series of</w:t>
      </w:r>
      <w:r w:rsidR="008C63FF">
        <w:t xml:space="preserve"> key</w:t>
      </w:r>
      <w:r w:rsidR="003761EE">
        <w:t xml:space="preserve"> intermediate output</w:t>
      </w:r>
      <w:r w:rsidR="00604B72">
        <w:t>s.</w:t>
      </w:r>
      <w:r w:rsidR="008C63FF">
        <w:t xml:space="preserve"> In our case, we consider the following intermediate outputs at the populati</w:t>
      </w:r>
      <w:r w:rsidR="00523958">
        <w:t xml:space="preserve">on </w:t>
      </w:r>
      <w:r w:rsidR="008C63FF">
        <w:t>level:</w:t>
      </w:r>
    </w:p>
    <w:p w14:paraId="62EBF3C5" w14:textId="77777777" w:rsidR="008C63FF" w:rsidRDefault="008C63FF" w:rsidP="00C23673">
      <w:pPr>
        <w:jc w:val="both"/>
      </w:pPr>
    </w:p>
    <w:p w14:paraId="2DB28691" w14:textId="77777777" w:rsidR="008C63FF" w:rsidRDefault="008C63FF" w:rsidP="008C63FF">
      <w:pPr>
        <w:pStyle w:val="ListParagraph"/>
        <w:numPr>
          <w:ilvl w:val="0"/>
          <w:numId w:val="7"/>
        </w:numPr>
        <w:jc w:val="both"/>
      </w:pPr>
      <w:commentRangeStart w:id="25"/>
      <w:r>
        <w:t>Total number of leave takers</w:t>
      </w:r>
    </w:p>
    <w:p w14:paraId="628484EA" w14:textId="77777777" w:rsidR="008C63FF" w:rsidRDefault="008C63FF" w:rsidP="008C63FF">
      <w:pPr>
        <w:pStyle w:val="ListParagraph"/>
        <w:numPr>
          <w:ilvl w:val="0"/>
          <w:numId w:val="7"/>
        </w:numPr>
        <w:jc w:val="both"/>
      </w:pPr>
      <w:r>
        <w:t>Total number of leaves taken</w:t>
      </w:r>
    </w:p>
    <w:p w14:paraId="1B5364D6" w14:textId="77777777" w:rsidR="008C63FF" w:rsidRDefault="008C63FF" w:rsidP="008C63FF">
      <w:pPr>
        <w:pStyle w:val="ListParagraph"/>
        <w:numPr>
          <w:ilvl w:val="0"/>
          <w:numId w:val="7"/>
        </w:numPr>
        <w:jc w:val="both"/>
      </w:pPr>
      <w:r>
        <w:t>Total number of leave needers</w:t>
      </w:r>
      <w:commentRangeEnd w:id="25"/>
      <w:r w:rsidR="00207D44">
        <w:rPr>
          <w:rStyle w:val="CommentReference"/>
          <w:rFonts w:ascii="Calibri" w:hAnsi="Calibri"/>
        </w:rPr>
        <w:commentReference w:id="25"/>
      </w:r>
    </w:p>
    <w:p w14:paraId="16C95225" w14:textId="77777777" w:rsidR="008C63FF" w:rsidRDefault="008C63FF" w:rsidP="008C63FF">
      <w:pPr>
        <w:pStyle w:val="ListParagraph"/>
        <w:numPr>
          <w:ilvl w:val="0"/>
          <w:numId w:val="7"/>
        </w:numPr>
        <w:jc w:val="both"/>
      </w:pPr>
      <w:r>
        <w:t>Average wage replacement ratio if receiving paid-leave benefit from employer</w:t>
      </w:r>
    </w:p>
    <w:p w14:paraId="6D98A12B" w14:textId="77777777" w:rsidR="008C63FF" w:rsidRDefault="008C63FF" w:rsidP="008C63FF">
      <w:pPr>
        <w:jc w:val="both"/>
      </w:pPr>
    </w:p>
    <w:p w14:paraId="6C4493AA" w14:textId="77777777" w:rsidR="008C63FF" w:rsidRDefault="008C63FF" w:rsidP="008C63FF">
      <w:pPr>
        <w:jc w:val="both"/>
      </w:pPr>
      <w:r>
        <w:t>All of these popu</w:t>
      </w:r>
      <w:r w:rsidR="00523958">
        <w:t xml:space="preserve">lation </w:t>
      </w:r>
      <w:r>
        <w:t>level statistics can be computed directly based on the respective variables observed fo</w:t>
      </w:r>
      <w:r w:rsidR="009E0F0C">
        <w:t xml:space="preserve">r each worker in the FMLA data, allowing the comparison with the simulated counterparts for model testing purpose. The first two statistics directly affect the program caseload. The third statistic characterizes the size of worker group who would take up the benefit depending upon program generosity. The last statistic is a key parameter in our model that determines the source of benefit paid to the leave takers - in short, the </w:t>
      </w:r>
      <w:r w:rsidR="000D5B77">
        <w:t>lower replacement ratio from employer would incentivize worker to take up the state program.</w:t>
      </w:r>
    </w:p>
    <w:p w14:paraId="2946DB82" w14:textId="77777777" w:rsidR="00A511DE" w:rsidRDefault="00A511DE" w:rsidP="00631A8F">
      <w:pPr>
        <w:jc w:val="both"/>
      </w:pPr>
    </w:p>
    <w:p w14:paraId="0569EC0C" w14:textId="77777777" w:rsidR="00E52E77" w:rsidRDefault="00A77DE4" w:rsidP="003A2613">
      <w:pPr>
        <w:jc w:val="both"/>
      </w:pPr>
      <w:r w:rsidRPr="00A77DE4">
        <w:rPr>
          <w:b/>
          <w:i/>
        </w:rPr>
        <w:t xml:space="preserve">Comparing simulated and observed </w:t>
      </w:r>
      <w:r>
        <w:rPr>
          <w:b/>
          <w:i/>
        </w:rPr>
        <w:t>individual</w:t>
      </w:r>
      <w:r w:rsidRPr="00A77DE4">
        <w:rPr>
          <w:b/>
          <w:i/>
        </w:rPr>
        <w:t xml:space="preserve"> level </w:t>
      </w:r>
      <w:r w:rsidR="007D32A9">
        <w:rPr>
          <w:b/>
          <w:i/>
        </w:rPr>
        <w:t>outcomes</w:t>
      </w:r>
      <w:r w:rsidRPr="00A77DE4">
        <w:rPr>
          <w:b/>
          <w:i/>
        </w:rPr>
        <w:t>.</w:t>
      </w:r>
      <w:r w:rsidRPr="00A77DE4">
        <w:t xml:space="preserve"> We </w:t>
      </w:r>
      <w:r w:rsidR="003A2613">
        <w:t>further investigate the validity of our model by tracking its performance at individual level. This is necessary considering that a simulation method can coincidentally make a good pr</w:t>
      </w:r>
      <w:r w:rsidR="00523958">
        <w:t xml:space="preserve">ediction for certain population </w:t>
      </w:r>
      <w:r w:rsidR="003A2613">
        <w:t>level statistics</w:t>
      </w:r>
      <w:r w:rsidR="00AD3F4B">
        <w:t xml:space="preserve"> (e.g. total number of leave takers)</w:t>
      </w:r>
      <w:r w:rsidR="003A2613">
        <w:t xml:space="preserve"> while making </w:t>
      </w:r>
      <w:r w:rsidR="00980210">
        <w:t xml:space="preserve">drastically </w:t>
      </w:r>
      <w:r w:rsidR="003A2613">
        <w:t>wrong prediction at individual level. In such cases, the model may produce misleading inferences such as biased results in subgroup analysis, and ultimately misinform policies.</w:t>
      </w:r>
    </w:p>
    <w:p w14:paraId="5997CC1D" w14:textId="77777777" w:rsidR="00E52E77" w:rsidRDefault="00E52E77" w:rsidP="003A2613">
      <w:pPr>
        <w:jc w:val="both"/>
      </w:pPr>
    </w:p>
    <w:p w14:paraId="51CF0400" w14:textId="77777777" w:rsidR="00E52E77" w:rsidRDefault="00E52E77" w:rsidP="003A2613">
      <w:pPr>
        <w:jc w:val="both"/>
        <w:rPr>
          <w:rFonts w:eastAsiaTheme="minorEastAsia"/>
        </w:rPr>
      </w:pPr>
      <w:r>
        <w:t xml:space="preserve">Therefore, we propose to examine how well a model trained from a subset of </w:t>
      </w:r>
      <w:commentRangeStart w:id="26"/>
      <w:r>
        <w:t xml:space="preserve">FMLA data </w:t>
      </w:r>
      <w:commentRangeEnd w:id="26"/>
      <w:r w:rsidR="00E853F7">
        <w:rPr>
          <w:rStyle w:val="CommentReference"/>
          <w:rFonts w:ascii="Calibri" w:hAnsi="Calibri"/>
        </w:rPr>
        <w:commentReference w:id="26"/>
      </w:r>
      <w:r>
        <w:t xml:space="preserve">can </w:t>
      </w:r>
      <w:r w:rsidR="00CF2ABE">
        <w:t xml:space="preserve">predict the outcome of </w:t>
      </w:r>
      <w:r w:rsidR="009B79D3">
        <w:t xml:space="preserve">workers represented in </w:t>
      </w:r>
      <w:r w:rsidR="00CF2ABE">
        <w:t>the rest of the FMLA data.</w:t>
      </w:r>
      <w:r w:rsidR="00CE3E08">
        <w:t xml:space="preserve"> Formally, we perform a k-fold cross validation in which the entire FMLA data is randomly partitioned into </w:t>
      </w:r>
      <m:oMath>
        <m:r>
          <w:rPr>
            <w:rFonts w:ascii="Cambria Math" w:hAnsi="Cambria Math"/>
          </w:rPr>
          <m:t>k</m:t>
        </m:r>
      </m:oMath>
      <w:r w:rsidR="00CE3E08">
        <w:t xml:space="preserve"> equal subsamples. For each fold (subsample)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rsidR="00CE3E08">
        <w:rPr>
          <w:rFonts w:eastAsiaTheme="minorEastAsia"/>
        </w:rPr>
        <w:t xml:space="preserve">, we use the complement subsample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oMath>
      <w:r w:rsidR="00CE3E08">
        <w:rPr>
          <w:rFonts w:eastAsiaTheme="minorEastAsia"/>
        </w:rPr>
        <w:t xml:space="preserve"> to train the model </w:t>
      </w:r>
      <w:r w:rsidR="00CE3E08">
        <w:rPr>
          <w:rFonts w:eastAsiaTheme="minorEastAsia"/>
        </w:rPr>
        <w:lastRenderedPageBreak/>
        <w:t xml:space="preserve">and make predictions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oMath>
      <w:r w:rsidR="00CE3E08">
        <w:rPr>
          <w:rFonts w:eastAsiaTheme="minorEastAsia"/>
        </w:rPr>
        <w:t>.</w:t>
      </w:r>
      <w:r w:rsidR="003974F7">
        <w:rPr>
          <w:rFonts w:eastAsiaTheme="minorEastAsia"/>
        </w:rPr>
        <w:t xml:space="preserve"> We then compute prediction metrics that summarize model performance across all </w:t>
      </w:r>
      <m:oMath>
        <m:r>
          <w:rPr>
            <w:rFonts w:ascii="Cambria Math" w:eastAsiaTheme="minorEastAsia" w:hAnsi="Cambria Math"/>
          </w:rPr>
          <m:t>k</m:t>
        </m:r>
      </m:oMath>
      <w:r w:rsidR="003974F7">
        <w:rPr>
          <w:rFonts w:eastAsiaTheme="minorEastAsia"/>
        </w:rPr>
        <w:t xml:space="preserve"> folds.</w:t>
      </w:r>
      <w:r w:rsidR="009F39FC">
        <w:rPr>
          <w:rFonts w:eastAsiaTheme="minorEastAsia"/>
        </w:rPr>
        <w:t xml:space="preserve"> These prediction metrics are then by construction based on performance of the model at individual level.</w:t>
      </w:r>
    </w:p>
    <w:p w14:paraId="110FFD37" w14:textId="77777777" w:rsidR="007F125C" w:rsidRDefault="007F125C" w:rsidP="003A2613">
      <w:pPr>
        <w:jc w:val="both"/>
      </w:pPr>
    </w:p>
    <w:p w14:paraId="3F1B3780" w14:textId="484D1D29" w:rsidR="003C18D5" w:rsidRDefault="00451692" w:rsidP="00631A8F">
      <w:pPr>
        <w:jc w:val="both"/>
      </w:pPr>
      <w:r>
        <w:t>This distinction</w:t>
      </w:r>
      <w:r w:rsidR="00307FF5">
        <w:t xml:space="preserve"> between population</w:t>
      </w:r>
      <w:r w:rsidR="00523958">
        <w:t xml:space="preserve"> </w:t>
      </w:r>
      <w:r w:rsidR="00307FF5">
        <w:t>level and individual</w:t>
      </w:r>
      <w:r w:rsidR="00523958">
        <w:t xml:space="preserve"> </w:t>
      </w:r>
      <w:r w:rsidR="00307FF5">
        <w:t>level model performance</w:t>
      </w:r>
      <w:r>
        <w:t xml:space="preserve"> is </w:t>
      </w:r>
      <w:r w:rsidR="00307FF5">
        <w:t>illustrated in</w:t>
      </w:r>
      <w:r w:rsidR="00F10847">
        <w:rPr>
          <w:b/>
        </w:rPr>
        <w:t xml:space="preserve"> </w:t>
      </w:r>
      <w:r w:rsidR="00F10847">
        <w:t xml:space="preserve">Exhibit 1 </w:t>
      </w:r>
      <w:r w:rsidR="001753B5">
        <w:t>below</w:t>
      </w:r>
      <w:r w:rsidR="00307FF5">
        <w:t>.</w:t>
      </w:r>
      <w:r w:rsidR="001753B5">
        <w:t xml:space="preserve"> </w:t>
      </w:r>
      <w:r w:rsidR="00307FF5">
        <w:t>I</w:t>
      </w:r>
      <w:r w:rsidR="001753B5">
        <w:t xml:space="preserve">n this example, </w:t>
      </w:r>
      <w:r w:rsidR="00307FF5">
        <w:t>M</w:t>
      </w:r>
      <w:r w:rsidR="001753B5">
        <w:t xml:space="preserve">ethod 1 performs better at predicting </w:t>
      </w:r>
      <w:r w:rsidR="00850102">
        <w:t>population</w:t>
      </w:r>
      <w:r w:rsidR="001753B5">
        <w:t xml:space="preserve"> levels of leave taking, while </w:t>
      </w:r>
      <w:r w:rsidR="00307FF5">
        <w:t>M</w:t>
      </w:r>
      <w:r w:rsidR="001753B5">
        <w:t xml:space="preserve">ethod 2 performs better at predicting who takes leave at an individual level. </w:t>
      </w:r>
    </w:p>
    <w:p w14:paraId="6B699379" w14:textId="77777777" w:rsidR="000F5679" w:rsidRDefault="000F5679" w:rsidP="00631A8F">
      <w:pPr>
        <w:jc w:val="both"/>
      </w:pPr>
    </w:p>
    <w:p w14:paraId="3FE9F23F" w14:textId="77777777" w:rsidR="003E4B5B" w:rsidRDefault="003E4B5B" w:rsidP="00631A8F">
      <w:pPr>
        <w:jc w:val="both"/>
      </w:pPr>
    </w:p>
    <w:p w14:paraId="764A0E19" w14:textId="77777777" w:rsidR="003E4B5B" w:rsidRDefault="003E4B5B" w:rsidP="003E4B5B">
      <w:pPr>
        <w:pStyle w:val="Caption"/>
        <w:keepNext/>
      </w:pPr>
      <w:bookmarkStart w:id="27" w:name="_Ref3422693"/>
      <w:r>
        <w:t xml:space="preserve">Exhibit </w:t>
      </w:r>
      <w:fldSimple w:instr=" SEQ Exhibit \* ARABIC ">
        <w:r w:rsidR="005410ED">
          <w:rPr>
            <w:noProof/>
          </w:rPr>
          <w:t>1</w:t>
        </w:r>
      </w:fldSimple>
      <w:bookmarkEnd w:id="27"/>
      <w:r>
        <w:t xml:space="preserve">: </w:t>
      </w:r>
      <w:r w:rsidRPr="003E4B5B">
        <w:t>Aggregate versus Individual-Level Performance</w:t>
      </w:r>
    </w:p>
    <w:p w14:paraId="1F72F646" w14:textId="77777777" w:rsidR="00451692" w:rsidRDefault="00451692" w:rsidP="00631A8F">
      <w:pPr>
        <w:jc w:val="both"/>
        <w:rPr>
          <w:b/>
        </w:rPr>
      </w:pPr>
    </w:p>
    <w:tbl>
      <w:tblPr>
        <w:tblStyle w:val="TableGrid"/>
        <w:tblW w:w="0" w:type="auto"/>
        <w:tblLook w:val="04A0" w:firstRow="1" w:lastRow="0" w:firstColumn="1" w:lastColumn="0" w:noHBand="0" w:noVBand="1"/>
      </w:tblPr>
      <w:tblGrid>
        <w:gridCol w:w="3116"/>
        <w:gridCol w:w="3117"/>
        <w:gridCol w:w="3117"/>
      </w:tblGrid>
      <w:tr w:rsidR="00D72ABF" w14:paraId="5AC8F472" w14:textId="77777777" w:rsidTr="00D72ABF">
        <w:trPr>
          <w:trHeight w:val="431"/>
        </w:trPr>
        <w:tc>
          <w:tcPr>
            <w:tcW w:w="9350" w:type="dxa"/>
            <w:gridSpan w:val="3"/>
            <w:tcBorders>
              <w:top w:val="nil"/>
              <w:left w:val="nil"/>
              <w:bottom w:val="nil"/>
              <w:right w:val="nil"/>
            </w:tcBorders>
          </w:tcPr>
          <w:p w14:paraId="22B52833" w14:textId="119158C0" w:rsidR="00D72ABF" w:rsidRDefault="002748B6" w:rsidP="00D72ABF">
            <w:pPr>
              <w:jc w:val="center"/>
              <w:rPr>
                <w:b/>
                <w:i/>
              </w:rPr>
            </w:pPr>
            <w:commentRangeStart w:id="28"/>
            <w:r>
              <w:rPr>
                <w:b/>
                <w:i/>
              </w:rPr>
              <w:t>Population</w:t>
            </w:r>
            <w:r w:rsidR="00631A8F">
              <w:rPr>
                <w:b/>
                <w:i/>
              </w:rPr>
              <w:t>-</w:t>
            </w:r>
            <w:r>
              <w:rPr>
                <w:b/>
                <w:i/>
              </w:rPr>
              <w:t xml:space="preserve">Level </w:t>
            </w:r>
            <w:r w:rsidR="00064E7E">
              <w:rPr>
                <w:b/>
                <w:i/>
              </w:rPr>
              <w:t>Performance</w:t>
            </w:r>
            <w:commentRangeEnd w:id="28"/>
            <w:r w:rsidR="00F00BBE">
              <w:rPr>
                <w:rStyle w:val="CommentReference"/>
                <w:rFonts w:ascii="Calibri" w:hAnsi="Calibri"/>
              </w:rPr>
              <w:commentReference w:id="28"/>
            </w:r>
          </w:p>
          <w:p w14:paraId="08CE6F91" w14:textId="77777777" w:rsidR="00D72ABF" w:rsidRDefault="00D72ABF" w:rsidP="00451692">
            <w:pPr>
              <w:jc w:val="center"/>
              <w:rPr>
                <w:b/>
                <w:i/>
              </w:rPr>
            </w:pPr>
          </w:p>
        </w:tc>
      </w:tr>
      <w:tr w:rsidR="00451692" w14:paraId="721603C2" w14:textId="77777777" w:rsidTr="00D72ABF">
        <w:trPr>
          <w:trHeight w:val="2501"/>
        </w:trPr>
        <w:tc>
          <w:tcPr>
            <w:tcW w:w="3116" w:type="dxa"/>
            <w:tcBorders>
              <w:top w:val="nil"/>
              <w:left w:val="nil"/>
              <w:bottom w:val="nil"/>
              <w:right w:val="nil"/>
            </w:tcBorders>
          </w:tcPr>
          <w:p w14:paraId="06736EB5" w14:textId="77777777" w:rsidR="00451692" w:rsidRPr="00D72ABF" w:rsidRDefault="00451692" w:rsidP="00451692">
            <w:pPr>
              <w:jc w:val="center"/>
              <w:rPr>
                <w:i/>
              </w:rPr>
            </w:pPr>
            <w:r w:rsidRPr="00D72ABF">
              <w:rPr>
                <w:i/>
                <w:noProof/>
              </w:rPr>
              <mc:AlternateContent>
                <mc:Choice Requires="wps">
                  <w:drawing>
                    <wp:anchor distT="0" distB="0" distL="114300" distR="114300" simplePos="0" relativeHeight="251680768" behindDoc="0" locked="0" layoutInCell="1" allowOverlap="1" wp14:anchorId="0DF57F2C" wp14:editId="07777777">
                      <wp:simplePos x="0" y="0"/>
                      <wp:positionH relativeFrom="column">
                        <wp:posOffset>1191146</wp:posOffset>
                      </wp:positionH>
                      <wp:positionV relativeFrom="paragraph">
                        <wp:posOffset>-29174</wp:posOffset>
                      </wp:positionV>
                      <wp:extent cx="697692" cy="322419"/>
                      <wp:effectExtent l="0" t="0" r="0" b="1905"/>
                      <wp:wrapNone/>
                      <wp:docPr id="13" name="Text Box 13"/>
                      <wp:cNvGraphicFramePr/>
                      <a:graphic xmlns:a="http://schemas.openxmlformats.org/drawingml/2006/main">
                        <a:graphicData uri="http://schemas.microsoft.com/office/word/2010/wordprocessingShape">
                          <wps:wsp>
                            <wps:cNvSpPr txBox="1"/>
                            <wps:spPr>
                              <a:xfrm>
                                <a:off x="0" y="0"/>
                                <a:ext cx="697692" cy="3224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78E50E" w14:textId="77777777" w:rsidR="00F10847" w:rsidRPr="00451692" w:rsidRDefault="00F10847" w:rsidP="00631A8F">
                                  <w:pPr>
                                    <w:jc w:val="both"/>
                                    <w:rPr>
                                      <w:sz w:val="16"/>
                                    </w:rPr>
                                  </w:pPr>
                                  <w:r>
                                    <w:rPr>
                                      <w:sz w:val="16"/>
                                    </w:rPr>
                                    <w:t xml:space="preserve">Non- </w:t>
                                  </w:r>
                                  <w:r w:rsidRPr="00451692">
                                    <w:rPr>
                                      <w:sz w:val="16"/>
                                    </w:rPr>
                                    <w:t>Leave taker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F57F2C" id="_x0000_t202" coordsize="21600,21600" o:spt="202" path="m,l,21600r21600,l21600,xe">
                      <v:stroke joinstyle="miter"/>
                      <v:path gradientshapeok="t" o:connecttype="rect"/>
                    </v:shapetype>
                    <v:shape id="Text Box 13" o:spid="_x0000_s1026" type="#_x0000_t202" style="position:absolute;left:0;text-align:left;margin-left:93.8pt;margin-top:-2.3pt;width:54.95pt;height:2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" filled="f" stroked="f" strokeweight=".5pt">
                      <v:textbox>
                        <w:txbxContent>
                          <w:p w14:paraId="0478E50E" w14:textId="77777777" w:rsidR="00F10847" w:rsidRPr="00451692" w:rsidRDefault="00F10847" w:rsidP="00631A8F">
                            <w:pPr>
                              <w:jc w:val="both"/>
                              <w:rPr>
                                <w:sz w:val="16"/>
                              </w:rPr>
                            </w:pPr>
                            <w:r>
                              <w:rPr>
                                <w:sz w:val="16"/>
                              </w:rPr>
                              <w:t xml:space="preserve">Non- </w:t>
                            </w:r>
                            <w:r w:rsidRPr="00451692">
                              <w:rPr>
                                <w:sz w:val="16"/>
                              </w:rPr>
                              <w:t>Leave taker</w:t>
                            </w:r>
                          </w:p>
                        </w:txbxContent>
                      </v:textbox>
                    </v:shape>
                  </w:pict>
                </mc:Fallback>
              </mc:AlternateContent>
            </w:r>
            <w:r w:rsidRPr="00D72ABF">
              <w:rPr>
                <w:i/>
              </w:rPr>
              <w:t>Actual</w:t>
            </w:r>
          </w:p>
          <w:p w14:paraId="62F7BD9A" w14:textId="77777777" w:rsidR="00451692" w:rsidRDefault="00451692" w:rsidP="00451692">
            <w:pPr>
              <w:jc w:val="center"/>
              <w:rPr>
                <w:b/>
                <w:i/>
              </w:rPr>
            </w:pPr>
            <w:r>
              <w:rPr>
                <w:b/>
                <w:i/>
                <w:noProof/>
              </w:rPr>
              <mc:AlternateContent>
                <mc:Choice Requires="wps">
                  <w:drawing>
                    <wp:anchor distT="0" distB="0" distL="114300" distR="114300" simplePos="0" relativeHeight="251679744" behindDoc="0" locked="0" layoutInCell="1" allowOverlap="1" wp14:anchorId="0D0E4B1F" wp14:editId="07777777">
                      <wp:simplePos x="0" y="0"/>
                      <wp:positionH relativeFrom="column">
                        <wp:posOffset>1202062</wp:posOffset>
                      </wp:positionH>
                      <wp:positionV relativeFrom="paragraph">
                        <wp:posOffset>102135</wp:posOffset>
                      </wp:positionV>
                      <wp:extent cx="94579" cy="190280"/>
                      <wp:effectExtent l="0" t="0" r="20320" b="19685"/>
                      <wp:wrapNone/>
                      <wp:docPr id="12" name="Straight Connector 12"/>
                      <wp:cNvGraphicFramePr/>
                      <a:graphic xmlns:a="http://schemas.openxmlformats.org/drawingml/2006/main">
                        <a:graphicData uri="http://schemas.microsoft.com/office/word/2010/wordprocessingShape">
                          <wps:wsp>
                            <wps:cNvCnPr/>
                            <wps:spPr>
                              <a:xfrm flipV="1">
                                <a:off x="0" y="0"/>
                                <a:ext cx="94579" cy="190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69B2B023">
                    <v:line id="Straight Connector 12"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3204]" strokeweight=".5pt" from="94.65pt,8.05pt" to="102.1pt,23.05pt" w14:anchorId="55D275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">
                      <v:stroke joinstyle="miter"/>
                    </v:line>
                  </w:pict>
                </mc:Fallback>
              </mc:AlternateContent>
            </w:r>
            <w:r>
              <w:rPr>
                <w:b/>
                <w:i/>
                <w:noProof/>
              </w:rPr>
              <mc:AlternateContent>
                <mc:Choice Requires="wpg">
                  <w:drawing>
                    <wp:anchor distT="0" distB="0" distL="114300" distR="114300" simplePos="0" relativeHeight="251678720" behindDoc="0" locked="0" layoutInCell="1" allowOverlap="1" wp14:anchorId="507665C1" wp14:editId="692A72E7">
                      <wp:simplePos x="0" y="0"/>
                      <wp:positionH relativeFrom="column">
                        <wp:posOffset>246380</wp:posOffset>
                      </wp:positionH>
                      <wp:positionV relativeFrom="paragraph">
                        <wp:posOffset>146050</wp:posOffset>
                      </wp:positionV>
                      <wp:extent cx="1171575" cy="1133475"/>
                      <wp:effectExtent l="0" t="0" r="28575" b="28575"/>
                      <wp:wrapSquare wrapText="bothSides"/>
                      <wp:docPr id="11" name="Group 11"/>
                      <wp:cNvGraphicFramePr/>
                      <a:graphic xmlns:a="http://schemas.openxmlformats.org/drawingml/2006/main">
                        <a:graphicData uri="http://schemas.microsoft.com/office/word/2010/wordprocessingGroup">
                          <wpg:wgp>
                            <wpg:cNvGrpSpPr/>
                            <wpg:grpSpPr>
                              <a:xfrm>
                                <a:off x="0" y="0"/>
                                <a:ext cx="1171575" cy="1133475"/>
                                <a:chOff x="0" y="0"/>
                                <a:chExt cx="1171575" cy="1133475"/>
                              </a:xfrm>
                            </wpg:grpSpPr>
                            <wps:wsp>
                              <wps:cNvPr id="5" name="Rectangle 5"/>
                              <wps:cNvSpPr/>
                              <wps:spPr>
                                <a:xfrm>
                                  <a:off x="0" y="0"/>
                                  <a:ext cx="1171575" cy="11334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100013" y="90488"/>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316D17B" w14:textId="77777777" w:rsidR="00F10847" w:rsidRDefault="00F10847" w:rsidP="00451692">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138113" y="581025"/>
                                  <a:ext cx="3905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AAF844" w14:textId="77777777" w:rsidR="00F10847" w:rsidRDefault="00F10847" w:rsidP="00451692">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623888" y="71438"/>
                                  <a:ext cx="3905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ED4E73" w14:textId="77777777" w:rsidR="00F10847" w:rsidRDefault="00F10847" w:rsidP="00451692">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638175" y="590550"/>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1740529" w14:textId="77777777" w:rsidR="00F10847" w:rsidRDefault="00F10847" w:rsidP="00451692">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07665C1" id="Group 11" o:spid="_x0000_s1027" style="position:absolute;left:0;text-align:left;margin-left:19.4pt;margin-top:11.5pt;width:92.25pt;height:89.25pt;z-index:251678720;mso-height-relative:margin" coordsize="11715,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">
                      <v:rect id="Rectangle 5" o:spid="_x0000_s1028" style="position:absolute;width:11715;height:1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oval id="Oval 6" o:spid="_x0000_s1029" style="position:absolute;left:1000;top:904;width:3905;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BHsMIA&#10;AADaAAAADwAAAGRycy9kb3ducmV2LnhtbESPQYvCMBSE74L/ITzBm6Z6EK1GWRSxyIJYPXh8NG/b&#10;7jYvpYm2/vuNIHgcZuYbZrXpTCUe1LjSsoLJOAJBnFldcq7getmP5iCcR9ZYWSYFT3KwWfd7K4y1&#10;bflMj9TnIkDYxaig8L6OpXRZQQbd2NbEwfuxjUEfZJNL3WAb4KaS0yiaSYMlh4UCa9oWlP2ld6Mg&#10;2R1Ot93v0S6cybr0cEra7+tNqeGg+1qC8NT5T/jdTrSCGbyuhBs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UEewwgAAANoAAAAPAAAAAAAAAAAAAAAAAJgCAABkcnMvZG93&#10;bnJldi54bWxQSwUGAAAAAAQABAD1AAAAhwMAAAAA&#10;" fillcolor="#ed7d31 [3205]" strokecolor="#823b0b [1605]" strokeweight="1pt">
                        <v:stroke joinstyle="miter"/>
                        <v:textbox>
                          <w:txbxContent>
                            <w:p w14:paraId="5316D17B" w14:textId="77777777" w:rsidR="00F10847" w:rsidRDefault="00F10847" w:rsidP="00451692">
                              <w:pPr>
                                <w:jc w:val="center"/>
                              </w:pPr>
                              <w:r>
                                <w:t>A</w:t>
                              </w:r>
                            </w:p>
                          </w:txbxContent>
                        </v:textbox>
                      </v:oval>
                      <v:oval id="Oval 7" o:spid="_x0000_s1030" style="position:absolute;left:1381;top:5810;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WI8IA&#10;AADaAAAADwAAAGRycy9kb3ducmV2LnhtbESPQWvCQBSE7wX/w/KE3urGUtoYXUUKAS300Bjvj+wz&#10;Wcy+DdlVo7/eLQgeh5n5hlmsBtuKM/XeOFYwnSQgiCunDdcKyl3+loLwAVlj65gUXMnDajl6WWCm&#10;3YX/6FyEWkQI+wwVNCF0mZS+asiin7iOOHoH11sMUfa11D1eIty28j1JPqVFw3GhwY6+G6qOxckq&#10;uG3y0oTTrEiT8uf4+7HNnTR7pV7Hw3oOItAQnuFHe6MVfMH/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1YjwgAAANoAAAAPAAAAAAAAAAAAAAAAAJgCAABkcnMvZG93&#10;bnJldi54bWxQSwUGAAAAAAQABAD1AAAAhwMAAAAA&#10;" fillcolor="#5b9bd5 [3204]" strokecolor="#1f4d78 [1604]" strokeweight="1pt">
                        <v:stroke joinstyle="miter"/>
                        <v:textbox>
                          <w:txbxContent>
                            <w:p w14:paraId="37AAF844" w14:textId="77777777" w:rsidR="00F10847" w:rsidRDefault="00F10847" w:rsidP="00451692">
                              <w:pPr>
                                <w:jc w:val="center"/>
                              </w:pPr>
                              <w:r>
                                <w:t>C</w:t>
                              </w:r>
                            </w:p>
                          </w:txbxContent>
                        </v:textbox>
                      </v:oval>
                      <v:oval id="Oval 8" o:spid="_x0000_s1031" style="position:absolute;left:6238;top:714;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DCUb8A&#10;AADaAAAADwAAAGRycy9kb3ducmV2LnhtbERPTYvCMBC9C/sfwizszaYui2g1iiwUXMGDtd6HZmyD&#10;zaQ0Ubv+enMQPD7e93I92FbcqPfGsYJJkoIgrpw2XCsoj/l4BsIHZI2tY1LwTx7Wq4/REjPt7nyg&#10;WxFqEUPYZ6igCaHLpPRVQxZ94jriyJ1dbzFE2NdS93iP4baV32k6lRYNx4YGO/ptqLoUV6vgsc1L&#10;E67zYpaWu8v+5y930pyU+vocNgsQgYbwFr/cW60gbo1X4g2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0MJRvwAAANoAAAAPAAAAAAAAAAAAAAAAAJgCAABkcnMvZG93bnJl&#10;di54bWxQSwUGAAAAAAQABAD1AAAAhAMAAAAA&#10;" fillcolor="#5b9bd5 [3204]" strokecolor="#1f4d78 [1604]" strokeweight="1pt">
                        <v:stroke joinstyle="miter"/>
                        <v:textbox>
                          <w:txbxContent>
                            <w:p w14:paraId="61ED4E73" w14:textId="77777777" w:rsidR="00F10847" w:rsidRDefault="00F10847" w:rsidP="00451692">
                              <w:pPr>
                                <w:jc w:val="center"/>
                              </w:pPr>
                              <w:r>
                                <w:t>B</w:t>
                              </w:r>
                            </w:p>
                          </w:txbxContent>
                        </v:textbox>
                      </v:oval>
                      <v:oval id="Oval 10" o:spid="_x0000_s1032" style="position:absolute;left:6381;top:5905;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Ah1sQA&#10;AADbAAAADwAAAGRycy9kb3ducmV2LnhtbESPQWvCQBCF74X+h2UKvdWNHkqNrlIUMZSCGD14HLJj&#10;EpudDdmtif/eOQjeZnhv3vtmvhxco67UhdqzgfEoAUVceFtzaeB42Hx8gQoR2WLjmQzcKMBy8foy&#10;x9T6nvd0zWOpJIRDigaqGNtU61BU5DCMfEss2tl3DqOsXalth72Eu0ZPkuRTO6xZGipsaVVR8Zf/&#10;OwPZers7rS8/fhpcMeTbXdb/Hk/GvL8N3zNQkYb4ND+uMyv4Qi+/yAB6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QIdbEAAAA2wAAAA8AAAAAAAAAAAAAAAAAmAIAAGRycy9k&#10;b3ducmV2LnhtbFBLBQYAAAAABAAEAPUAAACJAwAAAAA=&#10;" fillcolor="#ed7d31 [3205]" strokecolor="#823b0b [1605]" strokeweight="1pt">
                        <v:stroke joinstyle="miter"/>
                        <v:textbox>
                          <w:txbxContent>
                            <w:p w14:paraId="61740529" w14:textId="77777777" w:rsidR="00F10847" w:rsidRDefault="00F10847" w:rsidP="00451692">
                              <w:pPr>
                                <w:jc w:val="center"/>
                              </w:pPr>
                              <w:r>
                                <w:t>D</w:t>
                              </w:r>
                            </w:p>
                          </w:txbxContent>
                        </v:textbox>
                      </v:oval>
                      <w10:wrap type="square"/>
                    </v:group>
                  </w:pict>
                </mc:Fallback>
              </mc:AlternateContent>
            </w:r>
          </w:p>
          <w:p w14:paraId="61CDCEAD" w14:textId="77777777" w:rsidR="00451692" w:rsidRDefault="00451692" w:rsidP="00451692">
            <w:pPr>
              <w:jc w:val="center"/>
              <w:rPr>
                <w:b/>
                <w:i/>
              </w:rPr>
            </w:pPr>
          </w:p>
          <w:p w14:paraId="105E89C1" w14:textId="77777777" w:rsidR="00451692" w:rsidRDefault="00D72ABF" w:rsidP="00451692">
            <w:pPr>
              <w:jc w:val="center"/>
              <w:rPr>
                <w:b/>
                <w:i/>
              </w:rPr>
            </w:pPr>
            <w:r>
              <w:rPr>
                <w:b/>
                <w:i/>
                <w:noProof/>
              </w:rPr>
              <mc:AlternateContent>
                <mc:Choice Requires="wps">
                  <w:drawing>
                    <wp:anchor distT="0" distB="0" distL="114300" distR="114300" simplePos="0" relativeHeight="251699200" behindDoc="0" locked="0" layoutInCell="1" allowOverlap="1" wp14:anchorId="32DCF348" wp14:editId="07777777">
                      <wp:simplePos x="0" y="0"/>
                      <wp:positionH relativeFrom="column">
                        <wp:posOffset>245745</wp:posOffset>
                      </wp:positionH>
                      <wp:positionV relativeFrom="paragraph">
                        <wp:posOffset>989330</wp:posOffset>
                      </wp:positionV>
                      <wp:extent cx="1250950" cy="260350"/>
                      <wp:effectExtent l="0" t="0" r="6350" b="6350"/>
                      <wp:wrapNone/>
                      <wp:docPr id="63" name="Rectangle 63"/>
                      <wp:cNvGraphicFramePr/>
                      <a:graphic xmlns:a="http://schemas.openxmlformats.org/drawingml/2006/main">
                        <a:graphicData uri="http://schemas.microsoft.com/office/word/2010/wordprocessingShape">
                          <wps:wsp>
                            <wps:cNvSpPr/>
                            <wps:spPr>
                              <a:xfrm>
                                <a:off x="0" y="0"/>
                                <a:ext cx="1250950" cy="26035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5FD159" w14:textId="77777777" w:rsidR="00F10847" w:rsidRPr="00D72ABF" w:rsidRDefault="00F10847" w:rsidP="00D72ABF">
                                  <w:pPr>
                                    <w:jc w:val="center"/>
                                    <w:rPr>
                                      <w:color w:val="000000" w:themeColor="text1"/>
                                      <w:sz w:val="20"/>
                                      <w:szCs w:val="20"/>
                                    </w:rPr>
                                  </w:pPr>
                                  <w:r w:rsidRPr="00D72ABF">
                                    <w:rPr>
                                      <w:color w:val="000000" w:themeColor="text1"/>
                                      <w:sz w:val="20"/>
                                      <w:szCs w:val="20"/>
                                    </w:rPr>
                                    <w:t>2 Leave Takers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DCF348" id="Rectangle 63" o:spid="_x0000_s1033" style="position:absolute;left:0;text-align:left;margin-left:19.35pt;margin-top:77.9pt;width:98.5pt;height:20.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" fillcolor="#d8d8d8 [2732]" stroked="f" strokeweight="1pt">
                      <v:textbox>
                        <w:txbxContent>
                          <w:p w14:paraId="135FD159" w14:textId="77777777" w:rsidR="00F10847" w:rsidRPr="00D72ABF" w:rsidRDefault="00F10847" w:rsidP="00D72ABF">
                            <w:pPr>
                              <w:jc w:val="center"/>
                              <w:rPr>
                                <w:color w:val="000000" w:themeColor="text1"/>
                                <w:sz w:val="20"/>
                                <w:szCs w:val="20"/>
                              </w:rPr>
                            </w:pPr>
                            <w:r w:rsidRPr="00D72ABF">
                              <w:rPr>
                                <w:color w:val="000000" w:themeColor="text1"/>
                                <w:sz w:val="20"/>
                                <w:szCs w:val="20"/>
                              </w:rPr>
                              <w:t>2 Leave Takers</w:t>
                            </w:r>
                          </w:p>
                        </w:txbxContent>
                      </v:textbox>
                    </v:rect>
                  </w:pict>
                </mc:Fallback>
              </mc:AlternateContent>
            </w:r>
            <w:r>
              <w:rPr>
                <w:b/>
                <w:i/>
                <w:noProof/>
              </w:rPr>
              <mc:AlternateContent>
                <mc:Choice Requires="wps">
                  <w:drawing>
                    <wp:anchor distT="0" distB="0" distL="114300" distR="114300" simplePos="0" relativeHeight="251698176" behindDoc="0" locked="0" layoutInCell="1" allowOverlap="1" wp14:anchorId="02F04079" wp14:editId="07777777">
                      <wp:simplePos x="0" y="0"/>
                      <wp:positionH relativeFrom="column">
                        <wp:posOffset>239395</wp:posOffset>
                      </wp:positionH>
                      <wp:positionV relativeFrom="paragraph">
                        <wp:posOffset>982980</wp:posOffset>
                      </wp:positionV>
                      <wp:extent cx="1397000" cy="298450"/>
                      <wp:effectExtent l="0" t="0" r="0" b="0"/>
                      <wp:wrapNone/>
                      <wp:docPr id="62" name="Rectangle 62"/>
                      <wp:cNvGraphicFramePr/>
                      <a:graphic xmlns:a="http://schemas.openxmlformats.org/drawingml/2006/main">
                        <a:graphicData uri="http://schemas.microsoft.com/office/word/2010/wordprocessingShape">
                          <wps:wsp>
                            <wps:cNvSpPr/>
                            <wps:spPr>
                              <a:xfrm>
                                <a:off x="0" y="0"/>
                                <a:ext cx="1397000" cy="298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5ACBB652">
                    <v:rect id="Rectangle 62" style="position:absolute;margin-left:18.85pt;margin-top:77.4pt;width:110pt;height:23.5pt;z-index:25169817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d="f" strokeweight="1pt" w14:anchorId="59B73F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"/>
                  </w:pict>
                </mc:Fallback>
              </mc:AlternateContent>
            </w:r>
            <w:r w:rsidR="00451692">
              <w:rPr>
                <w:b/>
                <w:i/>
                <w:noProof/>
              </w:rPr>
              <mc:AlternateContent>
                <mc:Choice Requires="wps">
                  <w:drawing>
                    <wp:anchor distT="0" distB="0" distL="114300" distR="114300" simplePos="0" relativeHeight="251682816" behindDoc="0" locked="0" layoutInCell="1" allowOverlap="1" wp14:anchorId="65283A67" wp14:editId="535566DF">
                      <wp:simplePos x="0" y="0"/>
                      <wp:positionH relativeFrom="column">
                        <wp:posOffset>1407678</wp:posOffset>
                      </wp:positionH>
                      <wp:positionV relativeFrom="paragraph">
                        <wp:posOffset>597201</wp:posOffset>
                      </wp:positionV>
                      <wp:extent cx="528555" cy="321945"/>
                      <wp:effectExtent l="0" t="0" r="0" b="1905"/>
                      <wp:wrapNone/>
                      <wp:docPr id="14" name="Text Box 14"/>
                      <wp:cNvGraphicFramePr/>
                      <a:graphic xmlns:a="http://schemas.openxmlformats.org/drawingml/2006/main">
                        <a:graphicData uri="http://schemas.microsoft.com/office/word/2010/wordprocessingShape">
                          <wps:wsp>
                            <wps:cNvSpPr txBox="1"/>
                            <wps:spPr>
                              <a:xfrm>
                                <a:off x="0" y="0"/>
                                <a:ext cx="528555" cy="321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8D71" w14:textId="77777777" w:rsidR="00F10847" w:rsidRDefault="00F10847" w:rsidP="00631A8F">
                                  <w:pPr>
                                    <w:jc w:val="both"/>
                                    <w:rPr>
                                      <w:sz w:val="16"/>
                                    </w:rPr>
                                  </w:pPr>
                                  <w:r w:rsidRPr="00451692">
                                    <w:rPr>
                                      <w:sz w:val="16"/>
                                    </w:rPr>
                                    <w:t xml:space="preserve">Leave </w:t>
                                  </w:r>
                                </w:p>
                                <w:p w14:paraId="779893C9" w14:textId="77777777" w:rsidR="00F10847" w:rsidRPr="00451692" w:rsidRDefault="00F10847" w:rsidP="00631A8F">
                                  <w:pPr>
                                    <w:jc w:val="both"/>
                                    <w:rPr>
                                      <w:sz w:val="16"/>
                                    </w:rPr>
                                  </w:pPr>
                                  <w:r w:rsidRPr="00451692">
                                    <w:rPr>
                                      <w:sz w:val="16"/>
                                    </w:rPr>
                                    <w:t>taker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83A67" id="Text Box 14" o:spid="_x0000_s1034" type="#_x0000_t202" style="position:absolute;left:0;text-align:left;margin-left:110.85pt;margin-top:47pt;width:41.6pt;height:25.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" filled="f" stroked="f" strokeweight=".5pt">
                      <v:textbox>
                        <w:txbxContent>
                          <w:p w14:paraId="799B8D71" w14:textId="77777777" w:rsidR="00F10847" w:rsidRDefault="00F10847" w:rsidP="00631A8F">
                            <w:pPr>
                              <w:jc w:val="both"/>
                              <w:rPr>
                                <w:sz w:val="16"/>
                              </w:rPr>
                            </w:pPr>
                            <w:r w:rsidRPr="00451692">
                              <w:rPr>
                                <w:sz w:val="16"/>
                              </w:rPr>
                              <w:t xml:space="preserve">Leave </w:t>
                            </w:r>
                          </w:p>
                          <w:p w14:paraId="779893C9" w14:textId="77777777" w:rsidR="00F10847" w:rsidRPr="00451692" w:rsidRDefault="00F10847" w:rsidP="00631A8F">
                            <w:pPr>
                              <w:jc w:val="both"/>
                              <w:rPr>
                                <w:sz w:val="16"/>
                              </w:rPr>
                            </w:pPr>
                            <w:proofErr w:type="gramStart"/>
                            <w:r w:rsidRPr="00451692">
                              <w:rPr>
                                <w:sz w:val="16"/>
                              </w:rPr>
                              <w:t>taker</w:t>
                            </w:r>
                            <w:proofErr w:type="gramEnd"/>
                          </w:p>
                        </w:txbxContent>
                      </v:textbox>
                    </v:shape>
                  </w:pict>
                </mc:Fallback>
              </mc:AlternateContent>
            </w:r>
            <w:r w:rsidR="00451692">
              <w:rPr>
                <w:b/>
                <w:i/>
                <w:noProof/>
              </w:rPr>
              <mc:AlternateContent>
                <mc:Choice Requires="wps">
                  <w:drawing>
                    <wp:anchor distT="0" distB="0" distL="114300" distR="114300" simplePos="0" relativeHeight="251684864" behindDoc="0" locked="0" layoutInCell="1" allowOverlap="1" wp14:anchorId="5DD7232A" wp14:editId="216CFBDE">
                      <wp:simplePos x="0" y="0"/>
                      <wp:positionH relativeFrom="column">
                        <wp:posOffset>1212632</wp:posOffset>
                      </wp:positionH>
                      <wp:positionV relativeFrom="paragraph">
                        <wp:posOffset>644458</wp:posOffset>
                      </wp:positionV>
                      <wp:extent cx="274849" cy="120991"/>
                      <wp:effectExtent l="0" t="0" r="30480" b="31750"/>
                      <wp:wrapNone/>
                      <wp:docPr id="15" name="Straight Connector 15"/>
                      <wp:cNvGraphicFramePr/>
                      <a:graphic xmlns:a="http://schemas.openxmlformats.org/drawingml/2006/main">
                        <a:graphicData uri="http://schemas.microsoft.com/office/word/2010/wordprocessingShape">
                          <wps:wsp>
                            <wps:cNvCnPr/>
                            <wps:spPr>
                              <a:xfrm>
                                <a:off x="0" y="0"/>
                                <a:ext cx="274849" cy="12099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5B5D6279">
                    <v:line id="Straight Connector 15"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ed7d31 [3205]" strokeweight=".5pt" from="95.5pt,50.75pt" to="117.15pt,60.3pt" w14:anchorId="69D20B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">
                      <v:stroke joinstyle="miter"/>
                    </v:line>
                  </w:pict>
                </mc:Fallback>
              </mc:AlternateContent>
            </w:r>
          </w:p>
        </w:tc>
        <w:tc>
          <w:tcPr>
            <w:tcW w:w="3117" w:type="dxa"/>
            <w:tcBorders>
              <w:top w:val="nil"/>
              <w:left w:val="nil"/>
              <w:bottom w:val="nil"/>
              <w:right w:val="nil"/>
            </w:tcBorders>
          </w:tcPr>
          <w:p w14:paraId="1ABC7F57" w14:textId="77777777" w:rsidR="00451692" w:rsidRPr="00D72ABF" w:rsidRDefault="00451692" w:rsidP="00451692">
            <w:pPr>
              <w:jc w:val="center"/>
              <w:rPr>
                <w:i/>
              </w:rPr>
            </w:pPr>
            <w:r w:rsidRPr="00D72ABF">
              <w:rPr>
                <w:i/>
              </w:rPr>
              <w:t>Predicted - Method 1</w:t>
            </w:r>
          </w:p>
          <w:p w14:paraId="26AA6BA2" w14:textId="77777777" w:rsidR="00451692" w:rsidRDefault="00D72ABF" w:rsidP="00451692">
            <w:pPr>
              <w:jc w:val="center"/>
              <w:rPr>
                <w:b/>
                <w:i/>
              </w:rPr>
            </w:pPr>
            <w:r>
              <w:rPr>
                <w:b/>
                <w:i/>
                <w:noProof/>
              </w:rPr>
              <mc:AlternateContent>
                <mc:Choice Requires="wps">
                  <w:drawing>
                    <wp:anchor distT="0" distB="0" distL="114300" distR="114300" simplePos="0" relativeHeight="251703296" behindDoc="0" locked="0" layoutInCell="1" allowOverlap="1" wp14:anchorId="6693DE15" wp14:editId="51BBBBCC">
                      <wp:simplePos x="0" y="0"/>
                      <wp:positionH relativeFrom="column">
                        <wp:posOffset>86360</wp:posOffset>
                      </wp:positionH>
                      <wp:positionV relativeFrom="paragraph">
                        <wp:posOffset>1337310</wp:posOffset>
                      </wp:positionV>
                      <wp:extent cx="1609725" cy="260350"/>
                      <wp:effectExtent l="0" t="0" r="0" b="0"/>
                      <wp:wrapNone/>
                      <wp:docPr id="64" name="Rectangle 64"/>
                      <wp:cNvGraphicFramePr/>
                      <a:graphic xmlns:a="http://schemas.openxmlformats.org/drawingml/2006/main">
                        <a:graphicData uri="http://schemas.microsoft.com/office/word/2010/wordprocessingShape">
                          <wps:wsp>
                            <wps:cNvSpPr/>
                            <wps:spPr>
                              <a:xfrm>
                                <a:off x="0" y="0"/>
                                <a:ext cx="1609725" cy="260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BA05C0" w14:textId="77777777" w:rsidR="00F10847" w:rsidRPr="00D72ABF" w:rsidRDefault="00F10847" w:rsidP="00762D4F">
                                  <w:pPr>
                                    <w:shd w:val="clear" w:color="auto" w:fill="C5E0B3" w:themeFill="accent6" w:themeFillTint="66"/>
                                    <w:jc w:val="center"/>
                                    <w:rPr>
                                      <w:color w:val="000000" w:themeColor="text1"/>
                                      <w:sz w:val="20"/>
                                      <w:szCs w:val="20"/>
                                    </w:rPr>
                                  </w:pPr>
                                  <w:r w:rsidRPr="00D72ABF">
                                    <w:rPr>
                                      <w:color w:val="000000" w:themeColor="text1"/>
                                      <w:sz w:val="20"/>
                                      <w:szCs w:val="20"/>
                                    </w:rPr>
                                    <w:t>2 Leave Takers – No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3DE15" id="Rectangle 64" o:spid="_x0000_s1035" style="position:absolute;left:0;text-align:left;margin-left:6.8pt;margin-top:105.3pt;width:126.75pt;height:2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" filled="f" stroked="f" strokeweight="1pt">
                      <v:textbox>
                        <w:txbxContent>
                          <w:p w14:paraId="60BA05C0" w14:textId="77777777" w:rsidR="00F10847" w:rsidRPr="00D72ABF" w:rsidRDefault="00F10847" w:rsidP="00762D4F">
                            <w:pPr>
                              <w:shd w:val="clear" w:color="auto" w:fill="C5E0B3" w:themeFill="accent6" w:themeFillTint="66"/>
                              <w:jc w:val="center"/>
                              <w:rPr>
                                <w:color w:val="000000" w:themeColor="text1"/>
                                <w:sz w:val="20"/>
                                <w:szCs w:val="20"/>
                              </w:rPr>
                            </w:pPr>
                            <w:r w:rsidRPr="00D72ABF">
                              <w:rPr>
                                <w:color w:val="000000" w:themeColor="text1"/>
                                <w:sz w:val="20"/>
                                <w:szCs w:val="20"/>
                              </w:rPr>
                              <w:t>2 Leave Takers – No Error</w:t>
                            </w:r>
                          </w:p>
                        </w:txbxContent>
                      </v:textbox>
                    </v:rect>
                  </w:pict>
                </mc:Fallback>
              </mc:AlternateContent>
            </w:r>
            <w:r w:rsidR="00451692">
              <w:rPr>
                <w:b/>
                <w:i/>
                <w:noProof/>
              </w:rPr>
              <mc:AlternateContent>
                <mc:Choice Requires="wpg">
                  <w:drawing>
                    <wp:anchor distT="0" distB="0" distL="114300" distR="114300" simplePos="0" relativeHeight="251686912" behindDoc="0" locked="0" layoutInCell="1" allowOverlap="1" wp14:anchorId="0A694E60" wp14:editId="04F06862">
                      <wp:simplePos x="0" y="0"/>
                      <wp:positionH relativeFrom="column">
                        <wp:posOffset>317500</wp:posOffset>
                      </wp:positionH>
                      <wp:positionV relativeFrom="paragraph">
                        <wp:posOffset>170815</wp:posOffset>
                      </wp:positionV>
                      <wp:extent cx="1171575" cy="1133475"/>
                      <wp:effectExtent l="0" t="0" r="28575" b="28575"/>
                      <wp:wrapSquare wrapText="bothSides"/>
                      <wp:docPr id="22" name="Group 22"/>
                      <wp:cNvGraphicFramePr/>
                      <a:graphic xmlns:a="http://schemas.openxmlformats.org/drawingml/2006/main">
                        <a:graphicData uri="http://schemas.microsoft.com/office/word/2010/wordprocessingGroup">
                          <wpg:wgp>
                            <wpg:cNvGrpSpPr/>
                            <wpg:grpSpPr>
                              <a:xfrm>
                                <a:off x="0" y="0"/>
                                <a:ext cx="1171575" cy="1133475"/>
                                <a:chOff x="0" y="0"/>
                                <a:chExt cx="1171575" cy="1133475"/>
                              </a:xfrm>
                            </wpg:grpSpPr>
                            <wps:wsp>
                              <wps:cNvPr id="23" name="Rectangle 23"/>
                              <wps:cNvSpPr/>
                              <wps:spPr>
                                <a:xfrm>
                                  <a:off x="0" y="0"/>
                                  <a:ext cx="1171575" cy="11334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100013" y="90488"/>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2D9AB17" w14:textId="77777777" w:rsidR="00F10847" w:rsidRDefault="00F10847" w:rsidP="00451692">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138113" y="581025"/>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30505FE" w14:textId="77777777" w:rsidR="00F10847" w:rsidRDefault="00F10847" w:rsidP="00451692">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623888" y="71438"/>
                                  <a:ext cx="3905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2C79F1" w14:textId="77777777" w:rsidR="00F10847" w:rsidRDefault="00F10847" w:rsidP="00451692">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638175" y="590550"/>
                                  <a:ext cx="3905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B201AB" w14:textId="77777777" w:rsidR="00F10847" w:rsidRDefault="00F10847" w:rsidP="00451692">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A694E60" id="Group 22" o:spid="_x0000_s1036" style="position:absolute;left:0;text-align:left;margin-left:25pt;margin-top:13.45pt;width:92.25pt;height:89.25pt;z-index:251686912;mso-height-relative:margin" coordsize="11715,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">
                      <v:rect id="Rectangle 23" o:spid="_x0000_s1037" style="position:absolute;width:11715;height:1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oval id="Oval 24" o:spid="_x0000_s1038" style="position:absolute;left:1000;top:904;width:3905;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ftaMUA&#10;AADbAAAADwAAAGRycy9kb3ducmV2LnhtbESPQWvCQBSE7wX/w/KE3ppNpUhNXaUokiAFMebg8ZF9&#10;TaLZtyG7TdJ/3y0Uehxm5htmvZ1MKwbqXWNZwXMUgyAurW64UlBcDk+vIJxH1thaJgXf5GC7mT2s&#10;MdF25DMNua9EgLBLUEHtfZdI6cqaDLrIdsTB+7S9QR9kX0nd4xjgppWLOF5Kgw2HhRo72tVU3vMv&#10;oyDbp6fr/na0K2fKKU9P2fhRXJV6nE/vbyA8Tf4//NfOtILFC/x+CT9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R+1oxQAAANsAAAAPAAAAAAAAAAAAAAAAAJgCAABkcnMv&#10;ZG93bnJldi54bWxQSwUGAAAAAAQABAD1AAAAigMAAAAA&#10;" fillcolor="#ed7d31 [3205]" strokecolor="#823b0b [1605]" strokeweight="1pt">
                        <v:stroke joinstyle="miter"/>
                        <v:textbox>
                          <w:txbxContent>
                            <w:p w14:paraId="02D9AB17" w14:textId="77777777" w:rsidR="00F10847" w:rsidRDefault="00F10847" w:rsidP="00451692">
                              <w:pPr>
                                <w:jc w:val="center"/>
                              </w:pPr>
                              <w:r>
                                <w:t>A</w:t>
                              </w:r>
                            </w:p>
                          </w:txbxContent>
                        </v:textbox>
                      </v:oval>
                      <v:oval id="Oval 25" o:spid="_x0000_s1039" style="position:absolute;left:1381;top:5810;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88UA&#10;AADbAAAADwAAAGRycy9kb3ducmV2LnhtbESPQWvCQBSE7wX/w/KE3ppNhUpNXaUokiAFMebg8ZF9&#10;TaLZtyG7TdJ/3y0Uehxm5htmvZ1MKwbqXWNZwXMUgyAurW64UlBcDk+vIJxH1thaJgXf5GC7mT2s&#10;MdF25DMNua9EgLBLUEHtfZdI6cqaDLrIdsTB+7S9QR9kX0nd4xjgppWLOF5Kgw2HhRo72tVU3vMv&#10;oyDbp6fr/na0K2fKKU9P2fhRXJV6nE/vbyA8Tf4//NfOtILFC/x+CT9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C0jzxQAAANsAAAAPAAAAAAAAAAAAAAAAAJgCAABkcnMv&#10;ZG93bnJldi54bWxQSwUGAAAAAAQABAD1AAAAigMAAAAA&#10;" fillcolor="#ed7d31 [3205]" strokecolor="#823b0b [1605]" strokeweight="1pt">
                        <v:stroke joinstyle="miter"/>
                        <v:textbox>
                          <w:txbxContent>
                            <w:p w14:paraId="430505FE" w14:textId="77777777" w:rsidR="00F10847" w:rsidRDefault="00F10847" w:rsidP="00451692">
                              <w:pPr>
                                <w:jc w:val="center"/>
                              </w:pPr>
                              <w:r>
                                <w:t>C</w:t>
                              </w:r>
                            </w:p>
                          </w:txbxContent>
                        </v:textbox>
                      </v:oval>
                      <v:oval id="Oval 26" o:spid="_x0000_s1040" style="position:absolute;left:6238;top:714;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IC+MIA&#10;AADbAAAADwAAAGRycy9kb3ducmV2LnhtbESPQYvCMBSE78L+h/CEvWmqiGjXKLJQ0AUP1u790Tzb&#10;YPNSmqjd/fVGEDwOM/MNs9r0thE36rxxrGAyTkAQl04brhQUp2y0AOEDssbGMSn4Iw+b9cdghal2&#10;dz7SLQ+ViBD2KSqoQ2hTKX1Zk0U/di1x9M6usxii7CqpO7xHuG3kNEnm0qLhuFBjS981lZf8ahX8&#10;77LChOsyXyTFz+Uw22dOml+lPof99gtEoD68w6/2TiuYzu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ggL4wgAAANsAAAAPAAAAAAAAAAAAAAAAAJgCAABkcnMvZG93&#10;bnJldi54bWxQSwUGAAAAAAQABAD1AAAAhwMAAAAA&#10;" fillcolor="#5b9bd5 [3204]" strokecolor="#1f4d78 [1604]" strokeweight="1pt">
                        <v:stroke joinstyle="miter"/>
                        <v:textbox>
                          <w:txbxContent>
                            <w:p w14:paraId="502C79F1" w14:textId="77777777" w:rsidR="00F10847" w:rsidRDefault="00F10847" w:rsidP="00451692">
                              <w:pPr>
                                <w:jc w:val="center"/>
                              </w:pPr>
                              <w:r>
                                <w:t>B</w:t>
                              </w:r>
                            </w:p>
                          </w:txbxContent>
                        </v:textbox>
                      </v:oval>
                      <v:oval id="Oval 27" o:spid="_x0000_s1041" style="position:absolute;left:6381;top:5905;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6nY8MA&#10;AADbAAAADwAAAGRycy9kb3ducmV2LnhtbESPQWvCQBSE7wX/w/IEb3VTEWtTVxEhoIKHxnh/ZF+T&#10;xezbkF019td3BcHjMDPfMItVbxtxpc4bxwo+xgkI4tJpw5WC4pi9z0H4gKyxcUwK7uRhtRy8LTDV&#10;7sY/dM1DJSKEfYoK6hDaVEpf1mTRj11LHL1f11kMUXaV1B3eItw2cpIkM2nRcFyosaVNTeU5v1gF&#10;f9usMOHylc+TYn8+THeZk+ak1GjYr79BBOrDK/xsb7WCySc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6nY8MAAADbAAAADwAAAAAAAAAAAAAAAACYAgAAZHJzL2Rv&#10;d25yZXYueG1sUEsFBgAAAAAEAAQA9QAAAIgDAAAAAA==&#10;" fillcolor="#5b9bd5 [3204]" strokecolor="#1f4d78 [1604]" strokeweight="1pt">
                        <v:stroke joinstyle="miter"/>
                        <v:textbox>
                          <w:txbxContent>
                            <w:p w14:paraId="38B201AB" w14:textId="77777777" w:rsidR="00F10847" w:rsidRDefault="00F10847" w:rsidP="00451692">
                              <w:pPr>
                                <w:jc w:val="center"/>
                              </w:pPr>
                              <w:r>
                                <w:t>D</w:t>
                              </w:r>
                            </w:p>
                          </w:txbxContent>
                        </v:textbox>
                      </v:oval>
                      <w10:wrap type="square"/>
                    </v:group>
                  </w:pict>
                </mc:Fallback>
              </mc:AlternateContent>
            </w:r>
          </w:p>
          <w:p w14:paraId="6BB9E253" w14:textId="77777777" w:rsidR="00451692" w:rsidRDefault="00451692" w:rsidP="00451692">
            <w:pPr>
              <w:jc w:val="center"/>
              <w:rPr>
                <w:b/>
                <w:i/>
              </w:rPr>
            </w:pPr>
          </w:p>
        </w:tc>
        <w:tc>
          <w:tcPr>
            <w:tcW w:w="3117" w:type="dxa"/>
            <w:tcBorders>
              <w:top w:val="nil"/>
              <w:left w:val="nil"/>
              <w:bottom w:val="nil"/>
              <w:right w:val="nil"/>
            </w:tcBorders>
          </w:tcPr>
          <w:p w14:paraId="6EFC10BA" w14:textId="77777777" w:rsidR="00451692" w:rsidRPr="00D72ABF" w:rsidRDefault="00451692" w:rsidP="00451692">
            <w:pPr>
              <w:jc w:val="center"/>
              <w:rPr>
                <w:i/>
              </w:rPr>
            </w:pPr>
            <w:r w:rsidRPr="00D72ABF">
              <w:rPr>
                <w:i/>
              </w:rPr>
              <w:t>Predicted - Method 2</w:t>
            </w:r>
          </w:p>
          <w:p w14:paraId="23DE523C" w14:textId="77777777" w:rsidR="00451692" w:rsidRDefault="00451692" w:rsidP="00451692">
            <w:pPr>
              <w:jc w:val="center"/>
              <w:rPr>
                <w:b/>
                <w:i/>
              </w:rPr>
            </w:pPr>
          </w:p>
          <w:p w14:paraId="20AE60AF" w14:textId="77777777" w:rsidR="00451692" w:rsidRDefault="00451692" w:rsidP="00451692">
            <w:pPr>
              <w:jc w:val="center"/>
              <w:rPr>
                <w:b/>
                <w:i/>
              </w:rPr>
            </w:pPr>
            <w:r>
              <w:rPr>
                <w:b/>
                <w:i/>
                <w:noProof/>
              </w:rPr>
              <mc:AlternateContent>
                <mc:Choice Requires="wpg">
                  <w:drawing>
                    <wp:anchor distT="0" distB="0" distL="114300" distR="114300" simplePos="0" relativeHeight="251688960" behindDoc="0" locked="0" layoutInCell="1" allowOverlap="1" wp14:anchorId="2CC550B2" wp14:editId="28B58545">
                      <wp:simplePos x="0" y="0"/>
                      <wp:positionH relativeFrom="column">
                        <wp:posOffset>295275</wp:posOffset>
                      </wp:positionH>
                      <wp:positionV relativeFrom="paragraph">
                        <wp:posOffset>12065</wp:posOffset>
                      </wp:positionV>
                      <wp:extent cx="1171575" cy="1133475"/>
                      <wp:effectExtent l="0" t="0" r="28575" b="28575"/>
                      <wp:wrapSquare wrapText="bothSides"/>
                      <wp:docPr id="34" name="Group 34"/>
                      <wp:cNvGraphicFramePr/>
                      <a:graphic xmlns:a="http://schemas.openxmlformats.org/drawingml/2006/main">
                        <a:graphicData uri="http://schemas.microsoft.com/office/word/2010/wordprocessingGroup">
                          <wpg:wgp>
                            <wpg:cNvGrpSpPr/>
                            <wpg:grpSpPr>
                              <a:xfrm>
                                <a:off x="0" y="0"/>
                                <a:ext cx="1171575" cy="1133475"/>
                                <a:chOff x="0" y="0"/>
                                <a:chExt cx="1171575" cy="1133475"/>
                              </a:xfrm>
                            </wpg:grpSpPr>
                            <wps:wsp>
                              <wps:cNvPr id="35" name="Rectangle 35"/>
                              <wps:cNvSpPr/>
                              <wps:spPr>
                                <a:xfrm>
                                  <a:off x="0" y="0"/>
                                  <a:ext cx="1171575" cy="11334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100013" y="90488"/>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5A5D023" w14:textId="77777777" w:rsidR="00F10847" w:rsidRDefault="00F10847" w:rsidP="00451692">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138113" y="581025"/>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8F8B1D3" w14:textId="77777777" w:rsidR="00F10847" w:rsidRDefault="00F10847" w:rsidP="00451692">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623888" y="71438"/>
                                  <a:ext cx="3905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9D9A66" w14:textId="77777777" w:rsidR="00F10847" w:rsidRDefault="00F10847" w:rsidP="00451692">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638175" y="590550"/>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9B24C05" w14:textId="77777777" w:rsidR="00F10847" w:rsidRDefault="00F10847" w:rsidP="00451692">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CC550B2" id="Group 34" o:spid="_x0000_s1042" style="position:absolute;left:0;text-align:left;margin-left:23.25pt;margin-top:.95pt;width:92.25pt;height:89.25pt;z-index:251688960;mso-height-relative:margin" coordsize="11715,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">
                      <v:rect id="Rectangle 35" o:spid="_x0000_s1043" style="position:absolute;width:11715;height:1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oval id="Oval 36" o:spid="_x0000_s1044" style="position:absolute;left:1000;top:904;width:3905;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BAWcUA&#10;AADbAAAADwAAAGRycy9kb3ducmV2LnhtbESPQWvCQBSE7wX/w/IEb3VThVBTVymGklAKYvTg8ZF9&#10;TaLZtyG7TdJ/3y0Uehxm5htmu59MKwbqXWNZwdMyAkFcWt1wpeByfnt8BuE8ssbWMin4Jgf73exh&#10;i4m2I59oKHwlAoRdggpq77tESlfWZNAtbUccvE/bG/RB9pXUPY4Bblq5iqJYGmw4LNTY0aGm8l58&#10;GQV5mh2v6e3dbpwppyI75uPH5arUYj69voDwNPn/8F871wrWMfx+C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EBZxQAAANsAAAAPAAAAAAAAAAAAAAAAAJgCAABkcnMv&#10;ZG93bnJldi54bWxQSwUGAAAAAAQABAD1AAAAigMAAAAA&#10;" fillcolor="#ed7d31 [3205]" strokecolor="#823b0b [1605]" strokeweight="1pt">
                        <v:stroke joinstyle="miter"/>
                        <v:textbox>
                          <w:txbxContent>
                            <w:p w14:paraId="35A5D023" w14:textId="77777777" w:rsidR="00F10847" w:rsidRDefault="00F10847" w:rsidP="00451692">
                              <w:pPr>
                                <w:jc w:val="center"/>
                              </w:pPr>
                              <w:r>
                                <w:t>A</w:t>
                              </w:r>
                            </w:p>
                          </w:txbxContent>
                        </v:textbox>
                      </v:oval>
                      <v:oval id="Oval 37" o:spid="_x0000_s1045" style="position:absolute;left:1381;top:5810;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zlwsQA&#10;AADbAAAADwAAAGRycy9kb3ducmV2LnhtbESPQWvCQBSE70L/w/IK3nRTBbXRVYoiBimIqQePj+wz&#10;SZt9G7Krif/eLQgeh5n5hlmsOlOJGzWutKzgYxiBIM6sLjlXcPrZDmYgnEfWWFkmBXdysFq+9RYY&#10;a9vykW6pz0WAsItRQeF9HUvpsoIMuqGtiYN3sY1BH2STS91gG+CmkqMomkiDJYeFAmtaF5T9pVej&#10;INnsDufN795+OpN16e6QtN+ns1L99+5rDsJT51/hZzvRCsZT+P8Sf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M5cLEAAAA2wAAAA8AAAAAAAAAAAAAAAAAmAIAAGRycy9k&#10;b3ducmV2LnhtbFBLBQYAAAAABAAEAPUAAACJAwAAAAA=&#10;" fillcolor="#ed7d31 [3205]" strokecolor="#823b0b [1605]" strokeweight="1pt">
                        <v:stroke joinstyle="miter"/>
                        <v:textbox>
                          <w:txbxContent>
                            <w:p w14:paraId="28F8B1D3" w14:textId="77777777" w:rsidR="00F10847" w:rsidRDefault="00F10847" w:rsidP="00451692">
                              <w:pPr>
                                <w:jc w:val="center"/>
                              </w:pPr>
                              <w:r>
                                <w:t>C</w:t>
                              </w:r>
                            </w:p>
                          </w:txbxContent>
                        </v:textbox>
                      </v:oval>
                      <v:oval id="Oval 38" o:spid="_x0000_s1046" style="position:absolute;left:6238;top:714;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ilzMEA&#10;AADbAAAADwAAAGRycy9kb3ducmV2LnhtbERPz2vCMBS+D/wfwhO8ranbGLUaRYSCG+ywrrs/mmcT&#10;bF5KE7Xur18Ogx0/vt+b3eR6caUxWM8KllkOgrj12nKnoPmqHgsQISJr7D2TgjsF2G1nDxsstb/x&#10;J13r2IkUwqFEBSbGoZQytIYchswPxIk7+dFhTHDspB7xlsJdL5/y/FU6tJwaDA50MNSe64tT8HOs&#10;Ghsvq7rIm/fzx8tb5aX9Vmoxn/ZrEJGm+C/+cx+1guc0Nn1JP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IpczBAAAA2wAAAA8AAAAAAAAAAAAAAAAAmAIAAGRycy9kb3du&#10;cmV2LnhtbFBLBQYAAAAABAAEAPUAAACGAwAAAAA=&#10;" fillcolor="#5b9bd5 [3204]" strokecolor="#1f4d78 [1604]" strokeweight="1pt">
                        <v:stroke joinstyle="miter"/>
                        <v:textbox>
                          <w:txbxContent>
                            <w:p w14:paraId="789D9A66" w14:textId="77777777" w:rsidR="00F10847" w:rsidRDefault="00F10847" w:rsidP="00451692">
                              <w:pPr>
                                <w:jc w:val="center"/>
                              </w:pPr>
                              <w:r>
                                <w:t>B</w:t>
                              </w:r>
                            </w:p>
                          </w:txbxContent>
                        </v:textbox>
                      </v:oval>
                      <v:oval id="Oval 39" o:spid="_x0000_s1047" style="position:absolute;left:6381;top:5905;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K8MA&#10;AADbAAAADwAAAGRycy9kb3ducmV2LnhtbESPQYvCMBSE78L+h/AW9qapuyBajSIrYhFBtuvB46N5&#10;ttXmpTTR1n9vBMHjMDPfMLNFZypxo8aVlhUMBxEI4szqknMFh/91fwzCeWSNlWVScCcHi/lHb4ax&#10;ti3/0S31uQgQdjEqKLyvYyldVpBBN7A1cfBOtjHog2xyqRtsA9xU8juKRtJgyWGhwJp+C8ou6dUo&#10;SFab/XF13tqJM1mXbvZJuzsclfr67JZTEJ46/w6/2olW8DOB55fw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K8MAAADbAAAADwAAAAAAAAAAAAAAAACYAgAAZHJzL2Rv&#10;d25yZXYueG1sUEsFBgAAAAAEAAQA9QAAAIgDAAAAAA==&#10;" fillcolor="#ed7d31 [3205]" strokecolor="#823b0b [1605]" strokeweight="1pt">
                        <v:stroke joinstyle="miter"/>
                        <v:textbox>
                          <w:txbxContent>
                            <w:p w14:paraId="49B24C05" w14:textId="77777777" w:rsidR="00F10847" w:rsidRDefault="00F10847" w:rsidP="00451692">
                              <w:pPr>
                                <w:jc w:val="center"/>
                              </w:pPr>
                              <w:r>
                                <w:t>D</w:t>
                              </w:r>
                            </w:p>
                          </w:txbxContent>
                        </v:textbox>
                      </v:oval>
                      <w10:wrap type="square"/>
                    </v:group>
                  </w:pict>
                </mc:Fallback>
              </mc:AlternateContent>
            </w:r>
          </w:p>
          <w:p w14:paraId="6FD8EAA0" w14:textId="77777777" w:rsidR="00451692" w:rsidRDefault="003014A0" w:rsidP="00451692">
            <w:pPr>
              <w:jc w:val="center"/>
              <w:rPr>
                <w:b/>
                <w:i/>
              </w:rPr>
            </w:pPr>
            <w:r>
              <w:rPr>
                <w:b/>
                <w:i/>
                <w:noProof/>
              </w:rPr>
              <mc:AlternateContent>
                <mc:Choice Requires="wps">
                  <w:drawing>
                    <wp:anchor distT="0" distB="0" distL="114300" distR="114300" simplePos="0" relativeHeight="251705344" behindDoc="0" locked="0" layoutInCell="1" allowOverlap="1" wp14:anchorId="52993645" wp14:editId="51BBBBCC">
                      <wp:simplePos x="0" y="0"/>
                      <wp:positionH relativeFrom="column">
                        <wp:posOffset>-269557</wp:posOffset>
                      </wp:positionH>
                      <wp:positionV relativeFrom="paragraph">
                        <wp:posOffset>974725</wp:posOffset>
                      </wp:positionV>
                      <wp:extent cx="2317750" cy="260350"/>
                      <wp:effectExtent l="0" t="0" r="0" b="0"/>
                      <wp:wrapNone/>
                      <wp:docPr id="65" name="Rectangle 65"/>
                      <wp:cNvGraphicFramePr/>
                      <a:graphic xmlns:a="http://schemas.openxmlformats.org/drawingml/2006/main">
                        <a:graphicData uri="http://schemas.microsoft.com/office/word/2010/wordprocessingShape">
                          <wps:wsp>
                            <wps:cNvSpPr/>
                            <wps:spPr>
                              <a:xfrm>
                                <a:off x="0" y="0"/>
                                <a:ext cx="2317750" cy="260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22F486" w14:textId="77777777" w:rsidR="00F10847" w:rsidRPr="00D72ABF" w:rsidRDefault="00F10847" w:rsidP="00762D4F">
                                  <w:pPr>
                                    <w:shd w:val="clear" w:color="auto" w:fill="FFA7A9"/>
                                    <w:jc w:val="center"/>
                                    <w:rPr>
                                      <w:color w:val="000000" w:themeColor="text1"/>
                                      <w:sz w:val="20"/>
                                      <w:szCs w:val="20"/>
                                    </w:rPr>
                                  </w:pPr>
                                  <w:r w:rsidRPr="00D72ABF">
                                    <w:rPr>
                                      <w:color w:val="000000" w:themeColor="text1"/>
                                      <w:sz w:val="20"/>
                                      <w:szCs w:val="20"/>
                                    </w:rPr>
                                    <w:t xml:space="preserve">3 Leaves Takers – </w:t>
                                  </w:r>
                                  <w:r>
                                    <w:rPr>
                                      <w:color w:val="000000" w:themeColor="text1"/>
                                      <w:sz w:val="20"/>
                                      <w:szCs w:val="20"/>
                                    </w:rPr>
                                    <w:t>50% overestimate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993645" id="Rectangle 65" o:spid="_x0000_s1048" style="position:absolute;left:0;text-align:left;margin-left:-21.2pt;margin-top:76.75pt;width:182.5pt;height:20.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" filled="f" stroked="f" strokeweight="1pt">
                      <v:textbox>
                        <w:txbxContent>
                          <w:p w14:paraId="2022F486" w14:textId="77777777" w:rsidR="00F10847" w:rsidRPr="00D72ABF" w:rsidRDefault="00F10847" w:rsidP="00762D4F">
                            <w:pPr>
                              <w:shd w:val="clear" w:color="auto" w:fill="FFA7A9"/>
                              <w:jc w:val="center"/>
                              <w:rPr>
                                <w:color w:val="000000" w:themeColor="text1"/>
                                <w:sz w:val="20"/>
                                <w:szCs w:val="20"/>
                              </w:rPr>
                            </w:pPr>
                            <w:r w:rsidRPr="00D72ABF">
                              <w:rPr>
                                <w:color w:val="000000" w:themeColor="text1"/>
                                <w:sz w:val="20"/>
                                <w:szCs w:val="20"/>
                              </w:rPr>
                              <w:t xml:space="preserve">3 Leaves Takers – </w:t>
                            </w:r>
                            <w:r>
                              <w:rPr>
                                <w:color w:val="000000" w:themeColor="text1"/>
                                <w:sz w:val="20"/>
                                <w:szCs w:val="20"/>
                              </w:rPr>
                              <w:t>50% overestimate</w:t>
                            </w:r>
                          </w:p>
                        </w:txbxContent>
                      </v:textbox>
                    </v:rect>
                  </w:pict>
                </mc:Fallback>
              </mc:AlternateContent>
            </w:r>
          </w:p>
        </w:tc>
      </w:tr>
      <w:tr w:rsidR="00D72ABF" w14:paraId="25C480C0" w14:textId="77777777" w:rsidTr="00D72ABF">
        <w:trPr>
          <w:trHeight w:val="431"/>
        </w:trPr>
        <w:tc>
          <w:tcPr>
            <w:tcW w:w="9350" w:type="dxa"/>
            <w:gridSpan w:val="3"/>
            <w:tcBorders>
              <w:top w:val="nil"/>
              <w:left w:val="nil"/>
              <w:bottom w:val="nil"/>
              <w:right w:val="nil"/>
            </w:tcBorders>
          </w:tcPr>
          <w:p w14:paraId="1EE83A5B" w14:textId="77777777" w:rsidR="00D72ABF" w:rsidRDefault="00D72ABF" w:rsidP="00D72ABF">
            <w:pPr>
              <w:jc w:val="center"/>
              <w:rPr>
                <w:b/>
                <w:i/>
              </w:rPr>
            </w:pPr>
            <w:r>
              <w:rPr>
                <w:b/>
                <w:i/>
              </w:rPr>
              <w:t>Individual-Level</w:t>
            </w:r>
            <w:r w:rsidR="002748B6">
              <w:rPr>
                <w:b/>
                <w:i/>
              </w:rPr>
              <w:t xml:space="preserve"> </w:t>
            </w:r>
            <w:r w:rsidR="00064E7E">
              <w:rPr>
                <w:b/>
                <w:i/>
              </w:rPr>
              <w:t>Performance</w:t>
            </w:r>
          </w:p>
          <w:p w14:paraId="52E56223" w14:textId="77777777" w:rsidR="00D72ABF" w:rsidRDefault="00D72ABF" w:rsidP="009A2CE8">
            <w:pPr>
              <w:jc w:val="center"/>
              <w:rPr>
                <w:b/>
                <w:i/>
              </w:rPr>
            </w:pPr>
          </w:p>
        </w:tc>
      </w:tr>
      <w:tr w:rsidR="00D72ABF" w14:paraId="6F2C5D64" w14:textId="77777777" w:rsidTr="00D72ABF">
        <w:trPr>
          <w:trHeight w:val="2501"/>
        </w:trPr>
        <w:tc>
          <w:tcPr>
            <w:tcW w:w="3116" w:type="dxa"/>
            <w:tcBorders>
              <w:top w:val="nil"/>
              <w:left w:val="nil"/>
              <w:bottom w:val="nil"/>
              <w:right w:val="nil"/>
            </w:tcBorders>
          </w:tcPr>
          <w:p w14:paraId="60A19607" w14:textId="77777777" w:rsidR="00D72ABF" w:rsidRPr="00D72ABF" w:rsidRDefault="00D72ABF" w:rsidP="009A2CE8">
            <w:pPr>
              <w:jc w:val="center"/>
              <w:rPr>
                <w:i/>
              </w:rPr>
            </w:pPr>
            <w:r w:rsidRPr="00D72ABF">
              <w:rPr>
                <w:i/>
              </w:rPr>
              <w:t>Actual</w:t>
            </w:r>
          </w:p>
          <w:p w14:paraId="35C1F792" w14:textId="77777777" w:rsidR="00D72ABF" w:rsidRDefault="00D72ABF" w:rsidP="009A2CE8">
            <w:pPr>
              <w:jc w:val="center"/>
              <w:rPr>
                <w:b/>
                <w:i/>
              </w:rPr>
            </w:pPr>
            <w:r>
              <w:rPr>
                <w:b/>
                <w:i/>
                <w:noProof/>
              </w:rPr>
              <mc:AlternateContent>
                <mc:Choice Requires="wpg">
                  <w:drawing>
                    <wp:anchor distT="0" distB="0" distL="114300" distR="114300" simplePos="0" relativeHeight="251691008" behindDoc="0" locked="0" layoutInCell="1" allowOverlap="1" wp14:anchorId="0EF6ECD8" wp14:editId="31E8D178">
                      <wp:simplePos x="0" y="0"/>
                      <wp:positionH relativeFrom="column">
                        <wp:posOffset>246380</wp:posOffset>
                      </wp:positionH>
                      <wp:positionV relativeFrom="paragraph">
                        <wp:posOffset>146050</wp:posOffset>
                      </wp:positionV>
                      <wp:extent cx="1171575" cy="1133475"/>
                      <wp:effectExtent l="0" t="0" r="28575" b="28575"/>
                      <wp:wrapSquare wrapText="bothSides"/>
                      <wp:docPr id="42" name="Group 42"/>
                      <wp:cNvGraphicFramePr/>
                      <a:graphic xmlns:a="http://schemas.openxmlformats.org/drawingml/2006/main">
                        <a:graphicData uri="http://schemas.microsoft.com/office/word/2010/wordprocessingGroup">
                          <wpg:wgp>
                            <wpg:cNvGrpSpPr/>
                            <wpg:grpSpPr>
                              <a:xfrm>
                                <a:off x="0" y="0"/>
                                <a:ext cx="1171575" cy="1133475"/>
                                <a:chOff x="0" y="0"/>
                                <a:chExt cx="1171575" cy="1133475"/>
                              </a:xfrm>
                            </wpg:grpSpPr>
                            <wps:wsp>
                              <wps:cNvPr id="43" name="Rectangle 43"/>
                              <wps:cNvSpPr/>
                              <wps:spPr>
                                <a:xfrm>
                                  <a:off x="0" y="0"/>
                                  <a:ext cx="1171575" cy="11334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100013" y="90488"/>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D76284F" w14:textId="77777777" w:rsidR="00F10847" w:rsidRDefault="00F10847" w:rsidP="00D72ABF">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138113" y="581025"/>
                                  <a:ext cx="3905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FE18F0" w14:textId="77777777" w:rsidR="00F10847" w:rsidRDefault="00F10847" w:rsidP="00D72ABF">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623888" y="71438"/>
                                  <a:ext cx="3905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43FD66" w14:textId="77777777" w:rsidR="00F10847" w:rsidRDefault="00F10847" w:rsidP="00D72ABF">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638175" y="590550"/>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6F65601" w14:textId="77777777" w:rsidR="00F10847" w:rsidRDefault="00F10847" w:rsidP="00D72ABF">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EF6ECD8" id="Group 42" o:spid="_x0000_s1049" style="position:absolute;left:0;text-align:left;margin-left:19.4pt;margin-top:11.5pt;width:92.25pt;height:89.25pt;z-index:251691008;mso-height-relative:margin" coordsize="11715,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">
                      <v:rect id="Rectangle 43" o:spid="_x0000_s1050" style="position:absolute;width:11715;height:1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oval id="Oval 44" o:spid="_x0000_s1051" style="position:absolute;left:1000;top:904;width:3905;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gIyMUA&#10;AADbAAAADwAAAGRycy9kb3ducmV2LnhtbESPQWvCQBSE70L/w/IKvemmJYhNXaU0SIIUxNSDx0f2&#10;NYlm34bsmqT/vlsoeBxm5htmvZ1MKwbqXWNZwfMiAkFcWt1wpeD0tZuvQDiPrLG1TAp+yMF28zBb&#10;Y6LtyEcaCl+JAGGXoILa+y6R0pU1GXQL2xEH79v2Bn2QfSV1j2OAm1a+RNFSGmw4LNTY0UdN5bW4&#10;GQV5mh3O6WVvX50ppyI75OPn6azU0+P0/gbC0+Tv4f92rhXEMf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mAjIxQAAANsAAAAPAAAAAAAAAAAAAAAAAJgCAABkcnMv&#10;ZG93bnJldi54bWxQSwUGAAAAAAQABAD1AAAAigMAAAAA&#10;" fillcolor="#ed7d31 [3205]" strokecolor="#823b0b [1605]" strokeweight="1pt">
                        <v:stroke joinstyle="miter"/>
                        <v:textbox>
                          <w:txbxContent>
                            <w:p w14:paraId="4D76284F" w14:textId="77777777" w:rsidR="00F10847" w:rsidRDefault="00F10847" w:rsidP="00D72ABF">
                              <w:pPr>
                                <w:jc w:val="center"/>
                              </w:pPr>
                              <w:r>
                                <w:t>A</w:t>
                              </w:r>
                            </w:p>
                          </w:txbxContent>
                        </v:textbox>
                      </v:oval>
                      <v:oval id="Oval 45" o:spid="_x0000_s1052" style="position:absolute;left:1381;top:5810;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5L8QA&#10;AADbAAAADwAAAGRycy9kb3ducmV2LnhtbESPQWvCQBSE74L/YXmCN91UrNjUjYgQ0EIPpun9kX1N&#10;lmTfhuyqsb++Wyj0OMzMN8xuP9pO3GjwxrGCp2UCgrhy2nCtoPzIF1sQPiBr7ByTggd52GfTyQ5T&#10;7e58oVsRahEh7FNU0ITQp1L6qiGLful64uh9ucFiiHKopR7wHuG2k6sk2UiLhuNCgz0dG6ra4moV&#10;fJ/y0oTrS7FNyrf2fX3OnTSfSs1n4+EVRKAx/If/2ietYP0M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PeS/EAAAA2wAAAA8AAAAAAAAAAAAAAAAAmAIAAGRycy9k&#10;b3ducmV2LnhtbFBLBQYAAAAABAAEAPUAAACJAwAAAAA=&#10;" fillcolor="#5b9bd5 [3204]" strokecolor="#1f4d78 [1604]" strokeweight="1pt">
                        <v:stroke joinstyle="miter"/>
                        <v:textbox>
                          <w:txbxContent>
                            <w:p w14:paraId="4AFE18F0" w14:textId="77777777" w:rsidR="00F10847" w:rsidRDefault="00F10847" w:rsidP="00D72ABF">
                              <w:pPr>
                                <w:jc w:val="center"/>
                              </w:pPr>
                              <w:r>
                                <w:t>C</w:t>
                              </w:r>
                            </w:p>
                          </w:txbxContent>
                        </v:textbox>
                      </v:oval>
                      <v:oval id="Oval 46" o:spid="_x0000_s1053" style="position:absolute;left:6238;top:714;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3nWMIA&#10;AADbAAAADwAAAGRycy9kb3ducmV2LnhtbESPQYvCMBSE78L+h/CEvWmqiGjXKLJQ0AUP1u790Tzb&#10;YPNSmqjd/fVGEDwOM/MNs9r0thE36rxxrGAyTkAQl04brhQUp2y0AOEDssbGMSn4Iw+b9cdghal2&#10;dz7SLQ+ViBD2KSqoQ2hTKX1Zk0U/di1x9M6usxii7CqpO7xHuG3kNEnm0qLhuFBjS981lZf8ahX8&#10;77LChOsyXyTFz+Uw22dOml+lPof99gtEoD68w6/2TiuYze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XedYwgAAANsAAAAPAAAAAAAAAAAAAAAAAJgCAABkcnMvZG93&#10;bnJldi54bWxQSwUGAAAAAAQABAD1AAAAhwMAAAAA&#10;" fillcolor="#5b9bd5 [3204]" strokecolor="#1f4d78 [1604]" strokeweight="1pt">
                        <v:stroke joinstyle="miter"/>
                        <v:textbox>
                          <w:txbxContent>
                            <w:p w14:paraId="1C43FD66" w14:textId="77777777" w:rsidR="00F10847" w:rsidRDefault="00F10847" w:rsidP="00D72ABF">
                              <w:pPr>
                                <w:jc w:val="center"/>
                              </w:pPr>
                              <w:r>
                                <w:t>B</w:t>
                              </w:r>
                            </w:p>
                          </w:txbxContent>
                        </v:textbox>
                      </v:oval>
                      <v:oval id="Oval 47" o:spid="_x0000_s1054" style="position:absolute;left:6381;top:5905;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qWv8QA&#10;AADbAAAADwAAAGRycy9kb3ducmV2LnhtbESPQWvCQBSE70L/w/IK3nRTEbXRVYoiBimIqQePj+wz&#10;SZt9G7Krif/eLQgeh5n5hlmsOlOJGzWutKzgYxiBIM6sLjlXcPrZDmYgnEfWWFkmBXdysFq+9RYY&#10;a9vykW6pz0WAsItRQeF9HUvpsoIMuqGtiYN3sY1BH2STS91gG+CmkqMomkiDJYeFAmtaF5T9pVej&#10;INnsDufN795+OpN16e6QtN+ns1L99+5rDsJT51/hZzvRCsZT+P8Sf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Klr/EAAAA2wAAAA8AAAAAAAAAAAAAAAAAmAIAAGRycy9k&#10;b3ducmV2LnhtbFBLBQYAAAAABAAEAPUAAACJAwAAAAA=&#10;" fillcolor="#ed7d31 [3205]" strokecolor="#823b0b [1605]" strokeweight="1pt">
                        <v:stroke joinstyle="miter"/>
                        <v:textbox>
                          <w:txbxContent>
                            <w:p w14:paraId="56F65601" w14:textId="77777777" w:rsidR="00F10847" w:rsidRDefault="00F10847" w:rsidP="00D72ABF">
                              <w:pPr>
                                <w:jc w:val="center"/>
                              </w:pPr>
                              <w:r>
                                <w:t>D</w:t>
                              </w:r>
                            </w:p>
                          </w:txbxContent>
                        </v:textbox>
                      </v:oval>
                      <w10:wrap type="square"/>
                    </v:group>
                  </w:pict>
                </mc:Fallback>
              </mc:AlternateContent>
            </w:r>
          </w:p>
          <w:p w14:paraId="07547A01" w14:textId="77777777" w:rsidR="00D72ABF" w:rsidRDefault="00D72ABF" w:rsidP="009A2CE8">
            <w:pPr>
              <w:jc w:val="center"/>
              <w:rPr>
                <w:b/>
                <w:i/>
              </w:rPr>
            </w:pPr>
          </w:p>
          <w:p w14:paraId="200AC53D" w14:textId="77777777" w:rsidR="00D72ABF" w:rsidRDefault="00307FF5" w:rsidP="009A2CE8">
            <w:pPr>
              <w:jc w:val="center"/>
              <w:rPr>
                <w:b/>
                <w:i/>
              </w:rPr>
            </w:pPr>
            <w:r>
              <w:rPr>
                <w:b/>
                <w:i/>
                <w:noProof/>
              </w:rPr>
              <mc:AlternateContent>
                <mc:Choice Requires="wps">
                  <w:drawing>
                    <wp:anchor distT="0" distB="0" distL="114300" distR="114300" simplePos="0" relativeHeight="251715584" behindDoc="0" locked="0" layoutInCell="1" allowOverlap="1" wp14:anchorId="26D8A02B" wp14:editId="5F8568D6">
                      <wp:simplePos x="0" y="0"/>
                      <wp:positionH relativeFrom="column">
                        <wp:posOffset>236220</wp:posOffset>
                      </wp:positionH>
                      <wp:positionV relativeFrom="paragraph">
                        <wp:posOffset>1007745</wp:posOffset>
                      </wp:positionV>
                      <wp:extent cx="1250950" cy="260350"/>
                      <wp:effectExtent l="0" t="0" r="6350" b="6350"/>
                      <wp:wrapNone/>
                      <wp:docPr id="21" name="Rectangle 21"/>
                      <wp:cNvGraphicFramePr/>
                      <a:graphic xmlns:a="http://schemas.openxmlformats.org/drawingml/2006/main">
                        <a:graphicData uri="http://schemas.microsoft.com/office/word/2010/wordprocessingShape">
                          <wps:wsp>
                            <wps:cNvSpPr/>
                            <wps:spPr>
                              <a:xfrm>
                                <a:off x="0" y="0"/>
                                <a:ext cx="1250950" cy="26035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D28ABD" w14:textId="77777777" w:rsidR="00F10847" w:rsidRPr="00D72ABF" w:rsidRDefault="00F10847" w:rsidP="00307FF5">
                                  <w:pPr>
                                    <w:jc w:val="center"/>
                                    <w:rPr>
                                      <w:color w:val="000000" w:themeColor="text1"/>
                                      <w:sz w:val="20"/>
                                      <w:szCs w:val="20"/>
                                    </w:rPr>
                                  </w:pPr>
                                  <w:r w:rsidRPr="00D72ABF">
                                    <w:rPr>
                                      <w:color w:val="000000" w:themeColor="text1"/>
                                      <w:sz w:val="20"/>
                                      <w:szCs w:val="20"/>
                                    </w:rPr>
                                    <w:t>2 Leave Takers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D8A02B" id="Rectangle 21" o:spid="_x0000_s1055" style="position:absolute;left:0;text-align:left;margin-left:18.6pt;margin-top:79.35pt;width:98.5pt;height:20.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" fillcolor="#d8d8d8 [2732]" stroked="f" strokeweight="1pt">
                      <v:textbox>
                        <w:txbxContent>
                          <w:p w14:paraId="3DD28ABD" w14:textId="77777777" w:rsidR="00F10847" w:rsidRPr="00D72ABF" w:rsidRDefault="00F10847" w:rsidP="00307FF5">
                            <w:pPr>
                              <w:jc w:val="center"/>
                              <w:rPr>
                                <w:color w:val="000000" w:themeColor="text1"/>
                                <w:sz w:val="20"/>
                                <w:szCs w:val="20"/>
                              </w:rPr>
                            </w:pPr>
                            <w:r w:rsidRPr="00D72ABF">
                              <w:rPr>
                                <w:color w:val="000000" w:themeColor="text1"/>
                                <w:sz w:val="20"/>
                                <w:szCs w:val="20"/>
                              </w:rPr>
                              <w:t>2 Leave Takers</w:t>
                            </w:r>
                          </w:p>
                        </w:txbxContent>
                      </v:textbox>
                    </v:rect>
                  </w:pict>
                </mc:Fallback>
              </mc:AlternateContent>
            </w:r>
          </w:p>
        </w:tc>
        <w:tc>
          <w:tcPr>
            <w:tcW w:w="3117" w:type="dxa"/>
            <w:tcBorders>
              <w:top w:val="nil"/>
              <w:left w:val="nil"/>
              <w:bottom w:val="nil"/>
              <w:right w:val="nil"/>
            </w:tcBorders>
          </w:tcPr>
          <w:p w14:paraId="3B6A1A24" w14:textId="77777777" w:rsidR="00D72ABF" w:rsidRPr="00D72ABF" w:rsidRDefault="00D72ABF" w:rsidP="009A2CE8">
            <w:pPr>
              <w:jc w:val="center"/>
              <w:rPr>
                <w:i/>
              </w:rPr>
            </w:pPr>
            <w:r w:rsidRPr="00D72ABF">
              <w:rPr>
                <w:i/>
              </w:rPr>
              <w:t>Predicted - Method 1</w:t>
            </w:r>
          </w:p>
          <w:p w14:paraId="18FFF1D8" w14:textId="77777777" w:rsidR="00D72ABF" w:rsidRDefault="00307FF5" w:rsidP="009A2CE8">
            <w:pPr>
              <w:jc w:val="center"/>
              <w:rPr>
                <w:b/>
                <w:i/>
              </w:rPr>
            </w:pPr>
            <w:r>
              <w:rPr>
                <w:b/>
                <w:i/>
                <w:noProof/>
              </w:rPr>
              <mc:AlternateContent>
                <mc:Choice Requires="wps">
                  <w:drawing>
                    <wp:anchor distT="0" distB="0" distL="114300" distR="114300" simplePos="0" relativeHeight="251719680" behindDoc="0" locked="0" layoutInCell="1" allowOverlap="1" wp14:anchorId="778E3078" wp14:editId="24E6704B">
                      <wp:simplePos x="0" y="0"/>
                      <wp:positionH relativeFrom="column">
                        <wp:posOffset>-300990</wp:posOffset>
                      </wp:positionH>
                      <wp:positionV relativeFrom="paragraph">
                        <wp:posOffset>1353820</wp:posOffset>
                      </wp:positionV>
                      <wp:extent cx="2317750" cy="260350"/>
                      <wp:effectExtent l="0" t="0" r="0" b="0"/>
                      <wp:wrapNone/>
                      <wp:docPr id="29" name="Rectangle 29"/>
                      <wp:cNvGraphicFramePr/>
                      <a:graphic xmlns:a="http://schemas.openxmlformats.org/drawingml/2006/main">
                        <a:graphicData uri="http://schemas.microsoft.com/office/word/2010/wordprocessingShape">
                          <wps:wsp>
                            <wps:cNvSpPr/>
                            <wps:spPr>
                              <a:xfrm>
                                <a:off x="0" y="0"/>
                                <a:ext cx="2317750" cy="260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C5D554" w14:textId="77777777" w:rsidR="00F10847" w:rsidRPr="00307FF5" w:rsidRDefault="00F10847" w:rsidP="00307FF5">
                                  <w:pPr>
                                    <w:shd w:val="clear" w:color="auto" w:fill="FFA7A9"/>
                                    <w:jc w:val="center"/>
                                    <w:rPr>
                                      <w:color w:val="000000" w:themeColor="text1"/>
                                      <w:sz w:val="20"/>
                                      <w:szCs w:val="20"/>
                                    </w:rPr>
                                  </w:pPr>
                                  <w:r w:rsidRPr="00307FF5">
                                    <w:rPr>
                                      <w:color w:val="000000" w:themeColor="text1"/>
                                      <w:sz w:val="20"/>
                                      <w:szCs w:val="20"/>
                                    </w:rPr>
                                    <w:t>2 Leave Takers – accuracy = 50%</w:t>
                                  </w:r>
                                </w:p>
                                <w:p w14:paraId="5043CB0F" w14:textId="77777777" w:rsidR="00F10847" w:rsidRPr="00D72ABF" w:rsidRDefault="00F10847" w:rsidP="00307FF5">
                                  <w:pPr>
                                    <w:shd w:val="clear" w:color="auto" w:fill="FFA7A9"/>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8E3078" id="Rectangle 29" o:spid="_x0000_s1056" style="position:absolute;left:0;text-align:left;margin-left:-23.7pt;margin-top:106.6pt;width:182.5pt;height:20.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" filled="f" stroked="f" strokeweight="1pt">
                      <v:textbox>
                        <w:txbxContent>
                          <w:p w14:paraId="3BC5D554" w14:textId="77777777" w:rsidR="00F10847" w:rsidRPr="00307FF5" w:rsidRDefault="00F10847" w:rsidP="00307FF5">
                            <w:pPr>
                              <w:shd w:val="clear" w:color="auto" w:fill="FFA7A9"/>
                              <w:jc w:val="center"/>
                              <w:rPr>
                                <w:color w:val="000000" w:themeColor="text1"/>
                                <w:sz w:val="20"/>
                                <w:szCs w:val="20"/>
                              </w:rPr>
                            </w:pPr>
                            <w:r w:rsidRPr="00307FF5">
                              <w:rPr>
                                <w:color w:val="000000" w:themeColor="text1"/>
                                <w:sz w:val="20"/>
                                <w:szCs w:val="20"/>
                              </w:rPr>
                              <w:t>2 Leave Takers – accuracy = 50%</w:t>
                            </w:r>
                          </w:p>
                          <w:p w14:paraId="5043CB0F" w14:textId="77777777" w:rsidR="00F10847" w:rsidRPr="00D72ABF" w:rsidRDefault="00F10847" w:rsidP="00307FF5">
                            <w:pPr>
                              <w:shd w:val="clear" w:color="auto" w:fill="FFA7A9"/>
                              <w:jc w:val="center"/>
                              <w:rPr>
                                <w:color w:val="000000" w:themeColor="text1"/>
                                <w:sz w:val="20"/>
                                <w:szCs w:val="20"/>
                              </w:rPr>
                            </w:pPr>
                          </w:p>
                        </w:txbxContent>
                      </v:textbox>
                    </v:rect>
                  </w:pict>
                </mc:Fallback>
              </mc:AlternateContent>
            </w:r>
            <w:r w:rsidR="00D72ABF">
              <w:rPr>
                <w:b/>
                <w:i/>
                <w:noProof/>
              </w:rPr>
              <mc:AlternateContent>
                <mc:Choice Requires="wpg">
                  <w:drawing>
                    <wp:anchor distT="0" distB="0" distL="114300" distR="114300" simplePos="0" relativeHeight="251696128" behindDoc="0" locked="0" layoutInCell="1" allowOverlap="1" wp14:anchorId="40629EA6" wp14:editId="226D0C24">
                      <wp:simplePos x="0" y="0"/>
                      <wp:positionH relativeFrom="column">
                        <wp:posOffset>317500</wp:posOffset>
                      </wp:positionH>
                      <wp:positionV relativeFrom="paragraph">
                        <wp:posOffset>170815</wp:posOffset>
                      </wp:positionV>
                      <wp:extent cx="1171575" cy="1133475"/>
                      <wp:effectExtent l="0" t="0" r="28575" b="28575"/>
                      <wp:wrapSquare wrapText="bothSides"/>
                      <wp:docPr id="50" name="Group 50"/>
                      <wp:cNvGraphicFramePr/>
                      <a:graphic xmlns:a="http://schemas.openxmlformats.org/drawingml/2006/main">
                        <a:graphicData uri="http://schemas.microsoft.com/office/word/2010/wordprocessingGroup">
                          <wpg:wgp>
                            <wpg:cNvGrpSpPr/>
                            <wpg:grpSpPr>
                              <a:xfrm>
                                <a:off x="0" y="0"/>
                                <a:ext cx="1171575" cy="1133475"/>
                                <a:chOff x="0" y="0"/>
                                <a:chExt cx="1171575" cy="1133475"/>
                              </a:xfrm>
                            </wpg:grpSpPr>
                            <wps:wsp>
                              <wps:cNvPr id="51" name="Rectangle 51"/>
                              <wps:cNvSpPr/>
                              <wps:spPr>
                                <a:xfrm>
                                  <a:off x="0" y="0"/>
                                  <a:ext cx="1171575" cy="11334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100013" y="90488"/>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7B4129E" w14:textId="77777777" w:rsidR="00F10847" w:rsidRDefault="00F10847" w:rsidP="00D72ABF">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138113" y="581025"/>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E19BF87" w14:textId="77777777" w:rsidR="00F10847" w:rsidRDefault="00F10847" w:rsidP="00D72ABF">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623888" y="71438"/>
                                  <a:ext cx="3905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62820E" w14:textId="77777777" w:rsidR="00F10847" w:rsidRDefault="00F10847" w:rsidP="00D72ABF">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638175" y="590550"/>
                                  <a:ext cx="3905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E5E43A" w14:textId="77777777" w:rsidR="00F10847" w:rsidRDefault="00F10847" w:rsidP="00D72ABF">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0629EA6" id="Group 50" o:spid="_x0000_s1057" style="position:absolute;left:0;text-align:left;margin-left:25pt;margin-top:13.45pt;width:92.25pt;height:89.25pt;z-index:251696128;mso-height-relative:margin" coordsize="11715,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">
                      <v:rect id="Rectangle 51" o:spid="_x0000_s1058" style="position:absolute;width:11715;height:1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vh8QA&#10;AADbAAAADwAAAGRycy9kb3ducmV2LnhtbESPQWvCQBSE74X+h+UVvNWNg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UL4fEAAAA2wAAAA8AAAAAAAAAAAAAAAAAmAIAAGRycy9k&#10;b3ducmV2LnhtbFBLBQYAAAAABAAEAPUAAACJAwAAAAA=&#10;" fillcolor="white [3201]" strokecolor="black [3200]" strokeweight="1pt"/>
                      <v:oval id="Oval 52" o:spid="_x0000_s1059" style="position:absolute;left:1000;top:904;width:3905;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Sj+sUA&#10;AADbAAAADwAAAGRycy9kb3ducmV2LnhtbESPQWvCQBSE7wX/w/KE3ppNhUpNXaUokiAFMebg8ZF9&#10;TaLZtyG7TdJ/3y0Uehxm5htmvZ1MKwbqXWNZwXMUgyAurW64UlBcDk+vIJxH1thaJgXf5GC7mT2s&#10;MdF25DMNua9EgLBLUEHtfZdI6cqaDLrIdsTB+7S9QR9kX0nd4xjgppWLOF5Kgw2HhRo72tVU3vMv&#10;oyDbp6fr/na0K2fKKU9P2fhRXJV6nE/vbyA8Tf4//NfOtIKXBfx+CT9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5KP6xQAAANsAAAAPAAAAAAAAAAAAAAAAAJgCAABkcnMv&#10;ZG93bnJldi54bWxQSwUGAAAAAAQABAD1AAAAigMAAAAA&#10;" fillcolor="#ed7d31 [3205]" strokecolor="#823b0b [1605]" strokeweight="1pt">
                        <v:stroke joinstyle="miter"/>
                        <v:textbox>
                          <w:txbxContent>
                            <w:p w14:paraId="57B4129E" w14:textId="77777777" w:rsidR="00F10847" w:rsidRDefault="00F10847" w:rsidP="00D72ABF">
                              <w:pPr>
                                <w:jc w:val="center"/>
                              </w:pPr>
                              <w:r>
                                <w:t>A</w:t>
                              </w:r>
                            </w:p>
                          </w:txbxContent>
                        </v:textbox>
                      </v:oval>
                      <v:oval id="Oval 53" o:spid="_x0000_s1060" style="position:absolute;left:1381;top:5810;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gGYcQA&#10;AADbAAAADwAAAGRycy9kb3ducmV2LnhtbESPQWvCQBSE70L/w/IK3nRTRbHRVYoiBimIqQePj+wz&#10;SZt9G7Krif/eLQgeh5n5hlmsOlOJGzWutKzgYxiBIM6sLjlXcPrZDmYgnEfWWFkmBXdysFq+9RYY&#10;a9vykW6pz0WAsItRQeF9HUvpsoIMuqGtiYN3sY1BH2STS91gG+CmkqMomkqDJYeFAmtaF5T9pVej&#10;INnsDufN795+OpN16e6QtN+ns1L99+5rDsJT51/hZzvRCiZj+P8Sf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oBmHEAAAA2wAAAA8AAAAAAAAAAAAAAAAAmAIAAGRycy9k&#10;b3ducmV2LnhtbFBLBQYAAAAABAAEAPUAAACJAwAAAAA=&#10;" fillcolor="#ed7d31 [3205]" strokecolor="#823b0b [1605]" strokeweight="1pt">
                        <v:stroke joinstyle="miter"/>
                        <v:textbox>
                          <w:txbxContent>
                            <w:p w14:paraId="1E19BF87" w14:textId="77777777" w:rsidR="00F10847" w:rsidRDefault="00F10847" w:rsidP="00D72ABF">
                              <w:pPr>
                                <w:jc w:val="center"/>
                              </w:pPr>
                              <w:r>
                                <w:t>C</w:t>
                              </w:r>
                            </w:p>
                          </w:txbxContent>
                        </v:textbox>
                      </v:oval>
                      <v:oval id="Oval 54" o:spid="_x0000_s1061" style="position:absolute;left:6238;top:714;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pKacQA&#10;AADbAAAADwAAAGRycy9kb3ducmV2LnhtbESPQWvCQBSE74L/YXmCN91UrNjUjYgQ0EIPpun9kX1N&#10;lmTfhuyqsb++Wyj0OMzMN8xuP9pO3GjwxrGCp2UCgrhy2nCtoPzIF1sQPiBr7ByTggd52GfTyQ5T&#10;7e58oVsRahEh7FNU0ITQp1L6qiGLful64uh9ucFiiHKopR7wHuG2k6sk2UiLhuNCgz0dG6ra4moV&#10;fJ/y0oTrS7FNyrf2fX3OnTSfSs1n4+EVRKAx/If/2iet4HkN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aSmnEAAAA2wAAAA8AAAAAAAAAAAAAAAAAmAIAAGRycy9k&#10;b3ducmV2LnhtbFBLBQYAAAAABAAEAPUAAACJAwAAAAA=&#10;" fillcolor="#5b9bd5 [3204]" strokecolor="#1f4d78 [1604]" strokeweight="1pt">
                        <v:stroke joinstyle="miter"/>
                        <v:textbox>
                          <w:txbxContent>
                            <w:p w14:paraId="1A62820E" w14:textId="77777777" w:rsidR="00F10847" w:rsidRDefault="00F10847" w:rsidP="00D72ABF">
                              <w:pPr>
                                <w:jc w:val="center"/>
                              </w:pPr>
                              <w:r>
                                <w:t>B</w:t>
                              </w:r>
                            </w:p>
                          </w:txbxContent>
                        </v:textbox>
                      </v:oval>
                      <v:oval id="Oval 55" o:spid="_x0000_s1062" style="position:absolute;left:6381;top:5905;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v8sQA&#10;AADbAAAADwAAAGRycy9kb3ducmV2LnhtbESPQWvCQBSE74L/YXmCN91UVGzqRkQI2EIPpun9kX1N&#10;lmTfhuyqsb++Wyj0OMzMN8z+MNpO3GjwxrGCp2UCgrhy2nCtoPzIFzsQPiBr7ByTggd5OGTTyR5T&#10;7e58oVsRahEh7FNU0ITQp1L6qiGLful64uh9ucFiiHKopR7wHuG2k6sk2UqLhuNCgz2dGqra4moV&#10;fJ/z0oTrc7FLyrf2ff2aO2k+lZrPxuMLiEBj+A//tc9awWYD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W7/LEAAAA2wAAAA8AAAAAAAAAAAAAAAAAmAIAAGRycy9k&#10;b3ducmV2LnhtbFBLBQYAAAAABAAEAPUAAACJAwAAAAA=&#10;" fillcolor="#5b9bd5 [3204]" strokecolor="#1f4d78 [1604]" strokeweight="1pt">
                        <v:stroke joinstyle="miter"/>
                        <v:textbox>
                          <w:txbxContent>
                            <w:p w14:paraId="5DE5E43A" w14:textId="77777777" w:rsidR="00F10847" w:rsidRDefault="00F10847" w:rsidP="00D72ABF">
                              <w:pPr>
                                <w:jc w:val="center"/>
                              </w:pPr>
                              <w:r>
                                <w:t>D</w:t>
                              </w:r>
                            </w:p>
                          </w:txbxContent>
                        </v:textbox>
                      </v:oval>
                      <w10:wrap type="square"/>
                    </v:group>
                  </w:pict>
                </mc:Fallback>
              </mc:AlternateContent>
            </w:r>
          </w:p>
          <w:p w14:paraId="6537F28F" w14:textId="77777777" w:rsidR="00D72ABF" w:rsidRDefault="00D72ABF" w:rsidP="009A2CE8">
            <w:pPr>
              <w:jc w:val="center"/>
              <w:rPr>
                <w:b/>
                <w:i/>
              </w:rPr>
            </w:pPr>
          </w:p>
        </w:tc>
        <w:tc>
          <w:tcPr>
            <w:tcW w:w="3117" w:type="dxa"/>
            <w:tcBorders>
              <w:top w:val="nil"/>
              <w:left w:val="nil"/>
              <w:bottom w:val="nil"/>
              <w:right w:val="nil"/>
            </w:tcBorders>
          </w:tcPr>
          <w:p w14:paraId="495B8B47" w14:textId="77777777" w:rsidR="00D72ABF" w:rsidRPr="00D72ABF" w:rsidRDefault="00D72ABF" w:rsidP="009A2CE8">
            <w:pPr>
              <w:jc w:val="center"/>
              <w:rPr>
                <w:i/>
              </w:rPr>
            </w:pPr>
            <w:r w:rsidRPr="00D72ABF">
              <w:rPr>
                <w:i/>
              </w:rPr>
              <w:t>Predicted - Method 2</w:t>
            </w:r>
          </w:p>
          <w:p w14:paraId="6DFB9E20" w14:textId="77777777" w:rsidR="00D72ABF" w:rsidRDefault="00D72ABF" w:rsidP="009A2CE8">
            <w:pPr>
              <w:jc w:val="center"/>
              <w:rPr>
                <w:b/>
                <w:i/>
              </w:rPr>
            </w:pPr>
          </w:p>
          <w:p w14:paraId="7883CBA7" w14:textId="77777777" w:rsidR="00D72ABF" w:rsidRDefault="00D72ABF" w:rsidP="009A2CE8">
            <w:pPr>
              <w:jc w:val="center"/>
              <w:rPr>
                <w:b/>
                <w:i/>
              </w:rPr>
            </w:pPr>
            <w:r>
              <w:rPr>
                <w:b/>
                <w:i/>
                <w:noProof/>
              </w:rPr>
              <mc:AlternateContent>
                <mc:Choice Requires="wpg">
                  <w:drawing>
                    <wp:anchor distT="0" distB="0" distL="114300" distR="114300" simplePos="0" relativeHeight="251697152" behindDoc="0" locked="0" layoutInCell="1" allowOverlap="1" wp14:anchorId="4C777FA5" wp14:editId="1F68AA1F">
                      <wp:simplePos x="0" y="0"/>
                      <wp:positionH relativeFrom="column">
                        <wp:posOffset>295275</wp:posOffset>
                      </wp:positionH>
                      <wp:positionV relativeFrom="paragraph">
                        <wp:posOffset>12065</wp:posOffset>
                      </wp:positionV>
                      <wp:extent cx="1171575" cy="1133475"/>
                      <wp:effectExtent l="0" t="0" r="28575" b="28575"/>
                      <wp:wrapSquare wrapText="bothSides"/>
                      <wp:docPr id="56" name="Group 56"/>
                      <wp:cNvGraphicFramePr/>
                      <a:graphic xmlns:a="http://schemas.openxmlformats.org/drawingml/2006/main">
                        <a:graphicData uri="http://schemas.microsoft.com/office/word/2010/wordprocessingGroup">
                          <wpg:wgp>
                            <wpg:cNvGrpSpPr/>
                            <wpg:grpSpPr>
                              <a:xfrm>
                                <a:off x="0" y="0"/>
                                <a:ext cx="1171575" cy="1133475"/>
                                <a:chOff x="0" y="0"/>
                                <a:chExt cx="1171575" cy="1133475"/>
                              </a:xfrm>
                            </wpg:grpSpPr>
                            <wps:wsp>
                              <wps:cNvPr id="57" name="Rectangle 57"/>
                              <wps:cNvSpPr/>
                              <wps:spPr>
                                <a:xfrm>
                                  <a:off x="0" y="0"/>
                                  <a:ext cx="1171575" cy="11334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100013" y="90488"/>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267BB14" w14:textId="77777777" w:rsidR="00F10847" w:rsidRDefault="00F10847" w:rsidP="00D72ABF">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138113" y="581025"/>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E9242C5" w14:textId="77777777" w:rsidR="00F10847" w:rsidRDefault="00F10847" w:rsidP="00D72ABF">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623888" y="71438"/>
                                  <a:ext cx="3905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BA50C3" w14:textId="77777777" w:rsidR="00F10847" w:rsidRDefault="00F10847" w:rsidP="00D72ABF">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638175" y="590550"/>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30D439E" w14:textId="77777777" w:rsidR="00F10847" w:rsidRDefault="00F10847" w:rsidP="00D72ABF">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C777FA5" id="Group 56" o:spid="_x0000_s1063" style="position:absolute;left:0;text-align:left;margin-left:23.25pt;margin-top:.95pt;width:92.25pt;height:89.25pt;z-index:251697152;mso-height-relative:margin" coordsize="11715,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">
                      <v:rect id="Rectangle 57" o:spid="_x0000_s1064" style="position:absolute;width:11715;height:1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SaMQA&#10;AADbAAAADwAAAGRycy9kb3ducmV2LnhtbESPQWvCQBSE7wX/w/IEb3Vjo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xEmjEAAAA2wAAAA8AAAAAAAAAAAAAAAAAmAIAAGRycy9k&#10;b3ducmV2LnhtbFBLBQYAAAAABAAEAPUAAACJAwAAAAA=&#10;" fillcolor="white [3201]" strokecolor="black [3200]" strokeweight="1pt"/>
                      <v:oval id="Oval 58" o:spid="_x0000_s1065" style="position:absolute;left:1000;top:904;width:3905;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yUEMEA&#10;AADbAAAADwAAAGRycy9kb3ducmV2LnhtbERPTYvCMBC9L/gfwgje1lRBWatRRFkssiDWHjwOzdhW&#10;m0lpsrb+e3NY2OPjfa82vanFk1pXWVYwGUcgiHOrKy4UZJfvzy8QziNrrC2Tghc52KwHHyuMte34&#10;TM/UFyKEsItRQel9E0vp8pIMurFtiAN3s61BH2BbSN1iF8JNLadRNJcGKw4NJTa0Kyl/pL9GQbI/&#10;nK77+9EunMn79HBKup/sqtRo2G+XIDz1/l/85060glkYG76EHyD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MlBDBAAAA2wAAAA8AAAAAAAAAAAAAAAAAmAIAAGRycy9kb3du&#10;cmV2LnhtbFBLBQYAAAAABAAEAPUAAACGAwAAAAA=&#10;" fillcolor="#ed7d31 [3205]" strokecolor="#823b0b [1605]" strokeweight="1pt">
                        <v:stroke joinstyle="miter"/>
                        <v:textbox>
                          <w:txbxContent>
                            <w:p w14:paraId="1267BB14" w14:textId="77777777" w:rsidR="00F10847" w:rsidRDefault="00F10847" w:rsidP="00D72ABF">
                              <w:pPr>
                                <w:jc w:val="center"/>
                              </w:pPr>
                              <w:r>
                                <w:t>A</w:t>
                              </w:r>
                            </w:p>
                          </w:txbxContent>
                        </v:textbox>
                      </v:oval>
                      <v:oval id="Oval 59" o:spid="_x0000_s1066" style="position:absolute;left:1381;top:5810;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Axi8MA&#10;AADbAAAADwAAAGRycy9kb3ducmV2LnhtbESPQYvCMBSE78L+h/AW9qapCytajSIrYhFBtuvB46N5&#10;ttXmpTTR1n9vBMHjMDPfMLNFZypxo8aVlhUMBxEI4szqknMFh/91fwzCeWSNlWVScCcHi/lHb4ax&#10;ti3/0S31uQgQdjEqKLyvYyldVpBBN7A1cfBOtjHog2xyqRtsA9xU8juKRtJgyWGhwJp+C8ou6dUo&#10;SFab/XF13tqJM1mXbvZJuzsclfr67JZTEJ46/w6/2olW8DOB55fw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Axi8MAAADbAAAADwAAAAAAAAAAAAAAAACYAgAAZHJzL2Rv&#10;d25yZXYueG1sUEsFBgAAAAAEAAQA9QAAAIgDAAAAAA==&#10;" fillcolor="#ed7d31 [3205]" strokecolor="#823b0b [1605]" strokeweight="1pt">
                        <v:stroke joinstyle="miter"/>
                        <v:textbox>
                          <w:txbxContent>
                            <w:p w14:paraId="2E9242C5" w14:textId="77777777" w:rsidR="00F10847" w:rsidRDefault="00F10847" w:rsidP="00D72ABF">
                              <w:pPr>
                                <w:jc w:val="center"/>
                              </w:pPr>
                              <w:r>
                                <w:t>C</w:t>
                              </w:r>
                            </w:p>
                          </w:txbxContent>
                        </v:textbox>
                      </v:oval>
                      <v:oval id="Oval 60" o:spid="_x0000_s1067" style="position:absolute;left:6238;top:714;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2G18EA&#10;AADbAAAADwAAAGRycy9kb3ducmV2LnhtbERPz2vCMBS+D/wfwht4m+mGlK4zigiFbrCDXXd/NM82&#10;2LyUJtrqX78cBh4/vt+b3Wx7caXRG8cKXlcJCOLGacOtgvqneMlA+ICssXdMCm7kYbddPG0w127i&#10;I12r0IoYwj5HBV0IQy6lbzqy6FduII7cyY0WQ4RjK/WIUwy3vXxLklRaNBwbOhzo0FFzri5Wwb0s&#10;ahMu71WW1F/n7/Vn4aT5VWr5PO8/QASaw0P87y61gjSuj1/iD5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NhtfBAAAA2wAAAA8AAAAAAAAAAAAAAAAAmAIAAGRycy9kb3du&#10;cmV2LnhtbFBLBQYAAAAABAAEAPUAAACGAwAAAAA=&#10;" fillcolor="#5b9bd5 [3204]" strokecolor="#1f4d78 [1604]" strokeweight="1pt">
                        <v:stroke joinstyle="miter"/>
                        <v:textbox>
                          <w:txbxContent>
                            <w:p w14:paraId="22BA50C3" w14:textId="77777777" w:rsidR="00F10847" w:rsidRDefault="00F10847" w:rsidP="00D72ABF">
                              <w:pPr>
                                <w:jc w:val="center"/>
                              </w:pPr>
                              <w:r>
                                <w:t>B</w:t>
                              </w:r>
                            </w:p>
                          </w:txbxContent>
                        </v:textbox>
                      </v:oval>
                      <v:oval id="Oval 61" o:spid="_x0000_s1068" style="position:absolute;left:6381;top:5905;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r3MMMA&#10;AADbAAAADwAAAGRycy9kb3ducmV2LnhtbESPQYvCMBSE7wv+h/AEb2uqB3GrUUQRiyzIVg8eH82z&#10;rTYvpYm2/vuNIHgcZuYbZr7sTCUe1LjSsoLRMAJBnFldcq7gdNx+T0E4j6yxskwKnuRgueh9zTHW&#10;tuU/eqQ+FwHCLkYFhfd1LKXLCjLohrYmDt7FNgZ9kE0udYNtgJtKjqNoIg2WHBYKrGldUHZL70ZB&#10;stkdzpvr3v44k3Xp7pC0v6ezUoN+t5qB8NT5T/jdTrSCyQheX8IP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r3MMMAAADbAAAADwAAAAAAAAAAAAAAAACYAgAAZHJzL2Rv&#10;d25yZXYueG1sUEsFBgAAAAAEAAQA9QAAAIgDAAAAAA==&#10;" fillcolor="#ed7d31 [3205]" strokecolor="#823b0b [1605]" strokeweight="1pt">
                        <v:stroke joinstyle="miter"/>
                        <v:textbox>
                          <w:txbxContent>
                            <w:p w14:paraId="130D439E" w14:textId="77777777" w:rsidR="00F10847" w:rsidRDefault="00F10847" w:rsidP="00D72ABF">
                              <w:pPr>
                                <w:jc w:val="center"/>
                              </w:pPr>
                              <w:r>
                                <w:t>D</w:t>
                              </w:r>
                            </w:p>
                          </w:txbxContent>
                        </v:textbox>
                      </v:oval>
                      <w10:wrap type="square"/>
                    </v:group>
                  </w:pict>
                </mc:Fallback>
              </mc:AlternateContent>
            </w:r>
          </w:p>
          <w:p w14:paraId="5DC9F93E" w14:textId="77777777" w:rsidR="00D72ABF" w:rsidRDefault="00307FF5" w:rsidP="009A2CE8">
            <w:pPr>
              <w:jc w:val="center"/>
              <w:rPr>
                <w:b/>
                <w:i/>
              </w:rPr>
            </w:pPr>
            <w:r>
              <w:rPr>
                <w:b/>
                <w:i/>
                <w:noProof/>
              </w:rPr>
              <mc:AlternateContent>
                <mc:Choice Requires="wps">
                  <w:drawing>
                    <wp:anchor distT="0" distB="0" distL="114300" distR="114300" simplePos="0" relativeHeight="251717632" behindDoc="0" locked="0" layoutInCell="1" allowOverlap="1" wp14:anchorId="7D28DAF5" wp14:editId="2364F439">
                      <wp:simplePos x="0" y="0"/>
                      <wp:positionH relativeFrom="column">
                        <wp:posOffset>-32385</wp:posOffset>
                      </wp:positionH>
                      <wp:positionV relativeFrom="paragraph">
                        <wp:posOffset>951230</wp:posOffset>
                      </wp:positionV>
                      <wp:extent cx="1930400" cy="336550"/>
                      <wp:effectExtent l="0" t="0" r="0" b="0"/>
                      <wp:wrapNone/>
                      <wp:docPr id="28" name="Rectangle 28"/>
                      <wp:cNvGraphicFramePr/>
                      <a:graphic xmlns:a="http://schemas.openxmlformats.org/drawingml/2006/main">
                        <a:graphicData uri="http://schemas.microsoft.com/office/word/2010/wordprocessingShape">
                          <wps:wsp>
                            <wps:cNvSpPr/>
                            <wps:spPr>
                              <a:xfrm>
                                <a:off x="0" y="0"/>
                                <a:ext cx="1930400" cy="3365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1E5D8C" w14:textId="77777777" w:rsidR="00F10847" w:rsidRPr="00D72ABF" w:rsidRDefault="00F10847" w:rsidP="00307FF5">
                                  <w:pPr>
                                    <w:shd w:val="clear" w:color="auto" w:fill="C5E0B3" w:themeFill="accent6" w:themeFillTint="66"/>
                                    <w:jc w:val="center"/>
                                    <w:rPr>
                                      <w:color w:val="000000" w:themeColor="text1"/>
                                      <w:sz w:val="20"/>
                                      <w:szCs w:val="20"/>
                                    </w:rPr>
                                  </w:pPr>
                                  <w:r>
                                    <w:rPr>
                                      <w:color w:val="000000" w:themeColor="text1"/>
                                      <w:sz w:val="20"/>
                                      <w:szCs w:val="20"/>
                                    </w:rPr>
                                    <w:t>3</w:t>
                                  </w:r>
                                  <w:r w:rsidRPr="00D72ABF">
                                    <w:rPr>
                                      <w:color w:val="000000" w:themeColor="text1"/>
                                      <w:sz w:val="20"/>
                                      <w:szCs w:val="20"/>
                                    </w:rPr>
                                    <w:t xml:space="preserve"> Leave Takers – </w:t>
                                  </w:r>
                                  <w:r>
                                    <w:rPr>
                                      <w:color w:val="000000" w:themeColor="text1"/>
                                      <w:sz w:val="20"/>
                                      <w:szCs w:val="20"/>
                                    </w:rPr>
                                    <w:t>accuracy = 75%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28DAF5" id="Rectangle 28" o:spid="_x0000_s1069" style="position:absolute;left:0;text-align:left;margin-left:-2.55pt;margin-top:74.9pt;width:152pt;height:2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" filled="f" stroked="f" strokeweight="1pt">
                      <v:textbox>
                        <w:txbxContent>
                          <w:p w14:paraId="321E5D8C" w14:textId="77777777" w:rsidR="00F10847" w:rsidRPr="00D72ABF" w:rsidRDefault="00F10847" w:rsidP="00307FF5">
                            <w:pPr>
                              <w:shd w:val="clear" w:color="auto" w:fill="C5E0B3" w:themeFill="accent6" w:themeFillTint="66"/>
                              <w:jc w:val="center"/>
                              <w:rPr>
                                <w:color w:val="000000" w:themeColor="text1"/>
                                <w:sz w:val="20"/>
                                <w:szCs w:val="20"/>
                              </w:rPr>
                            </w:pPr>
                            <w:r>
                              <w:rPr>
                                <w:color w:val="000000" w:themeColor="text1"/>
                                <w:sz w:val="20"/>
                                <w:szCs w:val="20"/>
                              </w:rPr>
                              <w:t>3</w:t>
                            </w:r>
                            <w:r w:rsidRPr="00D72ABF">
                              <w:rPr>
                                <w:color w:val="000000" w:themeColor="text1"/>
                                <w:sz w:val="20"/>
                                <w:szCs w:val="20"/>
                              </w:rPr>
                              <w:t xml:space="preserve"> Leave Takers – </w:t>
                            </w:r>
                            <w:r>
                              <w:rPr>
                                <w:color w:val="000000" w:themeColor="text1"/>
                                <w:sz w:val="20"/>
                                <w:szCs w:val="20"/>
                              </w:rPr>
                              <w:t>accuracy = 75%</w:t>
                            </w:r>
                          </w:p>
                        </w:txbxContent>
                      </v:textbox>
                    </v:rect>
                  </w:pict>
                </mc:Fallback>
              </mc:AlternateContent>
            </w:r>
          </w:p>
        </w:tc>
      </w:tr>
    </w:tbl>
    <w:p w14:paraId="3F1C994C" w14:textId="77777777" w:rsidR="00451692" w:rsidRPr="00C34BA4" w:rsidRDefault="00C34BA4" w:rsidP="00631A8F">
      <w:pPr>
        <w:ind w:left="450"/>
        <w:jc w:val="both"/>
        <w:rPr>
          <w:sz w:val="16"/>
          <w:szCs w:val="16"/>
        </w:rPr>
      </w:pPr>
      <w:r w:rsidRPr="00C34BA4">
        <w:rPr>
          <w:sz w:val="16"/>
          <w:szCs w:val="16"/>
        </w:rPr>
        <w:t>Note: Accuracy is defined as total number of correct individual predictions (either taker or non-taker) divided by total population.</w:t>
      </w:r>
    </w:p>
    <w:p w14:paraId="70DF9E56" w14:textId="77777777" w:rsidR="00451692" w:rsidRDefault="00451692" w:rsidP="00451692">
      <w:pPr>
        <w:jc w:val="center"/>
        <w:rPr>
          <w:b/>
        </w:rPr>
      </w:pPr>
    </w:p>
    <w:p w14:paraId="44E871BC" w14:textId="77777777" w:rsidR="002C6F38" w:rsidRDefault="002C6F38" w:rsidP="00631A8F">
      <w:pPr>
        <w:jc w:val="both"/>
      </w:pPr>
    </w:p>
    <w:p w14:paraId="521E6F1F" w14:textId="77777777" w:rsidR="003C18D5" w:rsidRDefault="002C6F38" w:rsidP="00F238BB">
      <w:pPr>
        <w:jc w:val="both"/>
      </w:pPr>
      <w:r>
        <w:t xml:space="preserve">For this </w:t>
      </w:r>
      <w:r w:rsidR="00B01148">
        <w:t xml:space="preserve">model </w:t>
      </w:r>
      <w:r>
        <w:t>test</w:t>
      </w:r>
      <w:r w:rsidR="00B01148">
        <w:t>ing effort</w:t>
      </w:r>
      <w:r>
        <w:t>, we use</w:t>
      </w:r>
      <w:r w:rsidR="00B01148">
        <w:t xml:space="preserve"> the 5-year</w:t>
      </w:r>
      <w:r>
        <w:t xml:space="preserve"> </w:t>
      </w:r>
      <w:r w:rsidR="00B01148">
        <w:t>ACS</w:t>
      </w:r>
      <w:r>
        <w:t xml:space="preserve"> </w:t>
      </w:r>
      <w:r w:rsidR="00B01148">
        <w:t>micro</w:t>
      </w:r>
      <w:r>
        <w:t>data</w:t>
      </w:r>
      <w:r w:rsidR="00B01148">
        <w:t xml:space="preserve"> from 2012 to 2016</w:t>
      </w:r>
      <w:r>
        <w:t xml:space="preserve">. </w:t>
      </w:r>
      <w:r w:rsidR="00B01148">
        <w:t>We select this ACS period</w:t>
      </w:r>
      <w:r>
        <w:t xml:space="preserve"> to minimize </w:t>
      </w:r>
      <w:r w:rsidR="00B01148">
        <w:t xml:space="preserve">the </w:t>
      </w:r>
      <w:r>
        <w:t xml:space="preserve">time distance from the administration of the FMLA </w:t>
      </w:r>
      <w:r w:rsidR="00B01148">
        <w:t xml:space="preserve">2012 </w:t>
      </w:r>
      <w:r>
        <w:t>survey</w:t>
      </w:r>
      <w:r w:rsidR="00145A94">
        <w:t>,</w:t>
      </w:r>
      <w:r w:rsidR="00C12083">
        <w:t xml:space="preserve"> while allowing collecting </w:t>
      </w:r>
      <w:r w:rsidR="007D5E74">
        <w:t xml:space="preserve">as much </w:t>
      </w:r>
      <w:r w:rsidR="00C12083">
        <w:t xml:space="preserve">outlay data </w:t>
      </w:r>
      <w:r w:rsidR="007D5E74">
        <w:t xml:space="preserve">as possible </w:t>
      </w:r>
      <w:r w:rsidR="00C12083">
        <w:t>from the recently implemented state programs</w:t>
      </w:r>
      <w:r>
        <w:t xml:space="preserve">. </w:t>
      </w:r>
      <w:r w:rsidR="00916A75">
        <w:t>In the future</w:t>
      </w:r>
      <w:r w:rsidR="00A43A41">
        <w:t xml:space="preserve">, we </w:t>
      </w:r>
      <w:r w:rsidR="00916A75">
        <w:t xml:space="preserve">are considering switching to the </w:t>
      </w:r>
      <w:r w:rsidR="00A43A41">
        <w:t>recently published ACS 2013-2017 data. However, t</w:t>
      </w:r>
      <w:r w:rsidRPr="002C6F38">
        <w:t xml:space="preserve">he farther we </w:t>
      </w:r>
      <w:r w:rsidR="00607A63">
        <w:t>move the ACS sample period away</w:t>
      </w:r>
      <w:r w:rsidRPr="002C6F38">
        <w:t xml:space="preserve"> from </w:t>
      </w:r>
      <w:r>
        <w:t xml:space="preserve">the FMLA survey </w:t>
      </w:r>
      <w:r w:rsidR="00607A63">
        <w:t>year</w:t>
      </w:r>
      <w:r w:rsidRPr="002C6F38">
        <w:t xml:space="preserve">, the more likely </w:t>
      </w:r>
      <w:r w:rsidR="00607A63">
        <w:t xml:space="preserve">the </w:t>
      </w:r>
      <w:r w:rsidRPr="002C6F38">
        <w:t xml:space="preserve">temporal variation </w:t>
      </w:r>
      <w:r>
        <w:t>in actual leave taking behavior is to contaminate</w:t>
      </w:r>
      <w:r w:rsidRPr="002C6F38">
        <w:t xml:space="preserve"> the observed </w:t>
      </w:r>
      <w:r w:rsidR="00607A63">
        <w:t>discrepancy</w:t>
      </w:r>
      <w:r w:rsidRPr="002C6F38">
        <w:t xml:space="preserve"> between model estimates </w:t>
      </w:r>
      <w:r w:rsidR="00607A63">
        <w:t>and</w:t>
      </w:r>
      <w:r w:rsidRPr="002C6F38">
        <w:t xml:space="preserve"> actual</w:t>
      </w:r>
      <w:r w:rsidR="00607A63">
        <w:t xml:space="preserve"> state program costs</w:t>
      </w:r>
      <w:r w:rsidRPr="002C6F38">
        <w:t>.</w:t>
      </w:r>
    </w:p>
    <w:p w14:paraId="144A5D23" w14:textId="77777777" w:rsidR="001066E6" w:rsidRDefault="001066E6" w:rsidP="00F238BB">
      <w:pPr>
        <w:jc w:val="both"/>
      </w:pPr>
    </w:p>
    <w:p w14:paraId="36704A0D" w14:textId="530D2181" w:rsidR="00036BBD" w:rsidRPr="00261509" w:rsidRDefault="00F10847" w:rsidP="00631A8F">
      <w:pPr>
        <w:pStyle w:val="Heading2"/>
        <w:jc w:val="both"/>
      </w:pPr>
      <w:bookmarkStart w:id="29" w:name="_Toc3452901"/>
      <w:r>
        <w:t xml:space="preserve">2. </w:t>
      </w:r>
      <w:r>
        <w:tab/>
        <w:t xml:space="preserve">Python Model </w:t>
      </w:r>
      <w:r w:rsidR="009F0379" w:rsidRPr="00261509">
        <w:t>Results</w:t>
      </w:r>
      <w:bookmarkEnd w:id="29"/>
    </w:p>
    <w:p w14:paraId="738610EB" w14:textId="77777777" w:rsidR="00621A19" w:rsidRDefault="00621A19" w:rsidP="00631A8F">
      <w:pPr>
        <w:jc w:val="both"/>
      </w:pPr>
    </w:p>
    <w:p w14:paraId="45CD858E" w14:textId="77777777" w:rsidR="007A20D4" w:rsidRDefault="00621A19" w:rsidP="006F1BD4">
      <w:pPr>
        <w:jc w:val="both"/>
      </w:pPr>
      <w:r w:rsidRPr="00621A19">
        <w:t xml:space="preserve">We </w:t>
      </w:r>
      <w:r>
        <w:t>discuss our model testing results</w:t>
      </w:r>
      <w:r w:rsidRPr="00621A19">
        <w:t xml:space="preserve"> in this section.</w:t>
      </w:r>
      <w:r w:rsidR="007A6319">
        <w:t xml:space="preserve"> </w:t>
      </w:r>
      <w:r>
        <w:t>For validating the total program c</w:t>
      </w:r>
      <w:r w:rsidR="007A6319">
        <w:t>osts and population</w:t>
      </w:r>
      <w:r w:rsidR="00523958">
        <w:t xml:space="preserve"> </w:t>
      </w:r>
      <w:r w:rsidR="007A6319">
        <w:t xml:space="preserve">level statistics, we present the 95% confidence interval surrounding the simulated outcome to reflect the underlying variance in sampling. The confidence interval is given by </w:t>
      </w:r>
    </w:p>
    <w:p w14:paraId="637805D2" w14:textId="77777777" w:rsidR="007A20D4" w:rsidRDefault="007A20D4" w:rsidP="006F1BD4">
      <w:pPr>
        <w:jc w:val="both"/>
        <w:rPr>
          <w:rFonts w:eastAsiaTheme="minorEastAsia"/>
        </w:rPr>
      </w:pPr>
    </w:p>
    <w:p w14:paraId="1D673525" w14:textId="77777777" w:rsidR="00621A19" w:rsidRPr="007A20D4" w:rsidRDefault="007A20D4" w:rsidP="006F1BD4">
      <w:pPr>
        <w:jc w:val="both"/>
        <w:rPr>
          <w:rFonts w:eastAsiaTheme="minorEastAsia"/>
        </w:rPr>
      </w:pPr>
      <m:oMathPara>
        <m:oMath>
          <m:r>
            <w:rPr>
              <w:rFonts w:ascii="Cambria Math" w:hAnsi="Cambria Math"/>
            </w:rPr>
            <m:t>X±</m:t>
          </m:r>
          <m:sSub>
            <m:sSubPr>
              <m:ctrlPr>
                <w:rPr>
                  <w:rFonts w:ascii="Cambria Math" w:hAnsi="Cambria Math"/>
                  <w:i/>
                </w:rPr>
              </m:ctrlPr>
            </m:sSubPr>
            <m:e>
              <m:r>
                <w:rPr>
                  <w:rFonts w:ascii="Cambria Math" w:hAnsi="Cambria Math"/>
                </w:rPr>
                <m:t>z</m:t>
              </m:r>
            </m:e>
            <m:sub>
              <m:r>
                <w:rPr>
                  <w:rFonts w:ascii="Cambria Math" w:hAnsi="Cambria Math"/>
                </w:rPr>
                <m:t>α</m:t>
              </m:r>
            </m:sub>
          </m:sSub>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X</m:t>
              </m:r>
            </m:sub>
          </m:sSub>
        </m:oMath>
      </m:oMathPara>
    </w:p>
    <w:p w14:paraId="463F29E8" w14:textId="77777777" w:rsidR="007A20D4" w:rsidRDefault="007A20D4" w:rsidP="006F1BD4">
      <w:pPr>
        <w:jc w:val="both"/>
      </w:pPr>
    </w:p>
    <w:p w14:paraId="2DF57AE1" w14:textId="77777777" w:rsidR="007A20D4" w:rsidRDefault="007A20D4" w:rsidP="006F1BD4">
      <w:pPr>
        <w:jc w:val="both"/>
        <w:rPr>
          <w:rFonts w:eastAsiaTheme="minorEastAsia"/>
        </w:rPr>
      </w:pPr>
      <w:r>
        <w:t xml:space="preserve">where </w:t>
      </w:r>
      <m:oMath>
        <m:r>
          <w:rPr>
            <w:rFonts w:ascii="Cambria Math" w:hAnsi="Cambria Math"/>
          </w:rPr>
          <m:t>X</m:t>
        </m:r>
      </m:oMath>
      <w:r>
        <w:rPr>
          <w:rFonts w:eastAsiaTheme="minorEastAsia"/>
        </w:rPr>
        <w:t xml:space="preserve"> is the statistic of interest (e.g. total outlay or total number of leave takers),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α</m:t>
            </m:r>
          </m:sub>
        </m:sSub>
      </m:oMath>
      <w:r>
        <w:rPr>
          <w:rFonts w:eastAsiaTheme="minorEastAsia"/>
        </w:rPr>
        <w:t xml:space="preserve"> is the </w:t>
      </w:r>
      <m:oMath>
        <m:r>
          <w:rPr>
            <w:rFonts w:ascii="Cambria Math" w:eastAsiaTheme="minorEastAsia" w:hAnsi="Cambria Math"/>
          </w:rPr>
          <m:t>z</m:t>
        </m:r>
      </m:oMath>
      <w:r>
        <w:rPr>
          <w:rFonts w:eastAsiaTheme="minorEastAsia"/>
        </w:rPr>
        <w:t xml:space="preserve">-statistic at </w:t>
      </w:r>
      <m:oMath>
        <m:r>
          <w:rPr>
            <w:rFonts w:ascii="Cambria Math" w:eastAsiaTheme="minorEastAsia" w:hAnsi="Cambria Math"/>
          </w:rPr>
          <m:t>(1-α)</m:t>
        </m:r>
      </m:oMath>
      <w:r>
        <w:rPr>
          <w:rFonts w:eastAsiaTheme="minorEastAsia"/>
        </w:rPr>
        <w:t xml:space="preserve"> confidence interval, and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Pr>
          <w:rFonts w:eastAsiaTheme="minorEastAsia"/>
        </w:rPr>
        <w:t xml:space="preserve"> is the standard error of statistic </w:t>
      </w:r>
      <m:oMath>
        <m:r>
          <w:rPr>
            <w:rFonts w:ascii="Cambria Math" w:eastAsiaTheme="minorEastAsia" w:hAnsi="Cambria Math"/>
          </w:rPr>
          <m:t>X</m:t>
        </m:r>
      </m:oMath>
      <w:r>
        <w:rPr>
          <w:rFonts w:eastAsiaTheme="minorEastAsia"/>
        </w:rPr>
        <w:t xml:space="preserve"> calculated from the 80 replication weights supplied in either ACS or FMLA surveys. Formally, the standard error</w:t>
      </w:r>
    </w:p>
    <w:p w14:paraId="3B7B4B86" w14:textId="77777777" w:rsidR="00525DAE" w:rsidRDefault="00525DAE" w:rsidP="006F1BD4">
      <w:pPr>
        <w:jc w:val="both"/>
        <w:rPr>
          <w:rFonts w:eastAsiaTheme="minorEastAsia"/>
        </w:rPr>
      </w:pPr>
    </w:p>
    <w:p w14:paraId="4A7FB0F7" w14:textId="77777777" w:rsidR="007A20D4" w:rsidRPr="007A20D4" w:rsidRDefault="007A20D4" w:rsidP="006F1BD4">
      <w:pPr>
        <w:jc w:val="both"/>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1-k</m:t>
                          </m:r>
                        </m:e>
                      </m:d>
                    </m:e>
                    <m:sup>
                      <m:r>
                        <w:rPr>
                          <w:rFonts w:ascii="Cambria Math" w:eastAsiaTheme="minorEastAsia" w:hAnsi="Cambria Math"/>
                        </w:rPr>
                        <m:t>2</m:t>
                      </m:r>
                    </m:sup>
                  </m:sSup>
                </m:den>
              </m:f>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r=1</m:t>
                      </m:r>
                    </m:sub>
                    <m:sup>
                      <m:r>
                        <w:rPr>
                          <w:rFonts w:ascii="Cambria Math" w:eastAsiaTheme="minorEastAsia" w:hAnsi="Cambria Math"/>
                        </w:rPr>
                        <m:t>80</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-X</m:t>
                              </m:r>
                            </m:e>
                          </m:d>
                        </m:e>
                        <m:sup>
                          <m:r>
                            <w:rPr>
                              <w:rFonts w:ascii="Cambria Math" w:eastAsiaTheme="minorEastAsia" w:hAnsi="Cambria Math"/>
                            </w:rPr>
                            <m:t>2</m:t>
                          </m:r>
                        </m:sup>
                      </m:sSup>
                    </m:e>
                  </m:nary>
                </m:num>
                <m:den>
                  <m:r>
                    <w:rPr>
                      <w:rFonts w:ascii="Cambria Math" w:eastAsiaTheme="minorEastAsia" w:hAnsi="Cambria Math"/>
                    </w:rPr>
                    <m:t>80</m:t>
                  </m:r>
                </m:den>
              </m:f>
            </m:e>
          </m:rad>
        </m:oMath>
      </m:oMathPara>
    </w:p>
    <w:p w14:paraId="3A0FF5F2" w14:textId="77777777" w:rsidR="00525DAE" w:rsidRDefault="00525DAE" w:rsidP="006F1BD4">
      <w:pPr>
        <w:jc w:val="both"/>
        <w:rPr>
          <w:rFonts w:eastAsiaTheme="minorEastAsia"/>
        </w:rPr>
      </w:pPr>
    </w:p>
    <w:p w14:paraId="3E77E497" w14:textId="1B1E0223" w:rsidR="007A20D4" w:rsidRDefault="007A20D4" w:rsidP="006F1BD4">
      <w:pPr>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oMath>
      <w:r>
        <w:rPr>
          <w:rFonts w:eastAsiaTheme="minorEastAsia"/>
        </w:rPr>
        <w:t xml:space="preserve"> is the statistic computed using replication weight </w:t>
      </w:r>
      <m:oMath>
        <m:r>
          <w:rPr>
            <w:rFonts w:ascii="Cambria Math" w:eastAsiaTheme="minorEastAsia" w:hAnsi="Cambria Math"/>
          </w:rPr>
          <m:t>r</m:t>
        </m:r>
      </m:oMath>
      <w:r>
        <w:rPr>
          <w:rFonts w:eastAsiaTheme="minorEastAsia"/>
        </w:rPr>
        <w:t xml:space="preserve"> for </w:t>
      </w:r>
      <m:oMath>
        <m:r>
          <w:rPr>
            <w:rFonts w:ascii="Cambria Math" w:eastAsiaTheme="minorEastAsia" w:hAnsi="Cambria Math"/>
          </w:rPr>
          <m:t>1≤r≤80</m:t>
        </m:r>
      </m:oMath>
      <w:r>
        <w:rPr>
          <w:rFonts w:eastAsiaTheme="minorEastAsia"/>
        </w:rPr>
        <w:t xml:space="preserve">, and </w:t>
      </w:r>
      <m:oMath>
        <m:r>
          <w:rPr>
            <w:rFonts w:ascii="Cambria Math" w:eastAsiaTheme="minorEastAsia" w:hAnsi="Cambria Math"/>
          </w:rPr>
          <m:t>k∈(0,1)</m:t>
        </m:r>
      </m:oMath>
      <w:r>
        <w:rPr>
          <w:rFonts w:eastAsiaTheme="minorEastAsia"/>
        </w:rPr>
        <w:t xml:space="preserve"> is a adjustment factor to account for any underestimation of the standard error using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sSubSup>
          <m:sSubSupPr>
            <m:ctrlPr>
              <w:rPr>
                <w:rFonts w:ascii="Cambria Math" w:eastAsiaTheme="minorEastAsia" w:hAnsi="Cambria Math"/>
                <w:i/>
              </w:rPr>
            </m:ctrlPr>
          </m:sSubSupPr>
          <m:e>
            <m:r>
              <w:rPr>
                <w:rFonts w:ascii="Cambria Math" w:eastAsiaTheme="minorEastAsia" w:hAnsi="Cambria Math"/>
              </w:rPr>
              <m:t>}</m:t>
            </m:r>
          </m:e>
          <m:sub>
            <m:r>
              <w:rPr>
                <w:rFonts w:ascii="Cambria Math" w:eastAsiaTheme="minorEastAsia" w:hAnsi="Cambria Math"/>
              </w:rPr>
              <m:t>r=1</m:t>
            </m:r>
          </m:sub>
          <m:sup>
            <m:r>
              <w:rPr>
                <w:rFonts w:ascii="Cambria Math" w:eastAsiaTheme="minorEastAsia" w:hAnsi="Cambria Math"/>
              </w:rPr>
              <m:t>80</m:t>
            </m:r>
          </m:sup>
        </m:sSubSup>
      </m:oMath>
      <w:r>
        <w:rPr>
          <w:rFonts w:eastAsiaTheme="minorEastAsia"/>
        </w:rPr>
        <w:t xml:space="preserve"> due to </w:t>
      </w:r>
      <w:r w:rsidR="003C7F18">
        <w:rPr>
          <w:rFonts w:eastAsiaTheme="minorEastAsia"/>
        </w:rPr>
        <w:t xml:space="preserve">repetitive </w:t>
      </w:r>
      <w:r w:rsidR="00D8585A">
        <w:rPr>
          <w:rFonts w:eastAsiaTheme="minorEastAsia"/>
        </w:rPr>
        <w:t>use</w:t>
      </w:r>
      <w:r w:rsidR="003C7F18">
        <w:rPr>
          <w:rFonts w:eastAsiaTheme="minorEastAsia"/>
        </w:rPr>
        <w:t xml:space="preserve"> </w:t>
      </w:r>
      <w:r w:rsidR="00D8585A">
        <w:rPr>
          <w:rFonts w:eastAsiaTheme="minorEastAsia"/>
        </w:rPr>
        <w:t>of</w:t>
      </w:r>
      <w:r w:rsidR="003C7F18">
        <w:rPr>
          <w:rFonts w:eastAsiaTheme="minorEastAsia"/>
        </w:rPr>
        <w:t xml:space="preserve"> the same sampl</w:t>
      </w:r>
      <w:r w:rsidR="00D8585A">
        <w:rPr>
          <w:rFonts w:eastAsiaTheme="minorEastAsia"/>
        </w:rPr>
        <w:t>e</w:t>
      </w:r>
      <w:r w:rsidR="0031310C">
        <w:rPr>
          <w:rFonts w:eastAsiaTheme="minorEastAsia"/>
        </w:rPr>
        <w:t>, although with different weights (Judkins, 1990)</w:t>
      </w:r>
      <w:r w:rsidR="003C7F18">
        <w:rPr>
          <w:rFonts w:eastAsiaTheme="minorEastAsia"/>
        </w:rPr>
        <w:t>.</w:t>
      </w:r>
      <w:r w:rsidR="00387C3F">
        <w:rPr>
          <w:rFonts w:eastAsiaTheme="minorEastAsia"/>
        </w:rPr>
        <w:t xml:space="preserve"> For our model testing we follow</w:t>
      </w:r>
      <w:del w:id="30" w:author="Chief Evaluation Office" w:date="2019-06-13T18:07:00Z">
        <w:r w:rsidR="00387C3F" w:rsidDel="00CE24D5">
          <w:rPr>
            <w:rFonts w:eastAsiaTheme="minorEastAsia"/>
          </w:rPr>
          <w:delText>ing</w:delText>
        </w:r>
      </w:del>
      <w:r w:rsidR="00387C3F">
        <w:rPr>
          <w:rFonts w:eastAsiaTheme="minorEastAsia"/>
        </w:rPr>
        <w:t xml:space="preserve"> Census’ practice </w:t>
      </w:r>
      <w:del w:id="31" w:author="Chief Evaluation Office" w:date="2019-06-13T18:08:00Z">
        <w:r w:rsidR="00387C3F" w:rsidDel="00CE24D5">
          <w:rPr>
            <w:rFonts w:eastAsiaTheme="minorEastAsia"/>
          </w:rPr>
          <w:delText xml:space="preserve">by </w:delText>
        </w:r>
      </w:del>
      <w:ins w:id="32" w:author="Chief Evaluation Office" w:date="2019-06-13T18:08:00Z">
        <w:r w:rsidR="00CE24D5">
          <w:rPr>
            <w:rFonts w:eastAsiaTheme="minorEastAsia"/>
          </w:rPr>
          <w:t>of</w:t>
        </w:r>
        <w:r w:rsidR="00CE24D5">
          <w:rPr>
            <w:rFonts w:eastAsiaTheme="minorEastAsia"/>
          </w:rPr>
          <w:t xml:space="preserve"> </w:t>
        </w:r>
      </w:ins>
      <w:r w:rsidR="00387C3F">
        <w:rPr>
          <w:rFonts w:eastAsiaTheme="minorEastAsia"/>
        </w:rPr>
        <w:t xml:space="preserve">setting </w:t>
      </w:r>
      <m:oMath>
        <m:r>
          <w:rPr>
            <w:rFonts w:ascii="Cambria Math" w:eastAsiaTheme="minorEastAsia" w:hAnsi="Cambria Math"/>
          </w:rPr>
          <m:t>k=0.5</m:t>
        </m:r>
      </m:oMath>
      <w:r w:rsidR="00387C3F">
        <w:rPr>
          <w:rFonts w:eastAsiaTheme="minorEastAsia"/>
        </w:rPr>
        <w:t>.</w:t>
      </w:r>
    </w:p>
    <w:p w14:paraId="5630AD66" w14:textId="77777777" w:rsidR="00D337D4" w:rsidRDefault="00D337D4" w:rsidP="006F1BD4">
      <w:pPr>
        <w:jc w:val="both"/>
        <w:rPr>
          <w:rFonts w:eastAsiaTheme="minorEastAsia"/>
        </w:rPr>
      </w:pPr>
    </w:p>
    <w:p w14:paraId="7973FF48" w14:textId="77777777" w:rsidR="008007C1" w:rsidRDefault="00D337D4" w:rsidP="006F1BD4">
      <w:pPr>
        <w:jc w:val="both"/>
        <w:rPr>
          <w:rFonts w:eastAsiaTheme="minorEastAsia"/>
        </w:rPr>
      </w:pPr>
      <w:r>
        <w:rPr>
          <w:rFonts w:eastAsiaTheme="minorEastAsia"/>
        </w:rPr>
        <w:t xml:space="preserve">For validating the </w:t>
      </w:r>
      <w:r w:rsidR="004A5DD7">
        <w:rPr>
          <w:rFonts w:eastAsiaTheme="minorEastAsia"/>
        </w:rPr>
        <w:t xml:space="preserve">performance of different simulation methods when simulating </w:t>
      </w:r>
      <w:r>
        <w:rPr>
          <w:rFonts w:eastAsiaTheme="minorEastAsia"/>
        </w:rPr>
        <w:t xml:space="preserve">individual-level </w:t>
      </w:r>
      <w:r w:rsidR="004A5DD7">
        <w:rPr>
          <w:rFonts w:eastAsiaTheme="minorEastAsia"/>
        </w:rPr>
        <w:t>outcomes, we</w:t>
      </w:r>
      <w:r w:rsidR="008007C1">
        <w:rPr>
          <w:rFonts w:eastAsiaTheme="minorEastAsia"/>
        </w:rPr>
        <w:t xml:space="preserve"> propose to use </w:t>
      </w:r>
      <w:r w:rsidR="008007C1">
        <w:rPr>
          <w:rFonts w:eastAsiaTheme="minorEastAsia"/>
          <w:i/>
        </w:rPr>
        <w:t>accuracy</w:t>
      </w:r>
      <w:r w:rsidR="008007C1">
        <w:rPr>
          <w:rFonts w:eastAsiaTheme="minorEastAsia"/>
        </w:rPr>
        <w:t xml:space="preserve"> as the performance measure. Each simulation method in our model can be considered as a classifier (e.g. classifying </w:t>
      </w:r>
      <w:r w:rsidR="008007C1" w:rsidRPr="008007C1">
        <w:rPr>
          <w:rFonts w:eastAsiaTheme="minorEastAsia"/>
        </w:rPr>
        <w:t>whether a worker is a leave taker</w:t>
      </w:r>
      <w:r w:rsidR="008007C1">
        <w:rPr>
          <w:rFonts w:eastAsiaTheme="minorEastAsia"/>
        </w:rPr>
        <w:t xml:space="preserve">), the </w:t>
      </w:r>
      <w:r w:rsidR="008007C1">
        <w:rPr>
          <w:rFonts w:eastAsiaTheme="minorEastAsia"/>
          <w:i/>
        </w:rPr>
        <w:t>accuracy</w:t>
      </w:r>
      <w:r w:rsidR="008007C1">
        <w:rPr>
          <w:rFonts w:eastAsiaTheme="minorEastAsia"/>
        </w:rPr>
        <w:t xml:space="preserve"> of a classifier is defined as</w:t>
      </w:r>
    </w:p>
    <w:p w14:paraId="61829076" w14:textId="77777777" w:rsidR="008007C1" w:rsidRPr="008007C1" w:rsidRDefault="008007C1" w:rsidP="006F1BD4">
      <w:pPr>
        <w:jc w:val="both"/>
        <w:rPr>
          <w:rFonts w:eastAsiaTheme="minorEastAsia"/>
        </w:rPr>
      </w:pPr>
    </w:p>
    <w:p w14:paraId="2043209C" w14:textId="77777777" w:rsidR="00D337D4" w:rsidRPr="008007C1" w:rsidRDefault="001F37A9" w:rsidP="006F1BD4">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TP+TN</m:t>
              </m:r>
            </m:num>
            <m:den>
              <m:r>
                <w:rPr>
                  <w:rFonts w:ascii="Cambria Math" w:eastAsiaTheme="minorEastAsia" w:hAnsi="Cambria Math"/>
                </w:rPr>
                <m:t>P+N</m:t>
              </m:r>
              <m:r>
                <m:rPr>
                  <m:sty m:val="p"/>
                </m:rPr>
                <w:rPr>
                  <w:rStyle w:val="CommentReference"/>
                  <w:rFonts w:ascii="Calibri" w:hAnsi="Calibri"/>
                </w:rPr>
                <w:commentReference w:id="33"/>
              </m:r>
            </m:den>
          </m:f>
        </m:oMath>
      </m:oMathPara>
    </w:p>
    <w:p w14:paraId="2BA226A1" w14:textId="77777777" w:rsidR="008007C1" w:rsidRDefault="008007C1" w:rsidP="006F1BD4">
      <w:pPr>
        <w:jc w:val="both"/>
        <w:rPr>
          <w:rFonts w:eastAsiaTheme="minorEastAsia"/>
        </w:rPr>
      </w:pPr>
    </w:p>
    <w:p w14:paraId="742AEDCF" w14:textId="77777777" w:rsidR="00D644CB" w:rsidRPr="00F5557C" w:rsidRDefault="008007C1" w:rsidP="006F1BD4">
      <w:pPr>
        <w:jc w:val="both"/>
        <w:rPr>
          <w:rFonts w:eastAsiaTheme="minorEastAsia"/>
          <w:lang w:eastAsia="zh-CN"/>
        </w:rPr>
      </w:pPr>
      <w:r>
        <w:rPr>
          <w:rFonts w:eastAsiaTheme="minorEastAsia"/>
        </w:rPr>
        <w:t xml:space="preserve">where </w:t>
      </w:r>
      <m:oMath>
        <m:r>
          <w:rPr>
            <w:rFonts w:ascii="Cambria Math" w:eastAsiaTheme="minorEastAsia" w:hAnsi="Cambria Math"/>
          </w:rPr>
          <m:t>P</m:t>
        </m:r>
      </m:oMath>
      <w:r>
        <w:rPr>
          <w:rFonts w:eastAsiaTheme="minorEastAsia"/>
        </w:rPr>
        <w:t xml:space="preserve"> and </w:t>
      </w:r>
      <m:oMath>
        <m:r>
          <w:rPr>
            <w:rFonts w:ascii="Cambria Math" w:eastAsiaTheme="minorEastAsia" w:hAnsi="Cambria Math"/>
          </w:rPr>
          <m:t>N</m:t>
        </m:r>
      </m:oMath>
      <w:r>
        <w:rPr>
          <w:rFonts w:eastAsiaTheme="minorEastAsia"/>
        </w:rPr>
        <w:t xml:space="preserve"> respectively denote </w:t>
      </w:r>
      <w:r>
        <w:rPr>
          <w:rFonts w:eastAsiaTheme="minorEastAsia"/>
          <w:i/>
        </w:rPr>
        <w:t>positive</w:t>
      </w:r>
      <w:r>
        <w:rPr>
          <w:rFonts w:eastAsiaTheme="minorEastAsia"/>
        </w:rPr>
        <w:t xml:space="preserve"> and </w:t>
      </w:r>
      <w:r>
        <w:rPr>
          <w:rFonts w:eastAsiaTheme="minorEastAsia"/>
          <w:i/>
        </w:rPr>
        <w:t>negative</w:t>
      </w:r>
      <w:r>
        <w:rPr>
          <w:rFonts w:eastAsiaTheme="minorEastAsia"/>
        </w:rPr>
        <w:t xml:space="preserve"> cases, and </w:t>
      </w:r>
      <m:oMath>
        <m:r>
          <w:rPr>
            <w:rFonts w:ascii="Cambria Math" w:eastAsiaTheme="minorEastAsia" w:hAnsi="Cambria Math"/>
          </w:rPr>
          <m:t>TP</m:t>
        </m:r>
      </m:oMath>
      <w:r>
        <w:rPr>
          <w:rFonts w:eastAsiaTheme="minorEastAsia"/>
        </w:rPr>
        <w:t xml:space="preserve"> and </w:t>
      </w:r>
      <m:oMath>
        <m:r>
          <w:rPr>
            <w:rFonts w:ascii="Cambria Math" w:eastAsiaTheme="minorEastAsia" w:hAnsi="Cambria Math"/>
          </w:rPr>
          <m:t>TN</m:t>
        </m:r>
      </m:oMath>
      <w:r>
        <w:rPr>
          <w:rFonts w:eastAsiaTheme="minorEastAsia"/>
        </w:rPr>
        <w:t xml:space="preserve"> denote </w:t>
      </w:r>
      <w:r>
        <w:rPr>
          <w:rFonts w:eastAsiaTheme="minorEastAsia"/>
          <w:i/>
        </w:rPr>
        <w:t xml:space="preserve">true positive </w:t>
      </w:r>
      <w:r>
        <w:rPr>
          <w:rFonts w:eastAsiaTheme="minorEastAsia"/>
        </w:rPr>
        <w:t xml:space="preserve">and </w:t>
      </w:r>
      <w:r>
        <w:rPr>
          <w:rFonts w:eastAsiaTheme="minorEastAsia"/>
          <w:i/>
        </w:rPr>
        <w:t>true negative</w:t>
      </w:r>
      <w:r>
        <w:rPr>
          <w:rFonts w:eastAsiaTheme="minorEastAsia"/>
        </w:rPr>
        <w:t xml:space="preserve"> prediction cases. </w:t>
      </w:r>
      <w:r w:rsidR="00F5557C">
        <w:rPr>
          <w:rFonts w:eastAsiaTheme="minorEastAsia"/>
        </w:rPr>
        <w:t xml:space="preserve">We choose the </w:t>
      </w:r>
      <w:r w:rsidR="00F5557C">
        <w:rPr>
          <w:rFonts w:eastAsiaTheme="minorEastAsia"/>
          <w:i/>
        </w:rPr>
        <w:t>accuracy</w:t>
      </w:r>
      <w:r w:rsidR="00F5557C">
        <w:rPr>
          <w:rFonts w:eastAsiaTheme="minorEastAsia"/>
          <w:lang w:eastAsia="zh-CN"/>
        </w:rPr>
        <w:t xml:space="preserve"> measure since we would like to have a good paid leave model that can accurately predict </w:t>
      </w:r>
      <w:r w:rsidR="00F5557C">
        <w:rPr>
          <w:rFonts w:eastAsiaTheme="minorEastAsia"/>
          <w:i/>
          <w:lang w:eastAsia="zh-CN"/>
        </w:rPr>
        <w:t>both</w:t>
      </w:r>
      <w:r w:rsidR="00F5557C">
        <w:rPr>
          <w:rFonts w:eastAsiaTheme="minorEastAsia"/>
          <w:lang w:eastAsia="zh-CN"/>
        </w:rPr>
        <w:t xml:space="preserve"> positives and negatives. For example, if the model is poor at flagging </w:t>
      </w:r>
      <w:r w:rsidR="00F5557C">
        <w:rPr>
          <w:rFonts w:eastAsiaTheme="minorEastAsia"/>
          <w:i/>
          <w:lang w:eastAsia="zh-CN"/>
        </w:rPr>
        <w:t>TP</w:t>
      </w:r>
      <w:r w:rsidR="00F5557C">
        <w:rPr>
          <w:rFonts w:eastAsiaTheme="minorEastAsia"/>
          <w:lang w:eastAsia="zh-CN"/>
        </w:rPr>
        <w:t xml:space="preserve">, we would underestimate the number of leave takers and thus the </w:t>
      </w:r>
      <w:r w:rsidR="00D644CB">
        <w:rPr>
          <w:rFonts w:eastAsiaTheme="minorEastAsia"/>
          <w:lang w:eastAsia="zh-CN"/>
        </w:rPr>
        <w:t>costs</w:t>
      </w:r>
      <w:r w:rsidR="00F5557C">
        <w:rPr>
          <w:rFonts w:eastAsiaTheme="minorEastAsia"/>
          <w:lang w:eastAsia="zh-CN"/>
        </w:rPr>
        <w:t xml:space="preserve"> of adopting paid l</w:t>
      </w:r>
      <w:r w:rsidR="00A404B0">
        <w:rPr>
          <w:rFonts w:eastAsiaTheme="minorEastAsia"/>
          <w:lang w:eastAsia="zh-CN"/>
        </w:rPr>
        <w:t>eave programs,</w:t>
      </w:r>
      <w:r w:rsidR="00D644CB">
        <w:rPr>
          <w:rFonts w:eastAsiaTheme="minorEastAsia"/>
          <w:lang w:eastAsia="zh-CN"/>
        </w:rPr>
        <w:t xml:space="preserve"> </w:t>
      </w:r>
      <w:r w:rsidR="00D644CB" w:rsidRPr="00D644CB">
        <w:rPr>
          <w:rFonts w:eastAsiaTheme="minorEastAsia"/>
          <w:lang w:eastAsia="zh-CN"/>
        </w:rPr>
        <w:t>and states might move imprudently by adopting a very costly program.</w:t>
      </w:r>
      <w:r w:rsidR="00A404B0">
        <w:rPr>
          <w:rFonts w:eastAsiaTheme="minorEastAsia"/>
          <w:lang w:eastAsia="zh-CN"/>
        </w:rPr>
        <w:t xml:space="preserve"> </w:t>
      </w:r>
      <w:r w:rsidR="00316DE6">
        <w:rPr>
          <w:rFonts w:eastAsiaTheme="minorEastAsia"/>
          <w:lang w:eastAsia="zh-CN"/>
        </w:rPr>
        <w:t xml:space="preserve">Likewise, if the model is poor at flagging </w:t>
      </w:r>
      <w:r w:rsidR="00316DE6">
        <w:rPr>
          <w:rFonts w:eastAsiaTheme="minorEastAsia"/>
          <w:i/>
          <w:lang w:eastAsia="zh-CN"/>
        </w:rPr>
        <w:t>TN</w:t>
      </w:r>
      <w:r w:rsidR="00316DE6">
        <w:rPr>
          <w:rFonts w:eastAsiaTheme="minorEastAsia"/>
          <w:lang w:eastAsia="zh-CN"/>
        </w:rPr>
        <w:t xml:space="preserve">, </w:t>
      </w:r>
      <w:r w:rsidR="0073054E">
        <w:rPr>
          <w:rFonts w:eastAsiaTheme="minorEastAsia"/>
          <w:lang w:eastAsia="zh-CN"/>
        </w:rPr>
        <w:t xml:space="preserve">we would overestimate the number of leave takers, </w:t>
      </w:r>
      <w:r w:rsidR="00D644CB" w:rsidRPr="00D644CB">
        <w:rPr>
          <w:rFonts w:eastAsiaTheme="minorEastAsia"/>
          <w:lang w:eastAsia="zh-CN"/>
        </w:rPr>
        <w:t>and workers might not be offered a program that would otherwise be adopted.</w:t>
      </w:r>
    </w:p>
    <w:p w14:paraId="17AD93B2" w14:textId="77777777" w:rsidR="00F5557C" w:rsidRDefault="00F5557C" w:rsidP="006F1BD4">
      <w:pPr>
        <w:jc w:val="both"/>
        <w:rPr>
          <w:rFonts w:eastAsiaTheme="minorEastAsia"/>
        </w:rPr>
      </w:pPr>
    </w:p>
    <w:p w14:paraId="4F8DDA7C" w14:textId="77777777" w:rsidR="008007C1" w:rsidRDefault="008007C1" w:rsidP="006F1BD4">
      <w:pPr>
        <w:jc w:val="both"/>
        <w:rPr>
          <w:rFonts w:eastAsiaTheme="minorEastAsia"/>
        </w:rPr>
      </w:pPr>
      <w:r>
        <w:rPr>
          <w:rFonts w:eastAsiaTheme="minorEastAsia"/>
        </w:rPr>
        <w:t xml:space="preserve">There are other </w:t>
      </w:r>
      <w:commentRangeStart w:id="34"/>
      <w:r>
        <w:rPr>
          <w:rFonts w:eastAsiaTheme="minorEastAsia"/>
        </w:rPr>
        <w:t xml:space="preserve">measures such as </w:t>
      </w:r>
      <w:r>
        <w:rPr>
          <w:rFonts w:eastAsiaTheme="minorEastAsia"/>
          <w:i/>
        </w:rPr>
        <w:t>precision</w:t>
      </w:r>
      <w:r>
        <w:rPr>
          <w:rFonts w:eastAsiaTheme="minorEastAsia"/>
        </w:rPr>
        <w:t xml:space="preserve">, </w:t>
      </w:r>
      <w:r>
        <w:rPr>
          <w:rFonts w:eastAsiaTheme="minorEastAsia"/>
          <w:i/>
        </w:rPr>
        <w:t>recall</w:t>
      </w:r>
      <w:r>
        <w:rPr>
          <w:rFonts w:eastAsiaTheme="minorEastAsia"/>
        </w:rPr>
        <w:t xml:space="preserve">, </w:t>
      </w:r>
      <w:r>
        <w:rPr>
          <w:rFonts w:eastAsiaTheme="minorEastAsia"/>
          <w:i/>
        </w:rPr>
        <w:t>F1-score</w:t>
      </w:r>
      <w:r>
        <w:rPr>
          <w:rFonts w:eastAsiaTheme="minorEastAsia"/>
        </w:rPr>
        <w:t xml:space="preserve">, and </w:t>
      </w:r>
      <w:r>
        <w:rPr>
          <w:rFonts w:eastAsiaTheme="minorEastAsia"/>
          <w:i/>
        </w:rPr>
        <w:t>specificity</w:t>
      </w:r>
      <w:r>
        <w:rPr>
          <w:rFonts w:eastAsiaTheme="minorEastAsia"/>
        </w:rPr>
        <w:t xml:space="preserve"> that are commonly used for evaluating performance of classifiers. However, </w:t>
      </w:r>
      <w:r w:rsidR="00F5557C">
        <w:rPr>
          <w:rFonts w:eastAsiaTheme="minorEastAsia"/>
        </w:rPr>
        <w:t xml:space="preserve">all these measures only consider </w:t>
      </w:r>
      <m:oMath>
        <m:r>
          <w:rPr>
            <w:rFonts w:ascii="Cambria Math" w:eastAsiaTheme="minorEastAsia" w:hAnsi="Cambria Math"/>
          </w:rPr>
          <m:t>TP</m:t>
        </m:r>
      </m:oMath>
      <w:r w:rsidR="00F5557C">
        <w:rPr>
          <w:rFonts w:eastAsiaTheme="minorEastAsia"/>
        </w:rPr>
        <w:t xml:space="preserve"> or </w:t>
      </w:r>
      <w:r w:rsidR="00F5557C">
        <w:rPr>
          <w:rFonts w:eastAsiaTheme="minorEastAsia"/>
          <w:i/>
        </w:rPr>
        <w:t>TN</w:t>
      </w:r>
      <w:r w:rsidR="008611BB">
        <w:rPr>
          <w:rFonts w:eastAsiaTheme="minorEastAsia"/>
        </w:rPr>
        <w:t xml:space="preserve"> but not both, hence are less useful than </w:t>
      </w:r>
      <w:r w:rsidR="008611BB">
        <w:rPr>
          <w:rFonts w:eastAsiaTheme="minorEastAsia"/>
          <w:i/>
        </w:rPr>
        <w:t>accuracy</w:t>
      </w:r>
      <w:r w:rsidR="008611BB">
        <w:rPr>
          <w:rFonts w:eastAsiaTheme="minorEastAsia"/>
        </w:rPr>
        <w:t xml:space="preserve"> for testing our model.</w:t>
      </w:r>
    </w:p>
    <w:commentRangeEnd w:id="34"/>
    <w:p w14:paraId="0DE4B5B7" w14:textId="77777777" w:rsidR="00B71766" w:rsidRDefault="00F23CB8" w:rsidP="006F1BD4">
      <w:pPr>
        <w:jc w:val="both"/>
        <w:rPr>
          <w:rFonts w:eastAsiaTheme="minorEastAsia"/>
        </w:rPr>
      </w:pPr>
      <w:r>
        <w:rPr>
          <w:rStyle w:val="CommentReference"/>
          <w:rFonts w:ascii="Calibri" w:hAnsi="Calibri"/>
        </w:rPr>
        <w:commentReference w:id="34"/>
      </w:r>
    </w:p>
    <w:p w14:paraId="34E6C1E6" w14:textId="77777777" w:rsidR="00B71766" w:rsidRPr="00B71766" w:rsidRDefault="00B71766" w:rsidP="006F1BD4">
      <w:pPr>
        <w:jc w:val="both"/>
        <w:rPr>
          <w:rFonts w:eastAsiaTheme="minorEastAsia"/>
        </w:rPr>
      </w:pPr>
      <w:r>
        <w:rPr>
          <w:rFonts w:eastAsiaTheme="minorEastAsia"/>
        </w:rPr>
        <w:t>In subsections below, we discuss the model testing results for (i) total program outlay, (ii) population level statistics, and (iii) individual level outcomes.</w:t>
      </w:r>
    </w:p>
    <w:p w14:paraId="66204FF1" w14:textId="77777777" w:rsidR="004E4939" w:rsidRDefault="004E4939" w:rsidP="00631A8F">
      <w:pPr>
        <w:jc w:val="both"/>
        <w:rPr>
          <w:rFonts w:eastAsiaTheme="majorEastAsia" w:cs="Times New Roman"/>
          <w:b/>
          <w:i/>
          <w:color w:val="6C0000"/>
        </w:rPr>
      </w:pPr>
    </w:p>
    <w:p w14:paraId="4E7DAFF8" w14:textId="39CB3EE2" w:rsidR="00EB53CE" w:rsidRPr="00F10847" w:rsidRDefault="00F10847" w:rsidP="00631A8F">
      <w:pPr>
        <w:jc w:val="both"/>
        <w:rPr>
          <w:rFonts w:eastAsiaTheme="majorEastAsia" w:cs="Times New Roman"/>
          <w:b/>
          <w:color w:val="000000" w:themeColor="text1"/>
        </w:rPr>
      </w:pPr>
      <w:r w:rsidRPr="00F10847">
        <w:rPr>
          <w:rFonts w:eastAsiaTheme="majorEastAsia" w:cs="Times New Roman"/>
          <w:b/>
          <w:color w:val="000000" w:themeColor="text1"/>
        </w:rPr>
        <w:lastRenderedPageBreak/>
        <w:t>2.1</w:t>
      </w:r>
      <w:r w:rsidRPr="00F10847">
        <w:rPr>
          <w:rFonts w:eastAsiaTheme="majorEastAsia" w:cs="Times New Roman"/>
          <w:b/>
          <w:color w:val="000000" w:themeColor="text1"/>
        </w:rPr>
        <w:tab/>
      </w:r>
      <w:r w:rsidR="00EB53CE" w:rsidRPr="00F10847">
        <w:rPr>
          <w:rFonts w:eastAsiaTheme="majorEastAsia" w:cs="Times New Roman"/>
          <w:b/>
          <w:color w:val="000000" w:themeColor="text1"/>
        </w:rPr>
        <w:t xml:space="preserve">Total Program </w:t>
      </w:r>
      <w:r w:rsidR="0066706B" w:rsidRPr="00F10847">
        <w:rPr>
          <w:rFonts w:eastAsiaTheme="majorEastAsia" w:cs="Times New Roman"/>
          <w:b/>
          <w:color w:val="000000" w:themeColor="text1"/>
        </w:rPr>
        <w:t xml:space="preserve">Benefit </w:t>
      </w:r>
      <w:r w:rsidR="00EB53CE" w:rsidRPr="00F10847">
        <w:rPr>
          <w:rFonts w:eastAsiaTheme="majorEastAsia" w:cs="Times New Roman"/>
          <w:b/>
          <w:color w:val="000000" w:themeColor="text1"/>
        </w:rPr>
        <w:t>Outlay</w:t>
      </w:r>
      <w:r w:rsidR="0066706B" w:rsidRPr="00F10847">
        <w:rPr>
          <w:rFonts w:eastAsiaTheme="majorEastAsia" w:cs="Times New Roman"/>
          <w:b/>
          <w:color w:val="000000" w:themeColor="text1"/>
        </w:rPr>
        <w:t>s</w:t>
      </w:r>
      <w:r w:rsidR="00EB53CE" w:rsidRPr="00F10847">
        <w:rPr>
          <w:rFonts w:eastAsiaTheme="majorEastAsia" w:cs="Times New Roman"/>
          <w:b/>
          <w:color w:val="000000" w:themeColor="text1"/>
        </w:rPr>
        <w:t xml:space="preserve"> </w:t>
      </w:r>
    </w:p>
    <w:p w14:paraId="2DBF0D7D" w14:textId="77777777" w:rsidR="00037B99" w:rsidRDefault="00037B99" w:rsidP="00631A8F">
      <w:pPr>
        <w:jc w:val="both"/>
      </w:pPr>
    </w:p>
    <w:p w14:paraId="3541E4D2" w14:textId="77777777" w:rsidR="00F660E8" w:rsidRPr="00982395" w:rsidRDefault="00C87E61" w:rsidP="00631A8F">
      <w:pPr>
        <w:jc w:val="both"/>
        <w:rPr>
          <w:rFonts w:eastAsia="SimSun" w:cs="Times New Roman"/>
          <w:b/>
          <w:bCs/>
          <w:szCs w:val="18"/>
        </w:rPr>
      </w:pPr>
      <w:r>
        <w:t>We present the comparison of simulated and actual program outlay in California, New Jersey, and Rhode Island in</w:t>
      </w:r>
      <w:r w:rsidR="00E54CB8">
        <w:t xml:space="preserve"> Exhibit 2</w:t>
      </w:r>
      <w:r>
        <w:t>. The results show that</w:t>
      </w:r>
      <w:r w:rsidR="00F660E8">
        <w:t>:</w:t>
      </w:r>
    </w:p>
    <w:p w14:paraId="6B62F1B3" w14:textId="77777777" w:rsidR="00F660E8" w:rsidRDefault="00F660E8" w:rsidP="00631A8F">
      <w:pPr>
        <w:jc w:val="both"/>
      </w:pPr>
    </w:p>
    <w:p w14:paraId="4F89A20E" w14:textId="77777777" w:rsidR="00C87E61" w:rsidRDefault="00F660E8" w:rsidP="00631A8F">
      <w:pPr>
        <w:pStyle w:val="ListParagraph"/>
        <w:numPr>
          <w:ilvl w:val="0"/>
          <w:numId w:val="8"/>
        </w:numPr>
        <w:jc w:val="both"/>
      </w:pPr>
      <w:r>
        <w:t>For</w:t>
      </w:r>
      <w:r w:rsidR="00C87E61">
        <w:t xml:space="preserve"> New Jersey, 3 of the 6 methods (except the benchmark </w:t>
      </w:r>
      <w:r w:rsidR="00C87E61" w:rsidRPr="00076B18">
        <w:rPr>
          <w:i/>
        </w:rPr>
        <w:t xml:space="preserve">random </w:t>
      </w:r>
      <w:r w:rsidR="00C87E61">
        <w:t xml:space="preserve">method) can closely predict the actual program cost, while overestimation occurs for </w:t>
      </w:r>
      <w:r w:rsidR="00C87E61" w:rsidRPr="00076B18">
        <w:rPr>
          <w:i/>
        </w:rPr>
        <w:t>random_forest</w:t>
      </w:r>
      <w:r w:rsidR="00C87E61">
        <w:t xml:space="preserve"> and </w:t>
      </w:r>
      <w:r w:rsidR="00C87E61" w:rsidRPr="00076B18">
        <w:rPr>
          <w:i/>
        </w:rPr>
        <w:t>ridge_class</w:t>
      </w:r>
      <w:r w:rsidR="00C87E61">
        <w:t xml:space="preserve">, and underestimation occurs for </w:t>
      </w:r>
      <w:r w:rsidR="00C87E61" w:rsidRPr="00076B18">
        <w:rPr>
          <w:i/>
        </w:rPr>
        <w:t>KNN1</w:t>
      </w:r>
      <w:r>
        <w:t>.</w:t>
      </w:r>
    </w:p>
    <w:p w14:paraId="02F2C34E" w14:textId="77777777" w:rsidR="00F660E8" w:rsidRDefault="00F660E8" w:rsidP="00631A8F">
      <w:pPr>
        <w:jc w:val="both"/>
      </w:pPr>
    </w:p>
    <w:p w14:paraId="21ADF40A" w14:textId="77777777" w:rsidR="003D64D9" w:rsidRDefault="00F660E8" w:rsidP="00631A8F">
      <w:pPr>
        <w:pStyle w:val="ListParagraph"/>
        <w:numPr>
          <w:ilvl w:val="0"/>
          <w:numId w:val="8"/>
        </w:numPr>
        <w:jc w:val="both"/>
      </w:pPr>
      <w:r>
        <w:t xml:space="preserve">For California and Rhode Island, </w:t>
      </w:r>
      <w:r w:rsidR="003D64D9">
        <w:t xml:space="preserve">the prediction under </w:t>
      </w:r>
      <w:r w:rsidRPr="00076B18">
        <w:rPr>
          <w:i/>
        </w:rPr>
        <w:t>ridge_class</w:t>
      </w:r>
      <w:r w:rsidR="003D64D9">
        <w:t xml:space="preserve"> is the closest to actual cost. Overestimation remains for </w:t>
      </w:r>
      <w:r w:rsidR="003D64D9" w:rsidRPr="00076B18">
        <w:rPr>
          <w:i/>
        </w:rPr>
        <w:t>random_forest</w:t>
      </w:r>
      <w:r w:rsidR="003D64D9">
        <w:t xml:space="preserve">, and </w:t>
      </w:r>
      <w:commentRangeStart w:id="35"/>
      <w:r w:rsidR="003D64D9">
        <w:t xml:space="preserve">underestimation prevails </w:t>
      </w:r>
      <w:commentRangeEnd w:id="35"/>
      <w:r w:rsidR="00B77EFD">
        <w:rPr>
          <w:rStyle w:val="CommentReference"/>
          <w:rFonts w:ascii="Calibri" w:hAnsi="Calibri"/>
        </w:rPr>
        <w:commentReference w:id="35"/>
      </w:r>
      <w:r w:rsidR="003D64D9">
        <w:t>across all other methods.</w:t>
      </w:r>
    </w:p>
    <w:p w14:paraId="680A4E5D" w14:textId="77777777" w:rsidR="003D64D9" w:rsidRDefault="003D64D9" w:rsidP="00631A8F">
      <w:pPr>
        <w:jc w:val="both"/>
      </w:pPr>
    </w:p>
    <w:p w14:paraId="15C796C8" w14:textId="77777777" w:rsidR="00F660E8" w:rsidRDefault="003D64D9" w:rsidP="00631A8F">
      <w:pPr>
        <w:pStyle w:val="ListParagraph"/>
        <w:numPr>
          <w:ilvl w:val="0"/>
          <w:numId w:val="8"/>
        </w:numPr>
        <w:jc w:val="both"/>
      </w:pPr>
      <w:r>
        <w:t xml:space="preserve">Across states, the relative magnitude of cost prediction remains similar - </w:t>
      </w:r>
      <w:r w:rsidR="00B42842">
        <w:t xml:space="preserve">simulated outlay is the always the smallest under </w:t>
      </w:r>
      <w:r w:rsidRPr="00076B18">
        <w:rPr>
          <w:i/>
        </w:rPr>
        <w:t>KNN1</w:t>
      </w:r>
      <w:r w:rsidR="00B42842">
        <w:t>, larger and fairly similar under</w:t>
      </w:r>
      <w:r>
        <w:t xml:space="preserve"> </w:t>
      </w:r>
      <w:r w:rsidRPr="00076B18">
        <w:rPr>
          <w:i/>
        </w:rPr>
        <w:t>KNN_multi</w:t>
      </w:r>
      <w:r>
        <w:t xml:space="preserve">, </w:t>
      </w:r>
      <w:r w:rsidRPr="00076B18">
        <w:rPr>
          <w:i/>
        </w:rPr>
        <w:t>logistic</w:t>
      </w:r>
      <w:r>
        <w:t xml:space="preserve">, and </w:t>
      </w:r>
      <w:r w:rsidR="00B42842" w:rsidRPr="00076B18">
        <w:rPr>
          <w:i/>
        </w:rPr>
        <w:t>Naïve_Bayes</w:t>
      </w:r>
      <w:r w:rsidR="00B42842">
        <w:t xml:space="preserve">, and further becomes twice to three times larger under </w:t>
      </w:r>
      <w:commentRangeStart w:id="36"/>
      <w:r w:rsidR="00B42842" w:rsidRPr="00076B18">
        <w:rPr>
          <w:i/>
        </w:rPr>
        <w:t>ridge_class</w:t>
      </w:r>
      <w:r w:rsidR="00B42842">
        <w:t xml:space="preserve"> </w:t>
      </w:r>
      <w:commentRangeEnd w:id="36"/>
      <w:r w:rsidR="00A2701D">
        <w:rPr>
          <w:rStyle w:val="CommentReference"/>
          <w:rFonts w:ascii="Calibri" w:hAnsi="Calibri"/>
        </w:rPr>
        <w:commentReference w:id="36"/>
      </w:r>
      <w:r w:rsidR="00B42842">
        <w:t xml:space="preserve">and </w:t>
      </w:r>
      <w:r w:rsidR="00B42842" w:rsidRPr="00076B18">
        <w:rPr>
          <w:i/>
        </w:rPr>
        <w:t>random_forest</w:t>
      </w:r>
      <w:r w:rsidR="00076B18">
        <w:t>.</w:t>
      </w:r>
    </w:p>
    <w:p w14:paraId="19219836" w14:textId="77777777" w:rsidR="00637F48" w:rsidRDefault="00637F48" w:rsidP="00631A8F">
      <w:pPr>
        <w:jc w:val="both"/>
      </w:pPr>
    </w:p>
    <w:p w14:paraId="2105D38F" w14:textId="56A2076E" w:rsidR="00637F48" w:rsidRDefault="00637F48" w:rsidP="00631A8F">
      <w:pPr>
        <w:jc w:val="both"/>
      </w:pPr>
      <w:r>
        <w:t xml:space="preserve">The last observation made above suggests that the bias </w:t>
      </w:r>
      <w:r w:rsidR="00325DC2">
        <w:t xml:space="preserve">of each simulation method </w:t>
      </w:r>
      <w:r>
        <w:t xml:space="preserve">in predicting program outlay is consistent across applications (for different states and </w:t>
      </w:r>
      <w:r w:rsidR="00325DC2">
        <w:t>the associated program parameter settings). This motivates us to further investigate for each method how they perform at different stages of simulation in our model, including simulating population</w:t>
      </w:r>
      <w:r w:rsidR="00523958">
        <w:t xml:space="preserve"> </w:t>
      </w:r>
      <w:r w:rsidR="00325DC2">
        <w:t>level statistics and individual</w:t>
      </w:r>
      <w:r w:rsidR="00F10847">
        <w:t>-</w:t>
      </w:r>
      <w:r w:rsidR="00325DC2">
        <w:t>level outcomes.</w:t>
      </w:r>
    </w:p>
    <w:p w14:paraId="296FEF7D" w14:textId="77777777" w:rsidR="0091209B" w:rsidRDefault="0091209B" w:rsidP="00631A8F">
      <w:pPr>
        <w:jc w:val="both"/>
      </w:pPr>
    </w:p>
    <w:p w14:paraId="7194DBDC" w14:textId="77777777" w:rsidR="005577C5" w:rsidRDefault="005577C5" w:rsidP="00037B99">
      <w:pPr>
        <w:pStyle w:val="Caption"/>
        <w:keepNext/>
      </w:pPr>
      <w:bookmarkStart w:id="37" w:name="_Ref3414558"/>
    </w:p>
    <w:p w14:paraId="769D0D3C" w14:textId="77777777" w:rsidR="005577C5" w:rsidRDefault="005577C5" w:rsidP="00631A8F">
      <w:pPr>
        <w:jc w:val="both"/>
        <w:rPr>
          <w:rFonts w:eastAsia="SimSun" w:cs="Times New Roman"/>
          <w:b/>
          <w:bCs/>
          <w:szCs w:val="18"/>
        </w:rPr>
      </w:pPr>
      <w:r>
        <w:br w:type="page"/>
      </w:r>
    </w:p>
    <w:p w14:paraId="54CD245A" w14:textId="77777777" w:rsidR="005577C5" w:rsidRDefault="005577C5" w:rsidP="00631A8F">
      <w:pPr>
        <w:jc w:val="both"/>
        <w:rPr>
          <w:rFonts w:eastAsia="SimSun" w:cs="Times New Roman"/>
          <w:b/>
          <w:bCs/>
          <w:szCs w:val="18"/>
        </w:rPr>
      </w:pPr>
    </w:p>
    <w:p w14:paraId="3B98DB6C" w14:textId="77777777" w:rsidR="00037B99" w:rsidRDefault="00037B99" w:rsidP="00037B99">
      <w:pPr>
        <w:pStyle w:val="Caption"/>
        <w:keepNext/>
      </w:pPr>
      <w:bookmarkStart w:id="38" w:name="_Ref3421895"/>
      <w:commentRangeStart w:id="39"/>
      <w:r>
        <w:t xml:space="preserve">Exhibit </w:t>
      </w:r>
      <w:fldSimple w:instr=" SEQ Exhibit \* ARABIC ">
        <w:r w:rsidR="005410ED">
          <w:rPr>
            <w:noProof/>
          </w:rPr>
          <w:t>2</w:t>
        </w:r>
      </w:fldSimple>
      <w:bookmarkEnd w:id="37"/>
      <w:bookmarkEnd w:id="38"/>
      <w:r>
        <w:t>: Simulated vs. Actual Program Outlay</w:t>
      </w:r>
    </w:p>
    <w:commentRangeEnd w:id="39"/>
    <w:p w14:paraId="1231BE67" w14:textId="77777777" w:rsidR="00037B99" w:rsidRPr="00037B99" w:rsidRDefault="00C0734C" w:rsidP="00631A8F">
      <w:pPr>
        <w:jc w:val="both"/>
      </w:pPr>
      <w:r>
        <w:rPr>
          <w:rStyle w:val="CommentReference"/>
          <w:rFonts w:ascii="Calibri" w:hAnsi="Calibri"/>
        </w:rPr>
        <w:commentReference w:id="39"/>
      </w:r>
    </w:p>
    <w:p w14:paraId="25E0D234" w14:textId="77777777" w:rsidR="00037B99" w:rsidRDefault="00037B99" w:rsidP="00037B99">
      <w:pPr>
        <w:jc w:val="center"/>
      </w:pPr>
      <w:r>
        <w:t>(a) California</w:t>
      </w:r>
    </w:p>
    <w:p w14:paraId="36FEB5B0" w14:textId="77777777" w:rsidR="00037B99" w:rsidRDefault="00037B99" w:rsidP="00037B99">
      <w:pPr>
        <w:jc w:val="center"/>
      </w:pPr>
      <w:r>
        <w:rPr>
          <w:noProof/>
        </w:rPr>
        <w:drawing>
          <wp:inline distT="0" distB="0" distL="0" distR="0" wp14:anchorId="75E871EF" wp14:editId="07777777">
            <wp:extent cx="4567120" cy="2286000"/>
            <wp:effectExtent l="0" t="0" r="5080" b="0"/>
            <wp:docPr id="30" name="Picture 30" descr="C:\workfiles\Microsimulation\git\microsim_python\output\figs\total_cost_16_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files\Microsimulation\git\microsim_python\output\figs\total_cost_16_c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7120" cy="2286000"/>
                    </a:xfrm>
                    <a:prstGeom prst="rect">
                      <a:avLst/>
                    </a:prstGeom>
                    <a:noFill/>
                    <a:ln>
                      <a:noFill/>
                    </a:ln>
                  </pic:spPr>
                </pic:pic>
              </a:graphicData>
            </a:graphic>
          </wp:inline>
        </w:drawing>
      </w:r>
    </w:p>
    <w:p w14:paraId="7AC22571" w14:textId="77777777" w:rsidR="00037B99" w:rsidRDefault="00037B99" w:rsidP="00037B99">
      <w:pPr>
        <w:jc w:val="center"/>
      </w:pPr>
      <w:r>
        <w:t>(b) New Jersey</w:t>
      </w:r>
    </w:p>
    <w:p w14:paraId="30D7AA69" w14:textId="77777777" w:rsidR="00037B99" w:rsidRDefault="00037B99" w:rsidP="00037B99">
      <w:pPr>
        <w:jc w:val="center"/>
      </w:pPr>
      <w:r>
        <w:rPr>
          <w:noProof/>
        </w:rPr>
        <w:drawing>
          <wp:inline distT="0" distB="0" distL="0" distR="0" wp14:anchorId="0DFC3AD4" wp14:editId="07777777">
            <wp:extent cx="4567121" cy="2286000"/>
            <wp:effectExtent l="0" t="0" r="5080" b="0"/>
            <wp:docPr id="31" name="Picture 31" descr="C:\workfiles\Microsimulation\git\microsim_python\output\figs\total_cost_16_n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orkfiles\Microsimulation\git\microsim_python\output\figs\total_cost_16_nj.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7121" cy="2286000"/>
                    </a:xfrm>
                    <a:prstGeom prst="rect">
                      <a:avLst/>
                    </a:prstGeom>
                    <a:noFill/>
                    <a:ln>
                      <a:noFill/>
                    </a:ln>
                  </pic:spPr>
                </pic:pic>
              </a:graphicData>
            </a:graphic>
          </wp:inline>
        </w:drawing>
      </w:r>
    </w:p>
    <w:p w14:paraId="08F43C2B" w14:textId="77777777" w:rsidR="00037B99" w:rsidRDefault="00037B99" w:rsidP="00037B99">
      <w:pPr>
        <w:jc w:val="center"/>
      </w:pPr>
      <w:r>
        <w:t>(c) Rhode Island</w:t>
      </w:r>
    </w:p>
    <w:p w14:paraId="7196D064" w14:textId="77777777" w:rsidR="00037B99" w:rsidRDefault="00037B99" w:rsidP="00037B99">
      <w:pPr>
        <w:jc w:val="center"/>
      </w:pPr>
      <w:r>
        <w:rPr>
          <w:noProof/>
        </w:rPr>
        <w:drawing>
          <wp:inline distT="0" distB="0" distL="0" distR="0" wp14:anchorId="31D89B77" wp14:editId="07777777">
            <wp:extent cx="4556760" cy="2118259"/>
            <wp:effectExtent l="0" t="0" r="0" b="0"/>
            <wp:docPr id="32" name="Picture 32" descr="C:\workfiles\Microsimulation\git\microsim_python\output\figs\total_cost_16_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orkfiles\Microsimulation\git\microsim_python\output\figs\total_cost_16_ri.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 t="7334" r="222"/>
                    <a:stretch/>
                  </pic:blipFill>
                  <pic:spPr bwMode="auto">
                    <a:xfrm>
                      <a:off x="0" y="0"/>
                      <a:ext cx="4556961" cy="2118352"/>
                    </a:xfrm>
                    <a:prstGeom prst="rect">
                      <a:avLst/>
                    </a:prstGeom>
                    <a:noFill/>
                    <a:ln>
                      <a:noFill/>
                    </a:ln>
                    <a:extLst>
                      <a:ext uri="{53640926-AAD7-44D8-BBD7-CCE9431645EC}">
                        <a14:shadowObscured xmlns:a14="http://schemas.microsoft.com/office/drawing/2010/main"/>
                      </a:ext>
                    </a:extLst>
                  </pic:spPr>
                </pic:pic>
              </a:graphicData>
            </a:graphic>
          </wp:inline>
        </w:drawing>
      </w:r>
    </w:p>
    <w:p w14:paraId="11225263" w14:textId="77777777" w:rsidR="00037B99" w:rsidRPr="006B4122" w:rsidRDefault="006B4122" w:rsidP="00037B99">
      <w:pPr>
        <w:jc w:val="center"/>
        <w:rPr>
          <w:sz w:val="16"/>
          <w:szCs w:val="16"/>
        </w:rPr>
      </w:pPr>
      <w:r w:rsidRPr="006B4122">
        <w:rPr>
          <w:sz w:val="16"/>
          <w:szCs w:val="16"/>
        </w:rPr>
        <w:t xml:space="preserve">Note: Number of neighbors = 5 in </w:t>
      </w:r>
      <w:r w:rsidRPr="006B4122">
        <w:rPr>
          <w:i/>
          <w:sz w:val="16"/>
          <w:szCs w:val="16"/>
        </w:rPr>
        <w:t>KNN_multi</w:t>
      </w:r>
      <w:r w:rsidRPr="006B4122">
        <w:rPr>
          <w:sz w:val="16"/>
          <w:szCs w:val="16"/>
        </w:rPr>
        <w:t>. Confidence intervals are 95%. 5-year average outlay is derived from 2012-2016 published data.</w:t>
      </w:r>
    </w:p>
    <w:p w14:paraId="34FF1C98" w14:textId="77777777" w:rsidR="00E54CB8" w:rsidRDefault="00E54CB8" w:rsidP="00631A8F">
      <w:pPr>
        <w:jc w:val="both"/>
        <w:rPr>
          <w:rFonts w:eastAsiaTheme="majorEastAsia" w:cs="Times New Roman"/>
          <w:b/>
          <w:i/>
          <w:color w:val="6C0000"/>
        </w:rPr>
      </w:pPr>
    </w:p>
    <w:p w14:paraId="33D03CB7" w14:textId="612682C4" w:rsidR="00B71766" w:rsidRPr="00F10847" w:rsidRDefault="00F10847" w:rsidP="00631A8F">
      <w:pPr>
        <w:jc w:val="both"/>
        <w:rPr>
          <w:rFonts w:eastAsiaTheme="majorEastAsia" w:cs="Times New Roman"/>
          <w:b/>
          <w:color w:val="000000" w:themeColor="text1"/>
        </w:rPr>
      </w:pPr>
      <w:r w:rsidRPr="00F10847">
        <w:rPr>
          <w:rFonts w:eastAsiaTheme="majorEastAsia" w:cs="Times New Roman"/>
          <w:b/>
          <w:color w:val="000000" w:themeColor="text1"/>
        </w:rPr>
        <w:lastRenderedPageBreak/>
        <w:t>2.2</w:t>
      </w:r>
      <w:r w:rsidRPr="00F10847">
        <w:rPr>
          <w:rFonts w:eastAsiaTheme="majorEastAsia" w:cs="Times New Roman"/>
          <w:b/>
          <w:color w:val="000000" w:themeColor="text1"/>
        </w:rPr>
        <w:tab/>
      </w:r>
      <w:r w:rsidR="00B71766" w:rsidRPr="00F10847">
        <w:rPr>
          <w:rFonts w:eastAsiaTheme="majorEastAsia" w:cs="Times New Roman"/>
          <w:b/>
          <w:color w:val="000000" w:themeColor="text1"/>
        </w:rPr>
        <w:t>Population</w:t>
      </w:r>
      <w:r w:rsidR="00916A75" w:rsidRPr="00F10847">
        <w:rPr>
          <w:rFonts w:eastAsiaTheme="majorEastAsia" w:cs="Times New Roman"/>
          <w:b/>
          <w:color w:val="000000" w:themeColor="text1"/>
        </w:rPr>
        <w:t>-</w:t>
      </w:r>
      <w:r w:rsidRPr="00F10847">
        <w:rPr>
          <w:rFonts w:eastAsiaTheme="majorEastAsia" w:cs="Times New Roman"/>
          <w:b/>
          <w:color w:val="000000" w:themeColor="text1"/>
        </w:rPr>
        <w:t>L</w:t>
      </w:r>
      <w:r w:rsidR="00B71766" w:rsidRPr="00F10847">
        <w:rPr>
          <w:rFonts w:eastAsiaTheme="majorEastAsia" w:cs="Times New Roman"/>
          <w:b/>
          <w:color w:val="000000" w:themeColor="text1"/>
        </w:rPr>
        <w:t xml:space="preserve">evel </w:t>
      </w:r>
      <w:r w:rsidRPr="00F10847">
        <w:rPr>
          <w:rFonts w:eastAsiaTheme="majorEastAsia" w:cs="Times New Roman"/>
          <w:b/>
          <w:color w:val="000000" w:themeColor="text1"/>
        </w:rPr>
        <w:t>S</w:t>
      </w:r>
      <w:r w:rsidR="00B71766" w:rsidRPr="00F10847">
        <w:rPr>
          <w:rFonts w:eastAsiaTheme="majorEastAsia" w:cs="Times New Roman"/>
          <w:b/>
          <w:color w:val="000000" w:themeColor="text1"/>
        </w:rPr>
        <w:t>tatistics</w:t>
      </w:r>
    </w:p>
    <w:p w14:paraId="6D072C0D" w14:textId="77777777" w:rsidR="00B71766" w:rsidRDefault="00B71766" w:rsidP="003E4B5B">
      <w:pPr>
        <w:jc w:val="both"/>
      </w:pPr>
    </w:p>
    <w:p w14:paraId="0FB32CD0" w14:textId="77777777" w:rsidR="004160B2" w:rsidRDefault="00B60AA9" w:rsidP="003E4B5B">
      <w:pPr>
        <w:jc w:val="both"/>
      </w:pPr>
      <w:r>
        <w:t xml:space="preserve">As discussed in the </w:t>
      </w:r>
      <w:r w:rsidRPr="00B60AA9">
        <w:rPr>
          <w:i/>
        </w:rPr>
        <w:t>Introduction</w:t>
      </w:r>
      <w:r>
        <w:t xml:space="preserve"> section, </w:t>
      </w:r>
      <w:commentRangeStart w:id="40"/>
      <w:r w:rsidR="004F46CF">
        <w:t>our model testing</w:t>
      </w:r>
      <w:r w:rsidR="004160B2">
        <w:t xml:space="preserve"> </w:t>
      </w:r>
      <w:commentRangeEnd w:id="40"/>
      <w:r w:rsidR="006F7DFE">
        <w:rPr>
          <w:rStyle w:val="CommentReference"/>
          <w:rFonts w:ascii="Calibri" w:hAnsi="Calibri"/>
        </w:rPr>
        <w:commentReference w:id="40"/>
      </w:r>
      <w:r w:rsidR="004816E2">
        <w:t>consider the following four population level statistics that are crucial determinant of total program costs:</w:t>
      </w:r>
    </w:p>
    <w:p w14:paraId="48A21919" w14:textId="77777777" w:rsidR="00E43262" w:rsidRDefault="00E43262" w:rsidP="003E4B5B">
      <w:pPr>
        <w:jc w:val="both"/>
      </w:pPr>
    </w:p>
    <w:p w14:paraId="0EF59144" w14:textId="77777777" w:rsidR="008C63FF" w:rsidRPr="004816E2" w:rsidRDefault="008C63FF" w:rsidP="003E4B5B">
      <w:pPr>
        <w:numPr>
          <w:ilvl w:val="0"/>
          <w:numId w:val="7"/>
        </w:numPr>
        <w:jc w:val="both"/>
      </w:pPr>
      <w:r w:rsidRPr="004816E2">
        <w:t>Total number of leave takers</w:t>
      </w:r>
    </w:p>
    <w:p w14:paraId="0A45571E" w14:textId="77777777" w:rsidR="008C63FF" w:rsidRPr="004816E2" w:rsidRDefault="008C63FF" w:rsidP="003E4B5B">
      <w:pPr>
        <w:numPr>
          <w:ilvl w:val="0"/>
          <w:numId w:val="7"/>
        </w:numPr>
        <w:jc w:val="both"/>
      </w:pPr>
      <w:r w:rsidRPr="004816E2">
        <w:t>Total number of leaves taken</w:t>
      </w:r>
    </w:p>
    <w:p w14:paraId="41A59CA5" w14:textId="77777777" w:rsidR="008C63FF" w:rsidRPr="004816E2" w:rsidRDefault="008C63FF" w:rsidP="003E4B5B">
      <w:pPr>
        <w:numPr>
          <w:ilvl w:val="0"/>
          <w:numId w:val="7"/>
        </w:numPr>
        <w:jc w:val="both"/>
      </w:pPr>
      <w:r w:rsidRPr="004816E2">
        <w:t>Total number of leave needers</w:t>
      </w:r>
    </w:p>
    <w:p w14:paraId="7BBD49FB" w14:textId="77777777" w:rsidR="004816E2" w:rsidRDefault="008C63FF" w:rsidP="003E4B5B">
      <w:pPr>
        <w:numPr>
          <w:ilvl w:val="0"/>
          <w:numId w:val="7"/>
        </w:numPr>
        <w:jc w:val="both"/>
      </w:pPr>
      <w:r w:rsidRPr="004816E2">
        <w:t>Average wage replacement ratio if receiving paid-leave benefit from employer</w:t>
      </w:r>
    </w:p>
    <w:p w14:paraId="6BD18F9B" w14:textId="77777777" w:rsidR="00E43262" w:rsidRPr="004816E2" w:rsidRDefault="00E43262" w:rsidP="003E4B5B">
      <w:pPr>
        <w:ind w:left="720"/>
        <w:jc w:val="both"/>
      </w:pPr>
    </w:p>
    <w:p w14:paraId="46359C06" w14:textId="77777777" w:rsidR="004816E2" w:rsidRDefault="00A13625" w:rsidP="003E4B5B">
      <w:pPr>
        <w:jc w:val="both"/>
      </w:pPr>
      <w:r>
        <w:t xml:space="preserve">For each statistic, we perform a 4-fold cross-validation using the FMLA dataset, make prediction for the testing subsample in each data fold, and compute the weighted sum and </w:t>
      </w:r>
      <w:r w:rsidR="008D2E72">
        <w:t xml:space="preserve">the </w:t>
      </w:r>
      <w:r>
        <w:t>associated confidence interval.</w:t>
      </w:r>
      <w:r w:rsidR="0022343B">
        <w:t xml:space="preserve"> </w:t>
      </w:r>
      <w:commentRangeStart w:id="41"/>
      <w:r w:rsidR="0022343B">
        <w:t xml:space="preserve">We limit the number of data folds to 4 </w:t>
      </w:r>
      <w:commentRangeEnd w:id="41"/>
      <w:r w:rsidR="003E6D02">
        <w:rPr>
          <w:rStyle w:val="CommentReference"/>
          <w:rFonts w:ascii="Calibri" w:hAnsi="Calibri"/>
        </w:rPr>
        <w:commentReference w:id="41"/>
      </w:r>
      <w:r w:rsidR="00771545">
        <w:t xml:space="preserve">considering </w:t>
      </w:r>
      <w:r w:rsidR="0022343B">
        <w:t xml:space="preserve">that the FMLA </w:t>
      </w:r>
      <w:r w:rsidR="003E783A">
        <w:t>sam</w:t>
      </w:r>
      <w:r w:rsidR="00CE1B81">
        <w:t xml:space="preserve">ple size is less than 3,000, thus a 4-fold validation would lead to 700 observations per fold </w:t>
      </w:r>
      <w:r w:rsidR="007635B7">
        <w:t>and</w:t>
      </w:r>
      <w:r w:rsidR="003E4B5B">
        <w:t xml:space="preserve"> a training sample size of about 2,100, </w:t>
      </w:r>
      <w:r w:rsidR="00E452DF">
        <w:t>offering</w:t>
      </w:r>
      <w:r w:rsidR="00CE1B81">
        <w:t xml:space="preserve"> sufficient statistical power</w:t>
      </w:r>
      <w:r w:rsidR="00C91FF9">
        <w:t xml:space="preserve"> for </w:t>
      </w:r>
      <w:r w:rsidR="00CB5E71">
        <w:t>our models</w:t>
      </w:r>
      <w:r w:rsidR="00CE1B81">
        <w:t>.</w:t>
      </w:r>
    </w:p>
    <w:p w14:paraId="238601FE" w14:textId="77777777" w:rsidR="007478FC" w:rsidRDefault="007478FC" w:rsidP="003E4B5B">
      <w:pPr>
        <w:jc w:val="both"/>
      </w:pPr>
    </w:p>
    <w:p w14:paraId="37567729" w14:textId="77777777" w:rsidR="007478FC" w:rsidRDefault="007478FC" w:rsidP="003E4B5B">
      <w:pPr>
        <w:jc w:val="both"/>
      </w:pPr>
      <w:r>
        <w:t>We present the results in</w:t>
      </w:r>
      <w:r w:rsidR="00E54CB8">
        <w:t xml:space="preserve"> Exhibit 3</w:t>
      </w:r>
      <w:r w:rsidR="00764A59" w:rsidRPr="00764A59">
        <w:t>.</w:t>
      </w:r>
      <w:r w:rsidR="00764A59">
        <w:rPr>
          <w:b/>
        </w:rPr>
        <w:t xml:space="preserve"> </w:t>
      </w:r>
      <w:r>
        <w:t>The results shows that</w:t>
      </w:r>
      <w:r w:rsidR="00764A59">
        <w:t>:</w:t>
      </w:r>
    </w:p>
    <w:p w14:paraId="0F3CABC7" w14:textId="77777777" w:rsidR="00764A59" w:rsidRDefault="00764A59" w:rsidP="003E4B5B">
      <w:pPr>
        <w:jc w:val="both"/>
      </w:pPr>
    </w:p>
    <w:p w14:paraId="315D8E74" w14:textId="3A8DBBB3" w:rsidR="00764A59" w:rsidRDefault="00764A59" w:rsidP="003E4B5B">
      <w:pPr>
        <w:pStyle w:val="ListParagraph"/>
        <w:numPr>
          <w:ilvl w:val="0"/>
          <w:numId w:val="9"/>
        </w:numPr>
        <w:jc w:val="both"/>
      </w:pPr>
      <w:r>
        <w:t xml:space="preserve">For all population level statistics, the </w:t>
      </w:r>
      <w:r w:rsidRPr="00936DF1">
        <w:rPr>
          <w:i/>
        </w:rPr>
        <w:t xml:space="preserve">random_forest </w:t>
      </w:r>
      <w:r>
        <w:t xml:space="preserve">method provides predictions that are far above the population level estimate from data. Although higher proportion of pay from employer would discourage workers from taking up the state program, the total number of leave takers and needers as well as number of leaves taken are predicted to be so large under </w:t>
      </w:r>
      <w:r w:rsidRPr="00936DF1">
        <w:rPr>
          <w:i/>
        </w:rPr>
        <w:t>random_forest</w:t>
      </w:r>
      <w:r>
        <w:t xml:space="preserve"> so that the negative effect of high proportion of pay from employer benefits on total program cost has been completely offset.</w:t>
      </w:r>
      <w:r w:rsidR="001E26C6">
        <w:t xml:space="preserve"> This therefore leads to the overestimation of total program outlay under </w:t>
      </w:r>
      <w:r w:rsidR="001E26C6" w:rsidRPr="00936DF1">
        <w:rPr>
          <w:i/>
        </w:rPr>
        <w:t>random_forest</w:t>
      </w:r>
      <w:r w:rsidR="00631A8F">
        <w:t xml:space="preserve"> in Exhibit 2</w:t>
      </w:r>
      <w:r w:rsidR="001E26C6">
        <w:t>.</w:t>
      </w:r>
    </w:p>
    <w:p w14:paraId="5B08B5D1" w14:textId="77777777" w:rsidR="001E26C6" w:rsidRDefault="001E26C6" w:rsidP="003E4B5B">
      <w:pPr>
        <w:jc w:val="both"/>
      </w:pPr>
    </w:p>
    <w:p w14:paraId="2CFE124D" w14:textId="1D1D1B38" w:rsidR="001E26C6" w:rsidRPr="001E26C6" w:rsidRDefault="001E26C6" w:rsidP="003E4B5B">
      <w:pPr>
        <w:pStyle w:val="ListParagraph"/>
        <w:numPr>
          <w:ilvl w:val="0"/>
          <w:numId w:val="9"/>
        </w:numPr>
        <w:jc w:val="both"/>
      </w:pPr>
      <w:r>
        <w:t xml:space="preserve">The </w:t>
      </w:r>
      <w:r w:rsidRPr="00936DF1">
        <w:rPr>
          <w:i/>
        </w:rPr>
        <w:t>KNN_multi</w:t>
      </w:r>
      <w:r>
        <w:t xml:space="preserve"> method underestimates all four statistics. The underestimation of the number of leave takers and needers and the number of leaves taken would lead to underestimation of total program cost, while the underestimation of proportion of pay from employer benefits would lead to </w:t>
      </w:r>
      <w:r w:rsidRPr="00936DF1">
        <w:rPr>
          <w:i/>
        </w:rPr>
        <w:t>overestimation</w:t>
      </w:r>
      <w:r>
        <w:t xml:space="preserve"> of total program cost because benefit from employer and benefit from the state program are substitutes under our model assumption that workers cannot simultaneously receive both type of benefits. With the two opposite biases arising from </w:t>
      </w:r>
      <w:r w:rsidRPr="00936DF1">
        <w:rPr>
          <w:i/>
        </w:rPr>
        <w:t>KNN_multi</w:t>
      </w:r>
      <w:r>
        <w:t>, the overall bias became smaller in magnitude for the total program o</w:t>
      </w:r>
      <w:r w:rsidR="00631A8F">
        <w:t>utlay as shown in Exhibit 2</w:t>
      </w:r>
      <w:r>
        <w:t xml:space="preserve">. This is an example that shows the importance </w:t>
      </w:r>
      <w:r w:rsidR="00182331">
        <w:t xml:space="preserve">of analyzing intermediate model variables </w:t>
      </w:r>
      <w:r>
        <w:t xml:space="preserve">besides the final model output - in our case the total outlay, </w:t>
      </w:r>
      <w:r w:rsidR="00104EB9">
        <w:t>because</w:t>
      </w:r>
      <w:r>
        <w:t xml:space="preserve"> a fairly ‘good’ prediction of the final outcome can be the joint outcome of two counteracting biased ‘bad’ predictions of intermediate </w:t>
      </w:r>
      <w:r w:rsidR="00182331">
        <w:t>variables.</w:t>
      </w:r>
    </w:p>
    <w:p w14:paraId="16DEB4AB" w14:textId="77777777" w:rsidR="007478FC" w:rsidRDefault="007478FC" w:rsidP="00631A8F">
      <w:pPr>
        <w:jc w:val="both"/>
      </w:pPr>
    </w:p>
    <w:p w14:paraId="0AD9C6F4" w14:textId="77777777" w:rsidR="007478FC" w:rsidRDefault="007478FC" w:rsidP="00631A8F">
      <w:pPr>
        <w:jc w:val="both"/>
      </w:pPr>
    </w:p>
    <w:p w14:paraId="4B1F511A" w14:textId="77777777" w:rsidR="001E26C6" w:rsidRDefault="001E26C6" w:rsidP="002508DB">
      <w:pPr>
        <w:pStyle w:val="Caption"/>
        <w:keepNext/>
      </w:pPr>
      <w:bookmarkStart w:id="42" w:name="_Ref3421418"/>
    </w:p>
    <w:p w14:paraId="65F9C3DC" w14:textId="77777777" w:rsidR="001E26C6" w:rsidRDefault="001E26C6" w:rsidP="00631A8F">
      <w:pPr>
        <w:pStyle w:val="Caption"/>
        <w:keepNext/>
        <w:jc w:val="both"/>
      </w:pPr>
    </w:p>
    <w:p w14:paraId="5023141B" w14:textId="77777777" w:rsidR="00936DF1" w:rsidRDefault="00936DF1" w:rsidP="00631A8F">
      <w:pPr>
        <w:jc w:val="both"/>
      </w:pPr>
    </w:p>
    <w:p w14:paraId="1F3B1409" w14:textId="77777777" w:rsidR="00E54CB8" w:rsidRDefault="00E54CB8" w:rsidP="001E26C6">
      <w:pPr>
        <w:pStyle w:val="Caption"/>
        <w:keepNext/>
      </w:pPr>
      <w:bookmarkStart w:id="43" w:name="_Ref3423810"/>
    </w:p>
    <w:p w14:paraId="4FD00E6F" w14:textId="77777777" w:rsidR="002508DB" w:rsidRDefault="002508DB" w:rsidP="001E26C6">
      <w:pPr>
        <w:pStyle w:val="Caption"/>
        <w:keepNext/>
      </w:pPr>
      <w:commentRangeStart w:id="44"/>
      <w:r>
        <w:t xml:space="preserve">Exhibit </w:t>
      </w:r>
      <w:fldSimple w:instr=" SEQ Exhibit \* ARABIC ">
        <w:r w:rsidR="005410ED">
          <w:rPr>
            <w:noProof/>
          </w:rPr>
          <w:t>3</w:t>
        </w:r>
      </w:fldSimple>
      <w:bookmarkEnd w:id="42"/>
      <w:bookmarkEnd w:id="43"/>
      <w:r>
        <w:t>: Cross Validation Results, Population Level Statistics</w:t>
      </w:r>
      <w:commentRangeEnd w:id="44"/>
      <w:r w:rsidR="00DF5E23">
        <w:rPr>
          <w:rStyle w:val="CommentReference"/>
          <w:rFonts w:ascii="Calibri" w:eastAsiaTheme="minorHAnsi" w:hAnsi="Calibri" w:cstheme="minorBidi"/>
          <w:b w:val="0"/>
          <w:bCs w:val="0"/>
        </w:rPr>
        <w:commentReference w:id="44"/>
      </w:r>
    </w:p>
    <w:tbl>
      <w:tblPr>
        <w:tblStyle w:val="TableGrid"/>
        <w:tblW w:w="9948"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4"/>
        <w:gridCol w:w="4974"/>
      </w:tblGrid>
      <w:tr w:rsidR="00E66980" w14:paraId="183389F5" w14:textId="77777777" w:rsidTr="002508DB">
        <w:trPr>
          <w:trHeight w:val="282"/>
        </w:trPr>
        <w:tc>
          <w:tcPr>
            <w:tcW w:w="4974" w:type="dxa"/>
          </w:tcPr>
          <w:p w14:paraId="61F9C268" w14:textId="77777777" w:rsidR="00E66980" w:rsidRPr="005E03D9" w:rsidRDefault="00E66980" w:rsidP="005E03D9">
            <w:pPr>
              <w:ind w:left="-283"/>
              <w:jc w:val="center"/>
              <w:rPr>
                <w:sz w:val="22"/>
                <w:szCs w:val="22"/>
              </w:rPr>
            </w:pPr>
            <w:r w:rsidRPr="005E03D9">
              <w:rPr>
                <w:sz w:val="22"/>
                <w:szCs w:val="22"/>
              </w:rPr>
              <w:t>(a) Total number of leave takers</w:t>
            </w:r>
          </w:p>
        </w:tc>
        <w:tc>
          <w:tcPr>
            <w:tcW w:w="4974" w:type="dxa"/>
          </w:tcPr>
          <w:p w14:paraId="7811AFB3" w14:textId="77777777" w:rsidR="00E66980" w:rsidRPr="005E03D9" w:rsidRDefault="00E66980" w:rsidP="005E03D9">
            <w:pPr>
              <w:ind w:left="-283"/>
              <w:jc w:val="center"/>
              <w:rPr>
                <w:sz w:val="22"/>
                <w:szCs w:val="22"/>
              </w:rPr>
            </w:pPr>
            <w:r w:rsidRPr="005E03D9">
              <w:rPr>
                <w:sz w:val="22"/>
                <w:szCs w:val="22"/>
              </w:rPr>
              <w:t>(b) Total number of leaves taken</w:t>
            </w:r>
          </w:p>
        </w:tc>
      </w:tr>
      <w:tr w:rsidR="00E66980" w14:paraId="562C75D1" w14:textId="77777777" w:rsidTr="002508DB">
        <w:trPr>
          <w:trHeight w:val="2694"/>
        </w:trPr>
        <w:tc>
          <w:tcPr>
            <w:tcW w:w="4974" w:type="dxa"/>
          </w:tcPr>
          <w:p w14:paraId="664355AD" w14:textId="77777777" w:rsidR="00E66980" w:rsidRDefault="005E03D9" w:rsidP="00631A8F">
            <w:pPr>
              <w:ind w:left="-283"/>
              <w:jc w:val="both"/>
            </w:pPr>
            <w:r w:rsidRPr="005E03D9">
              <w:rPr>
                <w:noProof/>
              </w:rPr>
              <w:drawing>
                <wp:inline distT="0" distB="0" distL="0" distR="0" wp14:anchorId="03A1CBDA" wp14:editId="07777777">
                  <wp:extent cx="3200400" cy="1600200"/>
                  <wp:effectExtent l="0" t="0" r="0" b="0"/>
                  <wp:docPr id="76" name="Picture 76" descr="C:\workfiles\Microsimulation\git\microsim_python\output\figs\old\test_within_fmla_agg_ta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workfiles\Microsimulation\git\microsim_python\output\figs\old\test_within_fmla_agg_take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00400" cy="1600200"/>
                          </a:xfrm>
                          <a:prstGeom prst="rect">
                            <a:avLst/>
                          </a:prstGeom>
                          <a:noFill/>
                          <a:ln>
                            <a:noFill/>
                          </a:ln>
                        </pic:spPr>
                      </pic:pic>
                    </a:graphicData>
                  </a:graphic>
                </wp:inline>
              </w:drawing>
            </w:r>
          </w:p>
        </w:tc>
        <w:tc>
          <w:tcPr>
            <w:tcW w:w="4974" w:type="dxa"/>
          </w:tcPr>
          <w:p w14:paraId="1A965116" w14:textId="77777777" w:rsidR="00E66980" w:rsidRDefault="005E03D9" w:rsidP="00631A8F">
            <w:pPr>
              <w:ind w:left="-283"/>
              <w:jc w:val="both"/>
            </w:pPr>
            <w:r>
              <w:rPr>
                <w:noProof/>
              </w:rPr>
              <w:drawing>
                <wp:inline distT="0" distB="0" distL="0" distR="0" wp14:anchorId="7A301621" wp14:editId="21CDDA3D">
                  <wp:extent cx="3196984" cy="1600200"/>
                  <wp:effectExtent l="0" t="0" r="3810" b="0"/>
                  <wp:docPr id="49" name="Picture 49" descr="C:\workfiles\Microsimulation\git\microsim_python\output\figs\old\test_within_fmla_agg_num_leaves_ta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workfiles\Microsimulation\git\microsim_python\output\figs\old\test_within_fmla_agg_num_leaves_take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96984" cy="1600200"/>
                          </a:xfrm>
                          <a:prstGeom prst="rect">
                            <a:avLst/>
                          </a:prstGeom>
                          <a:noFill/>
                          <a:ln>
                            <a:noFill/>
                          </a:ln>
                        </pic:spPr>
                      </pic:pic>
                    </a:graphicData>
                  </a:graphic>
                </wp:inline>
              </w:drawing>
            </w:r>
          </w:p>
        </w:tc>
      </w:tr>
      <w:tr w:rsidR="00E66980" w14:paraId="28F5398F" w14:textId="77777777" w:rsidTr="002508DB">
        <w:trPr>
          <w:trHeight w:val="282"/>
        </w:trPr>
        <w:tc>
          <w:tcPr>
            <w:tcW w:w="4974" w:type="dxa"/>
          </w:tcPr>
          <w:p w14:paraId="05DD67F4" w14:textId="77777777" w:rsidR="00E66980" w:rsidRPr="005E03D9" w:rsidRDefault="00E66980" w:rsidP="005E03D9">
            <w:pPr>
              <w:ind w:left="-283"/>
              <w:jc w:val="center"/>
              <w:rPr>
                <w:sz w:val="22"/>
                <w:szCs w:val="22"/>
              </w:rPr>
            </w:pPr>
            <w:r w:rsidRPr="005E03D9">
              <w:rPr>
                <w:sz w:val="22"/>
                <w:szCs w:val="22"/>
              </w:rPr>
              <w:t>(c) Total number of leave needers</w:t>
            </w:r>
          </w:p>
        </w:tc>
        <w:tc>
          <w:tcPr>
            <w:tcW w:w="4974" w:type="dxa"/>
          </w:tcPr>
          <w:p w14:paraId="76A8B3DD" w14:textId="77777777" w:rsidR="00E66980" w:rsidRPr="005E03D9" w:rsidRDefault="00E66980" w:rsidP="005E03D9">
            <w:pPr>
              <w:ind w:left="-283"/>
              <w:jc w:val="center"/>
              <w:rPr>
                <w:sz w:val="22"/>
                <w:szCs w:val="22"/>
              </w:rPr>
            </w:pPr>
            <w:r w:rsidRPr="005E03D9">
              <w:rPr>
                <w:sz w:val="22"/>
                <w:szCs w:val="22"/>
              </w:rPr>
              <w:t>(d) Mean proportion of pay from employer</w:t>
            </w:r>
            <w:r w:rsidR="005E03D9" w:rsidRPr="005E03D9">
              <w:rPr>
                <w:sz w:val="22"/>
                <w:szCs w:val="22"/>
              </w:rPr>
              <w:t xml:space="preserve"> benefit</w:t>
            </w:r>
          </w:p>
        </w:tc>
      </w:tr>
      <w:tr w:rsidR="00E66980" w14:paraId="7DF4E37C" w14:textId="77777777" w:rsidTr="002508DB">
        <w:trPr>
          <w:trHeight w:val="2694"/>
        </w:trPr>
        <w:tc>
          <w:tcPr>
            <w:tcW w:w="4974" w:type="dxa"/>
          </w:tcPr>
          <w:p w14:paraId="44FB30F8" w14:textId="77777777" w:rsidR="00E66980" w:rsidRDefault="005E03D9" w:rsidP="00631A8F">
            <w:pPr>
              <w:ind w:left="-283"/>
              <w:jc w:val="both"/>
            </w:pPr>
            <w:r w:rsidRPr="005E03D9">
              <w:rPr>
                <w:noProof/>
              </w:rPr>
              <w:drawing>
                <wp:inline distT="0" distB="0" distL="0" distR="0" wp14:anchorId="27F8AEFB" wp14:editId="07777777">
                  <wp:extent cx="3200400" cy="1600200"/>
                  <wp:effectExtent l="0" t="0" r="0" b="0"/>
                  <wp:docPr id="70" name="Picture 70" descr="C:\workfiles\Microsimulation\git\microsim_python\output\figs\old\test_within_fmla_agg_nee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workfiles\Microsimulation\git\microsim_python\output\figs\old\test_within_fmla_agg_needer.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00400" cy="1600200"/>
                          </a:xfrm>
                          <a:prstGeom prst="rect">
                            <a:avLst/>
                          </a:prstGeom>
                          <a:noFill/>
                          <a:ln>
                            <a:noFill/>
                          </a:ln>
                        </pic:spPr>
                      </pic:pic>
                    </a:graphicData>
                  </a:graphic>
                </wp:inline>
              </w:drawing>
            </w:r>
          </w:p>
        </w:tc>
        <w:tc>
          <w:tcPr>
            <w:tcW w:w="4974" w:type="dxa"/>
          </w:tcPr>
          <w:p w14:paraId="1DA6542E" w14:textId="77777777" w:rsidR="00E66980" w:rsidRDefault="005E03D9" w:rsidP="00631A8F">
            <w:pPr>
              <w:ind w:left="-283"/>
              <w:jc w:val="both"/>
            </w:pPr>
            <w:r w:rsidRPr="005E03D9">
              <w:rPr>
                <w:noProof/>
              </w:rPr>
              <w:drawing>
                <wp:inline distT="0" distB="0" distL="0" distR="0" wp14:anchorId="1052354C" wp14:editId="07777777">
                  <wp:extent cx="3200400" cy="1600200"/>
                  <wp:effectExtent l="0" t="0" r="0" b="0"/>
                  <wp:docPr id="72" name="Picture 72" descr="C:\workfiles\Microsimulation\git\microsim_python\output\figs\old\test_within_fmla_agg_prop_p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workfiles\Microsimulation\git\microsim_python\output\figs\old\test_within_fmla_agg_prop_pay.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00400" cy="1600200"/>
                          </a:xfrm>
                          <a:prstGeom prst="rect">
                            <a:avLst/>
                          </a:prstGeom>
                          <a:noFill/>
                          <a:ln>
                            <a:noFill/>
                          </a:ln>
                        </pic:spPr>
                      </pic:pic>
                    </a:graphicData>
                  </a:graphic>
                </wp:inline>
              </w:drawing>
            </w:r>
          </w:p>
        </w:tc>
      </w:tr>
    </w:tbl>
    <w:p w14:paraId="6AE0F210" w14:textId="77777777" w:rsidR="00CC259E" w:rsidRPr="006B4122" w:rsidRDefault="00CC259E" w:rsidP="00CC259E">
      <w:pPr>
        <w:jc w:val="center"/>
        <w:rPr>
          <w:sz w:val="16"/>
          <w:szCs w:val="16"/>
        </w:rPr>
      </w:pPr>
      <w:r w:rsidRPr="006B4122">
        <w:rPr>
          <w:sz w:val="16"/>
          <w:szCs w:val="16"/>
        </w:rPr>
        <w:t xml:space="preserve">Note: Number of neighbors = 5 in </w:t>
      </w:r>
      <w:r w:rsidRPr="006B4122">
        <w:rPr>
          <w:i/>
          <w:sz w:val="16"/>
          <w:szCs w:val="16"/>
        </w:rPr>
        <w:t>KNN_multi</w:t>
      </w:r>
      <w:r w:rsidRPr="006B4122">
        <w:rPr>
          <w:sz w:val="16"/>
          <w:szCs w:val="16"/>
        </w:rPr>
        <w:t>. Confidence intervals are 95%. 5-year average outlay is derived from 2012-2016 published data.</w:t>
      </w:r>
    </w:p>
    <w:p w14:paraId="3041E394" w14:textId="77777777" w:rsidR="006C4651" w:rsidRDefault="006C4651" w:rsidP="00631A8F">
      <w:pPr>
        <w:jc w:val="both"/>
      </w:pPr>
    </w:p>
    <w:p w14:paraId="66CA25CF" w14:textId="2F2951BE" w:rsidR="001C2B4C" w:rsidRPr="00F10847" w:rsidRDefault="00F10847" w:rsidP="00631A8F">
      <w:pPr>
        <w:jc w:val="both"/>
        <w:rPr>
          <w:rFonts w:eastAsiaTheme="majorEastAsia" w:cs="Times New Roman"/>
          <w:b/>
          <w:color w:val="000000" w:themeColor="text1"/>
        </w:rPr>
      </w:pPr>
      <w:r w:rsidRPr="00F10847">
        <w:rPr>
          <w:rFonts w:eastAsiaTheme="majorEastAsia" w:cs="Times New Roman"/>
          <w:b/>
          <w:color w:val="000000" w:themeColor="text1"/>
        </w:rPr>
        <w:t>2.3</w:t>
      </w:r>
      <w:r w:rsidRPr="00F10847">
        <w:rPr>
          <w:rFonts w:eastAsiaTheme="majorEastAsia" w:cs="Times New Roman"/>
          <w:b/>
          <w:color w:val="000000" w:themeColor="text1"/>
        </w:rPr>
        <w:tab/>
      </w:r>
      <w:r w:rsidR="001C2B4C" w:rsidRPr="00F10847">
        <w:rPr>
          <w:rFonts w:eastAsiaTheme="majorEastAsia" w:cs="Times New Roman"/>
          <w:b/>
          <w:color w:val="000000" w:themeColor="text1"/>
        </w:rPr>
        <w:t>Individual</w:t>
      </w:r>
      <w:r w:rsidR="00916A75" w:rsidRPr="00F10847">
        <w:rPr>
          <w:rFonts w:eastAsiaTheme="majorEastAsia" w:cs="Times New Roman"/>
          <w:b/>
          <w:color w:val="000000" w:themeColor="text1"/>
        </w:rPr>
        <w:t>-</w:t>
      </w:r>
      <w:r w:rsidRPr="00F10847">
        <w:rPr>
          <w:rFonts w:eastAsiaTheme="majorEastAsia" w:cs="Times New Roman"/>
          <w:b/>
          <w:color w:val="000000" w:themeColor="text1"/>
        </w:rPr>
        <w:t>L</w:t>
      </w:r>
      <w:r w:rsidR="001C2B4C" w:rsidRPr="00F10847">
        <w:rPr>
          <w:rFonts w:eastAsiaTheme="majorEastAsia" w:cs="Times New Roman"/>
          <w:b/>
          <w:color w:val="000000" w:themeColor="text1"/>
        </w:rPr>
        <w:t xml:space="preserve">evel </w:t>
      </w:r>
      <w:r w:rsidRPr="00F10847">
        <w:rPr>
          <w:rFonts w:eastAsiaTheme="majorEastAsia" w:cs="Times New Roman"/>
          <w:b/>
          <w:color w:val="000000" w:themeColor="text1"/>
        </w:rPr>
        <w:t>Statistics</w:t>
      </w:r>
    </w:p>
    <w:p w14:paraId="722B00AE" w14:textId="77777777" w:rsidR="004160B2" w:rsidRDefault="004160B2" w:rsidP="00631A8F">
      <w:pPr>
        <w:jc w:val="both"/>
      </w:pPr>
    </w:p>
    <w:p w14:paraId="2E97EFCB" w14:textId="54C88AE7" w:rsidR="00CC12FF" w:rsidRDefault="003E4B5B" w:rsidP="00631A8F">
      <w:pPr>
        <w:jc w:val="both"/>
      </w:pPr>
      <w:r>
        <w:t xml:space="preserve">As shown in </w:t>
      </w:r>
      <w:r>
        <w:fldChar w:fldCharType="begin"/>
      </w:r>
      <w:r>
        <w:instrText xml:space="preserve"> REF _Ref3422693 \h </w:instrText>
      </w:r>
      <w:r>
        <w:fldChar w:fldCharType="separate"/>
      </w:r>
      <w:r w:rsidR="005410ED">
        <w:t xml:space="preserve">Exhibit </w:t>
      </w:r>
      <w:r w:rsidR="005410ED">
        <w:rPr>
          <w:noProof/>
        </w:rPr>
        <w:t>1</w:t>
      </w:r>
      <w:r>
        <w:fldChar w:fldCharType="end"/>
      </w:r>
      <w:r w:rsidR="00F10847">
        <w:t xml:space="preserve"> previously</w:t>
      </w:r>
      <w:r>
        <w:t xml:space="preserve">, a well-performing prediction method for population level statistics can perform poorly for predicting individual level outcomes, and vice versa. We therefore devote this subsection to analyzing how different simulation methods can successfully predict outcomes at individual worker level for the entire FMLA workers sample. We continue to use a 4-fold cross validation to maintain sufficient prediction power for </w:t>
      </w:r>
      <w:r w:rsidR="0033744C">
        <w:t xml:space="preserve">our models given the FMLA sample size, and we focus on the </w:t>
      </w:r>
      <w:r w:rsidR="0033744C">
        <w:rPr>
          <w:i/>
        </w:rPr>
        <w:t>accuracy</w:t>
      </w:r>
      <w:r w:rsidR="0033744C">
        <w:t xml:space="preserve"> performance measure that accounts for both </w:t>
      </w:r>
      <w:r w:rsidR="0033744C">
        <w:rPr>
          <w:i/>
        </w:rPr>
        <w:t>true positives</w:t>
      </w:r>
      <w:r w:rsidR="0033744C">
        <w:t xml:space="preserve"> and </w:t>
      </w:r>
      <w:r w:rsidR="0033744C">
        <w:rPr>
          <w:i/>
        </w:rPr>
        <w:t>true negatives</w:t>
      </w:r>
      <w:r w:rsidR="0033744C">
        <w:t xml:space="preserve"> in individual level prediction.</w:t>
      </w:r>
    </w:p>
    <w:p w14:paraId="42C6D796" w14:textId="77777777" w:rsidR="00D83752" w:rsidRDefault="00D83752" w:rsidP="00631A8F">
      <w:pPr>
        <w:jc w:val="both"/>
      </w:pPr>
    </w:p>
    <w:p w14:paraId="1576628A" w14:textId="3742C90F" w:rsidR="008037BD" w:rsidRDefault="008037BD" w:rsidP="00631A8F">
      <w:pPr>
        <w:jc w:val="both"/>
      </w:pPr>
      <w:r>
        <w:t>The results are presented in</w:t>
      </w:r>
      <w:r w:rsidR="00631A8F">
        <w:t xml:space="preserve"> Exhibit 4,</w:t>
      </w:r>
      <w:r>
        <w:t xml:space="preserve"> suggesting that:</w:t>
      </w:r>
    </w:p>
    <w:p w14:paraId="6E1831B3" w14:textId="77777777" w:rsidR="008037BD" w:rsidRDefault="008037BD" w:rsidP="00631A8F">
      <w:pPr>
        <w:jc w:val="both"/>
      </w:pPr>
    </w:p>
    <w:p w14:paraId="367AA4CE" w14:textId="77777777" w:rsidR="008037BD" w:rsidRPr="00F71426" w:rsidRDefault="009B5229" w:rsidP="00631A8F">
      <w:pPr>
        <w:pStyle w:val="ListParagraph"/>
        <w:numPr>
          <w:ilvl w:val="0"/>
          <w:numId w:val="10"/>
        </w:numPr>
        <w:jc w:val="both"/>
        <w:rPr>
          <w:i/>
        </w:rPr>
      </w:pPr>
      <w:r>
        <w:t xml:space="preserve">All methods can perform significantly better than the </w:t>
      </w:r>
      <w:r w:rsidRPr="00F71426">
        <w:rPr>
          <w:i/>
        </w:rPr>
        <w:t>random</w:t>
      </w:r>
      <w:r>
        <w:t xml:space="preserve"> method (random draws) across all three individual level outcomes, confirming the usefulness of demographic predictors in our model. Traditional methods such as </w:t>
      </w:r>
      <w:r w:rsidRPr="00F71426">
        <w:rPr>
          <w:i/>
        </w:rPr>
        <w:t>logit</w:t>
      </w:r>
      <w:r>
        <w:t xml:space="preserve"> (logistic regression) can be sometimes outperformed by machine learning methods such as </w:t>
      </w:r>
      <w:r w:rsidRPr="00F71426">
        <w:rPr>
          <w:i/>
        </w:rPr>
        <w:t xml:space="preserve">KNN1 </w:t>
      </w:r>
      <w:r>
        <w:t xml:space="preserve">(nearest neighbor) and </w:t>
      </w:r>
      <w:r w:rsidRPr="00F71426">
        <w:rPr>
          <w:i/>
        </w:rPr>
        <w:t>Naïve Bayes.</w:t>
      </w:r>
    </w:p>
    <w:p w14:paraId="54E11D2A" w14:textId="77777777" w:rsidR="00F94BB2" w:rsidRDefault="00F94BB2" w:rsidP="00631A8F">
      <w:pPr>
        <w:jc w:val="both"/>
      </w:pPr>
    </w:p>
    <w:p w14:paraId="10067008" w14:textId="77777777" w:rsidR="00631A8F" w:rsidRDefault="00631A8F" w:rsidP="00631A8F">
      <w:pPr>
        <w:jc w:val="both"/>
      </w:pPr>
    </w:p>
    <w:p w14:paraId="33952FC9" w14:textId="16B358CC" w:rsidR="00F94BB2" w:rsidRPr="00F10847" w:rsidRDefault="00F94BB2" w:rsidP="00631A8F">
      <w:pPr>
        <w:pStyle w:val="Caption"/>
        <w:keepNext/>
        <w:jc w:val="both"/>
        <w:rPr>
          <w:b w:val="0"/>
        </w:rPr>
      </w:pPr>
      <w:r w:rsidRPr="00F10847">
        <w:rPr>
          <w:b w:val="0"/>
        </w:rPr>
        <w:lastRenderedPageBreak/>
        <w:t xml:space="preserve">The </w:t>
      </w:r>
      <w:r w:rsidRPr="00F10847">
        <w:rPr>
          <w:b w:val="0"/>
          <w:i/>
        </w:rPr>
        <w:t>random_forest</w:t>
      </w:r>
      <w:r w:rsidRPr="00F10847">
        <w:rPr>
          <w:b w:val="0"/>
        </w:rPr>
        <w:t xml:space="preserve"> method has particularly low accuracy when predicting leave needing status of individuals. Given the overestimated number of leave needers under this method shown in</w:t>
      </w:r>
      <w:r w:rsidR="00F10847">
        <w:rPr>
          <w:b w:val="0"/>
        </w:rPr>
        <w:t xml:space="preserve"> Exhibit 3,</w:t>
      </w:r>
      <w:r w:rsidRPr="00F10847">
        <w:rPr>
          <w:b w:val="0"/>
        </w:rPr>
        <w:t xml:space="preserve"> this implies many false positives (false leave needers) flagged under </w:t>
      </w:r>
      <w:r w:rsidRPr="00F10847">
        <w:rPr>
          <w:b w:val="0"/>
          <w:i/>
        </w:rPr>
        <w:t>random_forest</w:t>
      </w:r>
      <w:r w:rsidR="007E4A41" w:rsidRPr="00F10847">
        <w:rPr>
          <w:b w:val="0"/>
        </w:rPr>
        <w:t>, and ultimately causing overestimation of total program outlay.</w:t>
      </w:r>
    </w:p>
    <w:p w14:paraId="31126E5D" w14:textId="77777777" w:rsidR="00011ACD" w:rsidRDefault="00011ACD" w:rsidP="00631A8F">
      <w:pPr>
        <w:jc w:val="both"/>
      </w:pPr>
    </w:p>
    <w:p w14:paraId="720A7347" w14:textId="77777777" w:rsidR="00F94BB2" w:rsidRPr="00F94BB2" w:rsidRDefault="00011ACD" w:rsidP="00F71426">
      <w:pPr>
        <w:pStyle w:val="ListParagraph"/>
        <w:numPr>
          <w:ilvl w:val="0"/>
          <w:numId w:val="10"/>
        </w:numPr>
        <w:jc w:val="both"/>
      </w:pPr>
      <w:r>
        <w:t>The prediction accuracy is fairly low for proportion of pay</w:t>
      </w:r>
      <w:r w:rsidR="00537FE7">
        <w:t xml:space="preserve"> from employer, </w:t>
      </w:r>
      <w:r>
        <w:t xml:space="preserve">which </w:t>
      </w:r>
      <w:r w:rsidR="00A84F3F">
        <w:t>is characterized as</w:t>
      </w:r>
      <w:r>
        <w:t xml:space="preserve"> 6 categories in the FMLA data thus leads to a 6-category multinomial classification problem that is more challenging than the other binary ones.</w:t>
      </w:r>
      <w:r w:rsidR="004A1861">
        <w:t xml:space="preserve"> The accuracy under </w:t>
      </w:r>
      <w:r w:rsidR="004A1861" w:rsidRPr="00F71426">
        <w:rPr>
          <w:i/>
        </w:rPr>
        <w:t>random</w:t>
      </w:r>
      <w:r w:rsidR="004A1861">
        <w:t xml:space="preserve"> is essentially zero because the random draws are made from the entire FMLA sample among which many workers do not report proportion of pay from employer. </w:t>
      </w:r>
      <w:r w:rsidR="004E670C">
        <w:t xml:space="preserve">We are able to achieve an accuracy ranging from 4% to 8% </w:t>
      </w:r>
      <w:r w:rsidR="008D4D54">
        <w:t xml:space="preserve">in model testing </w:t>
      </w:r>
      <w:r w:rsidR="004E670C">
        <w:t>since we restricted the sample to</w:t>
      </w:r>
      <w:r w:rsidR="004A1861">
        <w:t xml:space="preserve"> those who reported </w:t>
      </w:r>
      <w:r w:rsidR="004E670C">
        <w:t>positive pay from employer.</w:t>
      </w:r>
    </w:p>
    <w:p w14:paraId="2DE403A5" w14:textId="77777777" w:rsidR="009B5229" w:rsidRDefault="009B5229" w:rsidP="00631A8F">
      <w:pPr>
        <w:jc w:val="both"/>
      </w:pPr>
    </w:p>
    <w:p w14:paraId="5C49D3D0" w14:textId="77777777" w:rsidR="00D83752" w:rsidRDefault="00D83752" w:rsidP="00D83752">
      <w:pPr>
        <w:pStyle w:val="Caption"/>
        <w:keepNext/>
      </w:pPr>
      <w:bookmarkStart w:id="45" w:name="_Ref3423435"/>
      <w:r>
        <w:t xml:space="preserve">Exhibit </w:t>
      </w:r>
      <w:fldSimple w:instr=" SEQ Exhibit \* ARABIC ">
        <w:r w:rsidR="005410ED">
          <w:rPr>
            <w:noProof/>
          </w:rPr>
          <w:t>4</w:t>
        </w:r>
      </w:fldSimple>
      <w:bookmarkEnd w:id="45"/>
      <w:r>
        <w:t>: Cross Validation Results, Individual Level Outcomes</w:t>
      </w:r>
    </w:p>
    <w:p w14:paraId="38976508" w14:textId="77777777" w:rsidR="00A912BA" w:rsidRDefault="00F073E7" w:rsidP="00D83752">
      <w:pPr>
        <w:jc w:val="center"/>
      </w:pPr>
      <w:r>
        <w:t>(a) Prediction accuracy, whether a worker is a leave taker</w:t>
      </w:r>
    </w:p>
    <w:p w14:paraId="62431CDC" w14:textId="77777777" w:rsidR="00F073E7" w:rsidRDefault="00F073E7" w:rsidP="00D83752">
      <w:pPr>
        <w:jc w:val="center"/>
      </w:pPr>
      <w:commentRangeStart w:id="46"/>
      <w:r>
        <w:rPr>
          <w:noProof/>
        </w:rPr>
        <w:drawing>
          <wp:inline distT="0" distB="0" distL="0" distR="0" wp14:anchorId="30CAC616" wp14:editId="07777777">
            <wp:extent cx="4568096" cy="2286000"/>
            <wp:effectExtent l="0" t="0" r="4445" b="0"/>
            <wp:docPr id="77" name="Picture 77" descr="C:\workfiles\Microsimulation\git\microsim_python\output\figs\old\test_within_fmla_indiv_ta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workfiles\Microsimulation\git\microsim_python\output\figs\old\test_within_fmla_indiv_tak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68096" cy="2286000"/>
                    </a:xfrm>
                    <a:prstGeom prst="rect">
                      <a:avLst/>
                    </a:prstGeom>
                    <a:noFill/>
                    <a:ln>
                      <a:noFill/>
                    </a:ln>
                  </pic:spPr>
                </pic:pic>
              </a:graphicData>
            </a:graphic>
          </wp:inline>
        </w:drawing>
      </w:r>
      <w:commentRangeEnd w:id="46"/>
      <w:r w:rsidR="003C0A4B">
        <w:rPr>
          <w:rStyle w:val="CommentReference"/>
          <w:rFonts w:ascii="Calibri" w:hAnsi="Calibri"/>
        </w:rPr>
        <w:commentReference w:id="46"/>
      </w:r>
    </w:p>
    <w:p w14:paraId="3E060183" w14:textId="77777777" w:rsidR="00F073E7" w:rsidRDefault="00F073E7" w:rsidP="00D83752">
      <w:pPr>
        <w:jc w:val="center"/>
      </w:pPr>
      <w:r>
        <w:t xml:space="preserve">(b) </w:t>
      </w:r>
      <w:r w:rsidRPr="00F073E7">
        <w:t xml:space="preserve">Prediction accuracy, whether a worker is a leave </w:t>
      </w:r>
      <w:r>
        <w:t>needer</w:t>
      </w:r>
    </w:p>
    <w:p w14:paraId="49E398E2" w14:textId="77777777" w:rsidR="00F073E7" w:rsidRDefault="00F073E7" w:rsidP="00D83752">
      <w:pPr>
        <w:jc w:val="center"/>
      </w:pPr>
      <w:r w:rsidRPr="00F073E7">
        <w:rPr>
          <w:noProof/>
        </w:rPr>
        <w:drawing>
          <wp:inline distT="0" distB="0" distL="0" distR="0" wp14:anchorId="1197D444" wp14:editId="07777777">
            <wp:extent cx="4572000" cy="2286000"/>
            <wp:effectExtent l="0" t="0" r="0" b="0"/>
            <wp:docPr id="78" name="Picture 78" descr="C:\workfiles\Microsimulation\git\microsim_python\output\figs\old\test_within_fmla_indiv_nee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workfiles\Microsimulation\git\microsim_python\output\figs\old\test_within_fmla_indiv_need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2286000"/>
                    </a:xfrm>
                    <a:prstGeom prst="rect">
                      <a:avLst/>
                    </a:prstGeom>
                    <a:noFill/>
                    <a:ln>
                      <a:noFill/>
                    </a:ln>
                  </pic:spPr>
                </pic:pic>
              </a:graphicData>
            </a:graphic>
          </wp:inline>
        </w:drawing>
      </w:r>
    </w:p>
    <w:p w14:paraId="16287F21" w14:textId="77777777" w:rsidR="00E54CB8" w:rsidRDefault="00E54CB8" w:rsidP="00D83752">
      <w:pPr>
        <w:jc w:val="center"/>
      </w:pPr>
    </w:p>
    <w:p w14:paraId="5BE93A62" w14:textId="77777777" w:rsidR="00E54CB8" w:rsidRDefault="00E54CB8" w:rsidP="00D83752">
      <w:pPr>
        <w:jc w:val="center"/>
      </w:pPr>
    </w:p>
    <w:p w14:paraId="620491CF" w14:textId="77777777" w:rsidR="00631A8F" w:rsidRDefault="00631A8F" w:rsidP="00D83752">
      <w:pPr>
        <w:jc w:val="center"/>
      </w:pPr>
    </w:p>
    <w:p w14:paraId="2FE0FE65" w14:textId="77777777" w:rsidR="00F073E7" w:rsidRPr="0033744C" w:rsidRDefault="00F073E7" w:rsidP="00D83752">
      <w:pPr>
        <w:jc w:val="center"/>
      </w:pPr>
      <w:r>
        <w:lastRenderedPageBreak/>
        <w:t xml:space="preserve">(c) </w:t>
      </w:r>
      <w:r w:rsidRPr="00F073E7">
        <w:t xml:space="preserve">Prediction accuracy, </w:t>
      </w:r>
      <w:r w:rsidR="009B5229">
        <w:t>for</w:t>
      </w:r>
      <w:r>
        <w:t xml:space="preserve"> </w:t>
      </w:r>
      <w:r w:rsidR="009B5229">
        <w:t>6 categories</w:t>
      </w:r>
      <w:r>
        <w:t xml:space="preserve"> of proportion of pay from employer benefits</w:t>
      </w:r>
    </w:p>
    <w:p w14:paraId="384BA73E" w14:textId="77777777" w:rsidR="003E4B5B" w:rsidRDefault="00F073E7" w:rsidP="00D83752">
      <w:pPr>
        <w:jc w:val="center"/>
      </w:pPr>
      <w:commentRangeStart w:id="47"/>
      <w:r w:rsidRPr="00F073E7">
        <w:rPr>
          <w:noProof/>
        </w:rPr>
        <w:drawing>
          <wp:inline distT="0" distB="0" distL="0" distR="0" wp14:anchorId="17258059" wp14:editId="07777777">
            <wp:extent cx="4572000" cy="2286000"/>
            <wp:effectExtent l="0" t="0" r="0" b="0"/>
            <wp:docPr id="79" name="Picture 79" descr="C:\workfiles\Microsimulation\git\microsim_python\output\figs\old\test_within_fmla_indiv_prop_p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workfiles\Microsimulation\git\microsim_python\output\figs\old\test_within_fmla_indiv_prop_pa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2286000"/>
                    </a:xfrm>
                    <a:prstGeom prst="rect">
                      <a:avLst/>
                    </a:prstGeom>
                    <a:noFill/>
                    <a:ln>
                      <a:noFill/>
                    </a:ln>
                  </pic:spPr>
                </pic:pic>
              </a:graphicData>
            </a:graphic>
          </wp:inline>
        </w:drawing>
      </w:r>
      <w:commentRangeEnd w:id="47"/>
      <w:r w:rsidR="008C2663">
        <w:rPr>
          <w:rStyle w:val="CommentReference"/>
          <w:rFonts w:ascii="Calibri" w:hAnsi="Calibri"/>
        </w:rPr>
        <w:commentReference w:id="47"/>
      </w:r>
    </w:p>
    <w:p w14:paraId="7C55FDEF" w14:textId="77777777" w:rsidR="00D83752" w:rsidRPr="006B4122" w:rsidRDefault="00D83752" w:rsidP="00D83752">
      <w:pPr>
        <w:jc w:val="center"/>
        <w:rPr>
          <w:sz w:val="16"/>
          <w:szCs w:val="16"/>
        </w:rPr>
      </w:pPr>
      <w:r w:rsidRPr="006B4122">
        <w:rPr>
          <w:sz w:val="16"/>
          <w:szCs w:val="16"/>
        </w:rPr>
        <w:t xml:space="preserve">Note: Number of neighbors = 5 in </w:t>
      </w:r>
      <w:r w:rsidRPr="006B4122">
        <w:rPr>
          <w:i/>
          <w:sz w:val="16"/>
          <w:szCs w:val="16"/>
        </w:rPr>
        <w:t>KNN_multi</w:t>
      </w:r>
      <w:r w:rsidRPr="006B4122">
        <w:rPr>
          <w:sz w:val="16"/>
          <w:szCs w:val="16"/>
        </w:rPr>
        <w:t>. Confidence intervals are 95%. 5-year average outlay is derived from 2012-2016 published data.</w:t>
      </w:r>
    </w:p>
    <w:p w14:paraId="34B3F2EB" w14:textId="77777777" w:rsidR="00A1011C" w:rsidRDefault="00A1011C" w:rsidP="00631A8F">
      <w:pPr>
        <w:jc w:val="both"/>
      </w:pPr>
    </w:p>
    <w:p w14:paraId="4AECD2E7" w14:textId="11893F3F" w:rsidR="00CA11D2" w:rsidRPr="00F10847" w:rsidRDefault="00F10847" w:rsidP="00631A8F">
      <w:pPr>
        <w:jc w:val="both"/>
        <w:rPr>
          <w:rFonts w:eastAsiaTheme="majorEastAsia" w:cs="Times New Roman"/>
          <w:b/>
          <w:color w:val="000000" w:themeColor="text1"/>
        </w:rPr>
      </w:pPr>
      <w:r w:rsidRPr="00F10847">
        <w:rPr>
          <w:rFonts w:eastAsiaTheme="majorEastAsia" w:cs="Times New Roman"/>
          <w:b/>
          <w:color w:val="000000" w:themeColor="text1"/>
        </w:rPr>
        <w:t>2.4</w:t>
      </w:r>
      <w:r w:rsidRPr="00F10847">
        <w:rPr>
          <w:rFonts w:eastAsiaTheme="majorEastAsia" w:cs="Times New Roman"/>
          <w:b/>
          <w:color w:val="000000" w:themeColor="text1"/>
        </w:rPr>
        <w:tab/>
      </w:r>
      <w:r w:rsidR="00CA11D2" w:rsidRPr="00F10847">
        <w:rPr>
          <w:rFonts w:eastAsiaTheme="majorEastAsia" w:cs="Times New Roman"/>
          <w:b/>
          <w:color w:val="000000" w:themeColor="text1"/>
        </w:rPr>
        <w:t>Model Testing in R</w:t>
      </w:r>
    </w:p>
    <w:p w14:paraId="7D34F5C7" w14:textId="77777777" w:rsidR="00CA11D2" w:rsidRDefault="00CA11D2" w:rsidP="00631A8F">
      <w:pPr>
        <w:jc w:val="both"/>
        <w:rPr>
          <w:b/>
          <w:i/>
        </w:rPr>
      </w:pPr>
    </w:p>
    <w:p w14:paraId="278811C3" w14:textId="77777777" w:rsidR="004626BB" w:rsidRPr="00CA11D2" w:rsidRDefault="00CA11D2" w:rsidP="004626BB">
      <w:pPr>
        <w:jc w:val="both"/>
      </w:pPr>
      <w:r>
        <w:t xml:space="preserve">Besides the above testing effort implemented in Python, we have also performed model testing in R. </w:t>
      </w:r>
      <w:r w:rsidR="004626BB">
        <w:t>The R model’s testing results are similar in structure to the Python results, and we present a brief summary of them here. A full discussion of the R model’s results is included in Appendix C.</w:t>
      </w:r>
    </w:p>
    <w:p w14:paraId="0B4020A7" w14:textId="77777777" w:rsidR="004626BB" w:rsidRDefault="004626BB" w:rsidP="00E63678">
      <w:pPr>
        <w:jc w:val="both"/>
      </w:pPr>
    </w:p>
    <w:p w14:paraId="101FC726" w14:textId="77777777" w:rsidR="00681DCB" w:rsidRDefault="00CA11D2" w:rsidP="00E63678">
      <w:pPr>
        <w:jc w:val="both"/>
      </w:pPr>
      <w:r>
        <w:t>Until this stage of the project, our Python and R model developers have been working fairly independently on the two versions of the mo</w:t>
      </w:r>
      <w:r w:rsidR="007B78BD">
        <w:t xml:space="preserve">del in order to </w:t>
      </w:r>
      <w:r>
        <w:t>effectively validate each other’s work</w:t>
      </w:r>
      <w:r w:rsidR="00A7718C">
        <w:t xml:space="preserve">. We aim to consolidate two versions of the model as we approach the later stage of this project, and we have taken a few early steps including (i) validating the data pre-processing code to ensure that all resulting cleaned datasets are identical </w:t>
      </w:r>
      <w:r w:rsidR="00A7718C" w:rsidRPr="00A7718C">
        <w:t>in Python and R</w:t>
      </w:r>
      <w:r w:rsidR="00A7718C">
        <w:t xml:space="preserve"> models, and (ii) consolidating the model structure between Python and R versions, including the sequential order of simulating different variables if any sample conditioning is involved.</w:t>
      </w:r>
      <w:r w:rsidR="00681DCB">
        <w:t xml:space="preserve"> For this model testing work, the Python and R models have not been entirely consolidated, thus many discrepancies still exist between them.</w:t>
      </w:r>
    </w:p>
    <w:p w14:paraId="1D7B270A" w14:textId="77777777" w:rsidR="00681DCB" w:rsidRDefault="00681DCB" w:rsidP="00E63678">
      <w:pPr>
        <w:jc w:val="both"/>
      </w:pPr>
    </w:p>
    <w:p w14:paraId="46B5849C" w14:textId="77777777" w:rsidR="00681DCB" w:rsidRDefault="00681DCB" w:rsidP="00631A8F">
      <w:pPr>
        <w:jc w:val="both"/>
      </w:pPr>
      <w:r>
        <w:t xml:space="preserve">We include our model testing results from R version of the model in this section as a reference, and present them in </w:t>
      </w:r>
      <w:r w:rsidR="00E54CB8">
        <w:t xml:space="preserve">Exhibit 5 </w:t>
      </w:r>
      <w:r w:rsidR="0080027E">
        <w:t xml:space="preserve">through </w:t>
      </w:r>
      <w:r w:rsidR="00E54CB8">
        <w:t>7</w:t>
      </w:r>
      <w:r w:rsidR="0080027E">
        <w:t xml:space="preserve"> </w:t>
      </w:r>
      <w:r>
        <w:t xml:space="preserve">below. Overall, the R results are </w:t>
      </w:r>
      <w:r w:rsidR="00B879A0">
        <w:t xml:space="preserve">different from Python ones, including an unexpected level of overestimation under </w:t>
      </w:r>
      <w:commentRangeStart w:id="48"/>
      <w:r w:rsidR="00B879A0">
        <w:rPr>
          <w:i/>
        </w:rPr>
        <w:t>Naïve Bayes</w:t>
      </w:r>
      <w:r w:rsidR="00CB0A12">
        <w:t xml:space="preserve"> </w:t>
      </w:r>
      <w:commentRangeEnd w:id="48"/>
      <w:r w:rsidR="008C2663">
        <w:rPr>
          <w:rStyle w:val="CommentReference"/>
          <w:rFonts w:ascii="Calibri" w:hAnsi="Calibri"/>
        </w:rPr>
        <w:commentReference w:id="48"/>
      </w:r>
      <w:r w:rsidR="00CB0A12">
        <w:t>across all model outcomes and statistics.</w:t>
      </w:r>
      <w:r w:rsidR="00A51C32">
        <w:t xml:space="preserve"> The resolution of such model testing anomalies will be among our next steps, and we expect many of the differences between Python and R results to consolidate as our </w:t>
      </w:r>
      <w:commentRangeStart w:id="49"/>
      <w:r w:rsidR="00A51C32">
        <w:t xml:space="preserve">model developers </w:t>
      </w:r>
      <w:commentRangeEnd w:id="49"/>
      <w:r w:rsidR="008C2663">
        <w:rPr>
          <w:rStyle w:val="CommentReference"/>
          <w:rFonts w:ascii="Calibri" w:hAnsi="Calibri"/>
        </w:rPr>
        <w:commentReference w:id="49"/>
      </w:r>
      <w:r w:rsidR="00A51C32">
        <w:t>continue to validate each other’s work.</w:t>
      </w:r>
    </w:p>
    <w:p w14:paraId="4F904CB7" w14:textId="77777777" w:rsidR="001066E6" w:rsidRDefault="001066E6" w:rsidP="00E63678">
      <w:pPr>
        <w:jc w:val="both"/>
      </w:pPr>
    </w:p>
    <w:p w14:paraId="06971CD3" w14:textId="77777777" w:rsidR="0080027E" w:rsidRDefault="0080027E" w:rsidP="00631A8F">
      <w:pPr>
        <w:jc w:val="both"/>
        <w:rPr>
          <w:rFonts w:eastAsia="SimSun" w:cs="Times New Roman"/>
          <w:b/>
          <w:bCs/>
          <w:szCs w:val="18"/>
        </w:rPr>
      </w:pPr>
      <w:bookmarkStart w:id="50" w:name="_Ref3426411"/>
    </w:p>
    <w:p w14:paraId="2A1F701D" w14:textId="77777777" w:rsidR="001066E6" w:rsidRDefault="001066E6" w:rsidP="00631A8F">
      <w:pPr>
        <w:jc w:val="both"/>
        <w:rPr>
          <w:rFonts w:eastAsia="SimSun" w:cs="Times New Roman"/>
          <w:b/>
          <w:bCs/>
          <w:szCs w:val="18"/>
        </w:rPr>
      </w:pPr>
      <w:r>
        <w:br w:type="page"/>
      </w:r>
    </w:p>
    <w:p w14:paraId="527A0E47" w14:textId="77777777" w:rsidR="00243C90" w:rsidRDefault="00243C90" w:rsidP="00243C90">
      <w:pPr>
        <w:pStyle w:val="Caption"/>
        <w:keepNext/>
      </w:pPr>
      <w:r>
        <w:lastRenderedPageBreak/>
        <w:t xml:space="preserve">Exhibit </w:t>
      </w:r>
      <w:fldSimple w:instr=" SEQ Exhibit \* ARABIC ">
        <w:r w:rsidR="005410ED">
          <w:rPr>
            <w:noProof/>
          </w:rPr>
          <w:t>5</w:t>
        </w:r>
      </w:fldSimple>
      <w:bookmarkEnd w:id="50"/>
      <w:r>
        <w:t xml:space="preserve">: </w:t>
      </w:r>
      <w:r w:rsidRPr="00243C90">
        <w:t>Simulated vs. Actual Program Outlay</w:t>
      </w:r>
      <w:r w:rsidR="00375947">
        <w:t>s</w:t>
      </w:r>
      <w:r>
        <w:t>, 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43C90" w:rsidRPr="00243C90" w14:paraId="793B3E00" w14:textId="77777777" w:rsidTr="00243C90">
        <w:tc>
          <w:tcPr>
            <w:tcW w:w="4675" w:type="dxa"/>
          </w:tcPr>
          <w:p w14:paraId="5CBE7772" w14:textId="77777777" w:rsidR="00243C90" w:rsidRPr="00243C90" w:rsidRDefault="00243C90" w:rsidP="00243C90">
            <w:pPr>
              <w:jc w:val="center"/>
            </w:pPr>
            <w:r>
              <w:t>(a)</w:t>
            </w:r>
          </w:p>
        </w:tc>
        <w:tc>
          <w:tcPr>
            <w:tcW w:w="4675" w:type="dxa"/>
          </w:tcPr>
          <w:p w14:paraId="3715BE68" w14:textId="77777777" w:rsidR="00243C90" w:rsidRPr="00243C90" w:rsidRDefault="00243C90" w:rsidP="00243C90">
            <w:pPr>
              <w:jc w:val="center"/>
            </w:pPr>
            <w:r>
              <w:t>(b)</w:t>
            </w:r>
          </w:p>
        </w:tc>
      </w:tr>
      <w:tr w:rsidR="00243C90" w:rsidRPr="00243C90" w14:paraId="03EFCA41" w14:textId="77777777" w:rsidTr="00243C90">
        <w:tc>
          <w:tcPr>
            <w:tcW w:w="4675" w:type="dxa"/>
          </w:tcPr>
          <w:p w14:paraId="5F96A722" w14:textId="77777777" w:rsidR="00243C90" w:rsidRPr="00243C90" w:rsidRDefault="00243C90" w:rsidP="00631A8F">
            <w:pPr>
              <w:jc w:val="both"/>
            </w:pPr>
            <w:r w:rsidRPr="00243C90">
              <w:rPr>
                <w:noProof/>
              </w:rPr>
              <w:drawing>
                <wp:inline distT="0" distB="0" distL="0" distR="0" wp14:anchorId="22379F2E" wp14:editId="4AE27111">
                  <wp:extent cx="2475571" cy="1691640"/>
                  <wp:effectExtent l="0" t="0" r="1270" b="3810"/>
                  <wp:docPr id="93" name="Picture 93" descr="C:\Users\lpatterson\AnacondaProjects\microsim_R\exhibits\12_CA_bene_outlay_t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patterson\AnacondaProjects\microsim_R\exhibits\12_CA_bene_outlay_to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75571" cy="1691640"/>
                          </a:xfrm>
                          <a:prstGeom prst="rect">
                            <a:avLst/>
                          </a:prstGeom>
                          <a:noFill/>
                          <a:ln>
                            <a:noFill/>
                          </a:ln>
                        </pic:spPr>
                      </pic:pic>
                    </a:graphicData>
                  </a:graphic>
                </wp:inline>
              </w:drawing>
            </w:r>
          </w:p>
        </w:tc>
        <w:tc>
          <w:tcPr>
            <w:tcW w:w="4675" w:type="dxa"/>
          </w:tcPr>
          <w:p w14:paraId="5B95CD12" w14:textId="77777777" w:rsidR="00243C90" w:rsidRPr="00243C90" w:rsidRDefault="00243C90" w:rsidP="00631A8F">
            <w:pPr>
              <w:jc w:val="both"/>
            </w:pPr>
            <w:commentRangeStart w:id="51"/>
            <w:r w:rsidRPr="00243C90">
              <w:rPr>
                <w:noProof/>
              </w:rPr>
              <w:drawing>
                <wp:inline distT="0" distB="0" distL="0" distR="0" wp14:anchorId="6C186C58" wp14:editId="00015DA4">
                  <wp:extent cx="2475571" cy="1691640"/>
                  <wp:effectExtent l="0" t="0" r="1270" b="3810"/>
                  <wp:docPr id="94" name="Picture 94" descr="C:\Users\lpatterson\AnacondaProjects\microsim_R\exhibits\11_NJ_bene_outlay_t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patterson\AnacondaProjects\microsim_R\exhibits\11_NJ_bene_outlay_tot.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75571" cy="1691640"/>
                          </a:xfrm>
                          <a:prstGeom prst="rect">
                            <a:avLst/>
                          </a:prstGeom>
                          <a:noFill/>
                          <a:ln>
                            <a:noFill/>
                          </a:ln>
                        </pic:spPr>
                      </pic:pic>
                    </a:graphicData>
                  </a:graphic>
                </wp:inline>
              </w:drawing>
            </w:r>
            <w:commentRangeEnd w:id="51"/>
            <w:r w:rsidR="008C2663">
              <w:rPr>
                <w:rStyle w:val="CommentReference"/>
                <w:rFonts w:ascii="Calibri" w:hAnsi="Calibri"/>
              </w:rPr>
              <w:commentReference w:id="51"/>
            </w:r>
          </w:p>
        </w:tc>
      </w:tr>
      <w:tr w:rsidR="00243C90" w:rsidRPr="00243C90" w14:paraId="0F95AF50" w14:textId="77777777" w:rsidTr="00243C90">
        <w:tc>
          <w:tcPr>
            <w:tcW w:w="9350" w:type="dxa"/>
            <w:gridSpan w:val="2"/>
          </w:tcPr>
          <w:p w14:paraId="759009DA" w14:textId="77777777" w:rsidR="00243C90" w:rsidRPr="00243C90" w:rsidRDefault="00243C90" w:rsidP="00243C90">
            <w:pPr>
              <w:jc w:val="center"/>
            </w:pPr>
            <w:r>
              <w:t>(c)</w:t>
            </w:r>
          </w:p>
        </w:tc>
      </w:tr>
      <w:tr w:rsidR="00243C90" w14:paraId="5220BBB2" w14:textId="77777777" w:rsidTr="00243C90">
        <w:tc>
          <w:tcPr>
            <w:tcW w:w="9350" w:type="dxa"/>
            <w:gridSpan w:val="2"/>
          </w:tcPr>
          <w:p w14:paraId="13CB595B" w14:textId="77777777" w:rsidR="00243C90" w:rsidRDefault="00243C90" w:rsidP="00243C90">
            <w:pPr>
              <w:jc w:val="center"/>
            </w:pPr>
            <w:r w:rsidRPr="00880E94">
              <w:rPr>
                <w:b/>
                <w:noProof/>
              </w:rPr>
              <w:drawing>
                <wp:inline distT="0" distB="0" distL="0" distR="0" wp14:anchorId="1499BE4F" wp14:editId="6926A60D">
                  <wp:extent cx="2475571" cy="1691640"/>
                  <wp:effectExtent l="0" t="0" r="1270" b="3810"/>
                  <wp:docPr id="95" name="Picture 95" descr="C:\Users\lpatterson\AnacondaProjects\microsim_R\exhibits\10_RI_bene_outlay_t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patterson\AnacondaProjects\microsim_R\exhibits\10_RI_bene_outlay_tot.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75571" cy="1691640"/>
                          </a:xfrm>
                          <a:prstGeom prst="rect">
                            <a:avLst/>
                          </a:prstGeom>
                          <a:noFill/>
                          <a:ln>
                            <a:noFill/>
                          </a:ln>
                        </pic:spPr>
                      </pic:pic>
                    </a:graphicData>
                  </a:graphic>
                </wp:inline>
              </w:drawing>
            </w:r>
          </w:p>
        </w:tc>
      </w:tr>
    </w:tbl>
    <w:p w14:paraId="6D9C8D39" w14:textId="77777777" w:rsidR="00243C90" w:rsidRDefault="00243C90" w:rsidP="00631A8F">
      <w:pPr>
        <w:jc w:val="both"/>
      </w:pPr>
    </w:p>
    <w:p w14:paraId="675E05EE" w14:textId="77777777" w:rsidR="00375947" w:rsidRDefault="00375947" w:rsidP="00631A8F">
      <w:pPr>
        <w:jc w:val="both"/>
        <w:rPr>
          <w:rFonts w:eastAsia="SimSun" w:cs="Times New Roman"/>
          <w:b/>
          <w:bCs/>
          <w:szCs w:val="18"/>
        </w:rPr>
      </w:pPr>
      <w:r>
        <w:br w:type="page"/>
      </w:r>
    </w:p>
    <w:p w14:paraId="520E1230" w14:textId="77777777" w:rsidR="00840374" w:rsidRDefault="00840374" w:rsidP="00840374">
      <w:pPr>
        <w:pStyle w:val="Caption"/>
        <w:keepNext/>
      </w:pPr>
      <w:r>
        <w:lastRenderedPageBreak/>
        <w:t xml:space="preserve">Exhibit </w:t>
      </w:r>
      <w:fldSimple w:instr=" SEQ Exhibit \* ARABIC ">
        <w:r w:rsidR="005410ED">
          <w:rPr>
            <w:noProof/>
          </w:rPr>
          <w:t>6</w:t>
        </w:r>
      </w:fldSimple>
      <w:r>
        <w:t>: Population L</w:t>
      </w:r>
      <w:r w:rsidRPr="00840374">
        <w:t xml:space="preserve">evel </w:t>
      </w:r>
      <w:r>
        <w:t>S</w:t>
      </w:r>
      <w:r w:rsidRPr="00840374">
        <w:t>tatistics</w:t>
      </w:r>
      <w:r>
        <w:t>, 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40374" w:rsidRPr="00840374" w14:paraId="57E3933D" w14:textId="77777777" w:rsidTr="00840374">
        <w:tc>
          <w:tcPr>
            <w:tcW w:w="4675" w:type="dxa"/>
          </w:tcPr>
          <w:p w14:paraId="1F2B7242" w14:textId="77777777" w:rsidR="00840374" w:rsidRPr="00840374" w:rsidRDefault="00840374" w:rsidP="00840374">
            <w:pPr>
              <w:jc w:val="center"/>
            </w:pPr>
            <w:r>
              <w:t>(a)</w:t>
            </w:r>
          </w:p>
        </w:tc>
        <w:tc>
          <w:tcPr>
            <w:tcW w:w="4675" w:type="dxa"/>
          </w:tcPr>
          <w:p w14:paraId="02C356E6" w14:textId="77777777" w:rsidR="00840374" w:rsidRPr="00840374" w:rsidRDefault="00840374" w:rsidP="00840374">
            <w:pPr>
              <w:jc w:val="center"/>
            </w:pPr>
            <w:r>
              <w:t>(b)</w:t>
            </w:r>
          </w:p>
        </w:tc>
      </w:tr>
      <w:tr w:rsidR="00840374" w:rsidRPr="00840374" w14:paraId="2FC17F8B" w14:textId="77777777" w:rsidTr="00840374">
        <w:tc>
          <w:tcPr>
            <w:tcW w:w="4675" w:type="dxa"/>
          </w:tcPr>
          <w:p w14:paraId="0A4F7224" w14:textId="77777777" w:rsidR="00840374" w:rsidRPr="00840374" w:rsidRDefault="00840374" w:rsidP="00631A8F">
            <w:pPr>
              <w:jc w:val="both"/>
            </w:pPr>
            <w:r w:rsidRPr="00840374">
              <w:rPr>
                <w:noProof/>
              </w:rPr>
              <w:drawing>
                <wp:inline distT="0" distB="0" distL="0" distR="0" wp14:anchorId="4F0C2E47" wp14:editId="215842FF">
                  <wp:extent cx="2475571" cy="1691640"/>
                  <wp:effectExtent l="0" t="0" r="1270" b="3810"/>
                  <wp:docPr id="100" name="Picture 100" descr="C:\Users\lpatterson\AnacondaProjects\microsim_R\exhibits\6_leave_takers_t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patterson\AnacondaProjects\microsim_R\exhibits\6_leave_takers_tot.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75571" cy="1691640"/>
                          </a:xfrm>
                          <a:prstGeom prst="rect">
                            <a:avLst/>
                          </a:prstGeom>
                          <a:noFill/>
                          <a:ln>
                            <a:noFill/>
                          </a:ln>
                        </pic:spPr>
                      </pic:pic>
                    </a:graphicData>
                  </a:graphic>
                </wp:inline>
              </w:drawing>
            </w:r>
          </w:p>
        </w:tc>
        <w:tc>
          <w:tcPr>
            <w:tcW w:w="4675" w:type="dxa"/>
          </w:tcPr>
          <w:p w14:paraId="5AE48A43" w14:textId="77777777" w:rsidR="00840374" w:rsidRPr="00840374" w:rsidRDefault="00840374" w:rsidP="00631A8F">
            <w:pPr>
              <w:jc w:val="both"/>
            </w:pPr>
            <w:commentRangeStart w:id="52"/>
            <w:r w:rsidRPr="00840374">
              <w:rPr>
                <w:noProof/>
              </w:rPr>
              <w:drawing>
                <wp:inline distT="0" distB="0" distL="0" distR="0" wp14:anchorId="520EE503" wp14:editId="20747CA8">
                  <wp:extent cx="2475571" cy="1691640"/>
                  <wp:effectExtent l="0" t="0" r="1270" b="3810"/>
                  <wp:docPr id="101" name="Picture 101" descr="C:\Users\lpatterson\AnacondaProjects\microsim_R\exhibits\4_num_leaves_t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patterson\AnacondaProjects\microsim_R\exhibits\4_num_leaves_tot.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75571" cy="1691640"/>
                          </a:xfrm>
                          <a:prstGeom prst="rect">
                            <a:avLst/>
                          </a:prstGeom>
                          <a:noFill/>
                          <a:ln>
                            <a:noFill/>
                          </a:ln>
                        </pic:spPr>
                      </pic:pic>
                    </a:graphicData>
                  </a:graphic>
                </wp:inline>
              </w:drawing>
            </w:r>
            <w:commentRangeEnd w:id="52"/>
            <w:r w:rsidR="004B5CBF">
              <w:rPr>
                <w:rStyle w:val="CommentReference"/>
                <w:rFonts w:ascii="Calibri" w:hAnsi="Calibri"/>
              </w:rPr>
              <w:commentReference w:id="52"/>
            </w:r>
          </w:p>
        </w:tc>
      </w:tr>
      <w:tr w:rsidR="00840374" w:rsidRPr="00840374" w14:paraId="195C77B0" w14:textId="77777777" w:rsidTr="00840374">
        <w:tc>
          <w:tcPr>
            <w:tcW w:w="4675" w:type="dxa"/>
          </w:tcPr>
          <w:p w14:paraId="75C65189" w14:textId="77777777" w:rsidR="00840374" w:rsidRPr="00840374" w:rsidRDefault="00840374" w:rsidP="00840374">
            <w:pPr>
              <w:jc w:val="center"/>
            </w:pPr>
            <w:r>
              <w:t>(c)</w:t>
            </w:r>
          </w:p>
        </w:tc>
        <w:tc>
          <w:tcPr>
            <w:tcW w:w="4675" w:type="dxa"/>
          </w:tcPr>
          <w:p w14:paraId="6543C3DB" w14:textId="77777777" w:rsidR="00840374" w:rsidRPr="00840374" w:rsidRDefault="00840374" w:rsidP="00840374">
            <w:pPr>
              <w:jc w:val="center"/>
            </w:pPr>
            <w:r>
              <w:t>(d)</w:t>
            </w:r>
          </w:p>
        </w:tc>
      </w:tr>
      <w:tr w:rsidR="00840374" w:rsidRPr="00840374" w14:paraId="50F40DEB" w14:textId="77777777" w:rsidTr="00840374">
        <w:tc>
          <w:tcPr>
            <w:tcW w:w="4675" w:type="dxa"/>
          </w:tcPr>
          <w:p w14:paraId="77A52294" w14:textId="77777777" w:rsidR="00840374" w:rsidRPr="00840374" w:rsidRDefault="00840374" w:rsidP="00631A8F">
            <w:pPr>
              <w:jc w:val="both"/>
            </w:pPr>
            <w:r w:rsidRPr="00840374">
              <w:rPr>
                <w:noProof/>
              </w:rPr>
              <w:drawing>
                <wp:inline distT="0" distB="0" distL="0" distR="0" wp14:anchorId="75C2E09C" wp14:editId="502FBF3A">
                  <wp:extent cx="2475571" cy="1691640"/>
                  <wp:effectExtent l="0" t="0" r="1270" b="3810"/>
                  <wp:docPr id="102" name="Picture 102" descr="C:\Users\lpatterson\AnacondaProjects\microsim_R\exhibits\6a_leave_needers_t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patterson\AnacondaProjects\microsim_R\exhibits\6a_leave_needers_tot.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75571" cy="1691640"/>
                          </a:xfrm>
                          <a:prstGeom prst="rect">
                            <a:avLst/>
                          </a:prstGeom>
                          <a:noFill/>
                          <a:ln>
                            <a:noFill/>
                          </a:ln>
                        </pic:spPr>
                      </pic:pic>
                    </a:graphicData>
                  </a:graphic>
                </wp:inline>
              </w:drawing>
            </w:r>
          </w:p>
        </w:tc>
        <w:tc>
          <w:tcPr>
            <w:tcW w:w="4675" w:type="dxa"/>
          </w:tcPr>
          <w:p w14:paraId="007DCDA8" w14:textId="77777777" w:rsidR="00840374" w:rsidRPr="00840374" w:rsidRDefault="00840374" w:rsidP="00631A8F">
            <w:pPr>
              <w:jc w:val="both"/>
            </w:pPr>
            <w:r w:rsidRPr="00840374">
              <w:rPr>
                <w:noProof/>
              </w:rPr>
              <w:drawing>
                <wp:inline distT="0" distB="0" distL="0" distR="0" wp14:anchorId="52C7E5F7" wp14:editId="59CE2306">
                  <wp:extent cx="2475571" cy="1691640"/>
                  <wp:effectExtent l="0" t="0" r="1270" b="3810"/>
                  <wp:docPr id="103" name="Picture 103" descr="C:\Users\lpatterson\AnacondaProjects\microsim_R\exhibits\1_prop_pay_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patterson\AnacondaProjects\microsim_R\exhibits\1_prop_pay_avg.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75571" cy="1691640"/>
                          </a:xfrm>
                          <a:prstGeom prst="rect">
                            <a:avLst/>
                          </a:prstGeom>
                          <a:noFill/>
                          <a:ln>
                            <a:noFill/>
                          </a:ln>
                        </pic:spPr>
                      </pic:pic>
                    </a:graphicData>
                  </a:graphic>
                </wp:inline>
              </w:drawing>
            </w:r>
          </w:p>
        </w:tc>
      </w:tr>
    </w:tbl>
    <w:p w14:paraId="450EA2D7" w14:textId="77777777" w:rsidR="00840374" w:rsidRDefault="00840374" w:rsidP="00631A8F">
      <w:pPr>
        <w:jc w:val="both"/>
      </w:pPr>
    </w:p>
    <w:p w14:paraId="3DD355C9" w14:textId="77777777" w:rsidR="00243C90" w:rsidRDefault="00243C90" w:rsidP="00631A8F">
      <w:pPr>
        <w:jc w:val="both"/>
      </w:pPr>
    </w:p>
    <w:p w14:paraId="1A81F0B1" w14:textId="77777777" w:rsidR="00840374" w:rsidRDefault="00840374" w:rsidP="00631A8F">
      <w:pPr>
        <w:jc w:val="both"/>
      </w:pPr>
    </w:p>
    <w:p w14:paraId="717AAFBA" w14:textId="77777777" w:rsidR="00375947" w:rsidRDefault="00375947" w:rsidP="00631A8F">
      <w:pPr>
        <w:jc w:val="both"/>
        <w:rPr>
          <w:rFonts w:eastAsia="SimSun" w:cs="Times New Roman"/>
          <w:b/>
          <w:bCs/>
          <w:szCs w:val="18"/>
        </w:rPr>
      </w:pPr>
      <w:r>
        <w:br w:type="page"/>
      </w:r>
    </w:p>
    <w:p w14:paraId="6AC57702" w14:textId="77777777" w:rsidR="00840374" w:rsidRDefault="00840374" w:rsidP="00840374">
      <w:pPr>
        <w:pStyle w:val="Caption"/>
        <w:keepNext/>
      </w:pPr>
      <w:r>
        <w:lastRenderedPageBreak/>
        <w:t xml:space="preserve">Exhibit </w:t>
      </w:r>
      <w:fldSimple w:instr=" SEQ Exhibit \* ARABIC ">
        <w:r w:rsidR="005410ED">
          <w:rPr>
            <w:noProof/>
          </w:rPr>
          <w:t>7</w:t>
        </w:r>
      </w:fldSimple>
      <w:r>
        <w:t>:</w:t>
      </w:r>
      <w:r w:rsidRPr="00840374">
        <w:rPr>
          <w:rFonts w:eastAsiaTheme="minorHAnsi" w:cstheme="minorBidi"/>
          <w:b w:val="0"/>
          <w:bCs w:val="0"/>
          <w:szCs w:val="24"/>
        </w:rPr>
        <w:t xml:space="preserve"> </w:t>
      </w:r>
      <w:r w:rsidRPr="00840374">
        <w:t xml:space="preserve">Individual </w:t>
      </w:r>
      <w:r>
        <w:t>L</w:t>
      </w:r>
      <w:r w:rsidRPr="00840374">
        <w:t xml:space="preserve">evel </w:t>
      </w:r>
      <w:r>
        <w:t>O</w:t>
      </w:r>
      <w:r w:rsidRPr="00840374">
        <w:t>utcomes</w:t>
      </w:r>
      <w:r>
        <w:t>, 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40374" w:rsidRPr="00840374" w14:paraId="48FBF811" w14:textId="77777777" w:rsidTr="00840374">
        <w:tc>
          <w:tcPr>
            <w:tcW w:w="4675" w:type="dxa"/>
          </w:tcPr>
          <w:p w14:paraId="7651B252" w14:textId="77777777" w:rsidR="00840374" w:rsidRPr="00840374" w:rsidRDefault="00840374" w:rsidP="00840374">
            <w:pPr>
              <w:jc w:val="center"/>
            </w:pPr>
            <w:r>
              <w:t>(a)</w:t>
            </w:r>
          </w:p>
        </w:tc>
        <w:tc>
          <w:tcPr>
            <w:tcW w:w="4675" w:type="dxa"/>
          </w:tcPr>
          <w:p w14:paraId="5D479C54" w14:textId="77777777" w:rsidR="00840374" w:rsidRPr="00840374" w:rsidRDefault="00840374" w:rsidP="00840374">
            <w:pPr>
              <w:jc w:val="center"/>
            </w:pPr>
            <w:r>
              <w:t>(b)</w:t>
            </w:r>
          </w:p>
        </w:tc>
      </w:tr>
      <w:tr w:rsidR="00840374" w:rsidRPr="00840374" w14:paraId="56EE48EE" w14:textId="77777777" w:rsidTr="00840374">
        <w:tc>
          <w:tcPr>
            <w:tcW w:w="4675" w:type="dxa"/>
          </w:tcPr>
          <w:p w14:paraId="2908EB2C" w14:textId="77777777" w:rsidR="00840374" w:rsidRPr="00840374" w:rsidRDefault="00840374" w:rsidP="00840374">
            <w:pPr>
              <w:jc w:val="center"/>
            </w:pPr>
            <w:r w:rsidRPr="00840374">
              <w:rPr>
                <w:noProof/>
              </w:rPr>
              <w:drawing>
                <wp:inline distT="0" distB="0" distL="0" distR="0" wp14:anchorId="1623B8F6" wp14:editId="737B6159">
                  <wp:extent cx="2475571" cy="1691640"/>
                  <wp:effectExtent l="0" t="0" r="1270" b="3810"/>
                  <wp:docPr id="107" name="Picture 107" descr="C:\Users\lpatterson\AnacondaProjects\microsim_R\exhibits\7_leave_takers_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patterson\AnacondaProjects\microsim_R\exhibits\7_leave_takers_acc.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75571" cy="1691640"/>
                          </a:xfrm>
                          <a:prstGeom prst="rect">
                            <a:avLst/>
                          </a:prstGeom>
                          <a:noFill/>
                          <a:ln>
                            <a:noFill/>
                          </a:ln>
                        </pic:spPr>
                      </pic:pic>
                    </a:graphicData>
                  </a:graphic>
                </wp:inline>
              </w:drawing>
            </w:r>
          </w:p>
        </w:tc>
        <w:tc>
          <w:tcPr>
            <w:tcW w:w="4675" w:type="dxa"/>
          </w:tcPr>
          <w:p w14:paraId="121FD38A" w14:textId="77777777" w:rsidR="00840374" w:rsidRPr="00840374" w:rsidRDefault="00840374" w:rsidP="00840374">
            <w:pPr>
              <w:jc w:val="center"/>
            </w:pPr>
            <w:commentRangeStart w:id="53"/>
            <w:r w:rsidRPr="00840374">
              <w:rPr>
                <w:noProof/>
              </w:rPr>
              <w:drawing>
                <wp:inline distT="0" distB="0" distL="0" distR="0" wp14:anchorId="5F528512" wp14:editId="7BC7F98C">
                  <wp:extent cx="2475571" cy="1691640"/>
                  <wp:effectExtent l="0" t="0" r="1270" b="3810"/>
                  <wp:docPr id="108" name="Picture 108" descr="C:\Users\lpatterson\AnacondaProjects\microsim_R\exhibits\7a_leave_needers_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patterson\AnacondaProjects\microsim_R\exhibits\7a_leave_needers_acc.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475571" cy="1691640"/>
                          </a:xfrm>
                          <a:prstGeom prst="rect">
                            <a:avLst/>
                          </a:prstGeom>
                          <a:noFill/>
                          <a:ln>
                            <a:noFill/>
                          </a:ln>
                        </pic:spPr>
                      </pic:pic>
                    </a:graphicData>
                  </a:graphic>
                </wp:inline>
              </w:drawing>
            </w:r>
            <w:commentRangeEnd w:id="53"/>
            <w:r w:rsidR="00886338">
              <w:rPr>
                <w:rStyle w:val="CommentReference"/>
                <w:rFonts w:ascii="Calibri" w:hAnsi="Calibri"/>
              </w:rPr>
              <w:commentReference w:id="53"/>
            </w:r>
          </w:p>
        </w:tc>
      </w:tr>
      <w:tr w:rsidR="00840374" w:rsidRPr="00840374" w14:paraId="72F565C5" w14:textId="77777777" w:rsidTr="00840374">
        <w:tc>
          <w:tcPr>
            <w:tcW w:w="9350" w:type="dxa"/>
            <w:gridSpan w:val="2"/>
          </w:tcPr>
          <w:p w14:paraId="1FA66BCF" w14:textId="77777777" w:rsidR="00840374" w:rsidRPr="00840374" w:rsidRDefault="00840374" w:rsidP="00840374">
            <w:pPr>
              <w:jc w:val="center"/>
            </w:pPr>
            <w:r>
              <w:t>(c)</w:t>
            </w:r>
          </w:p>
        </w:tc>
      </w:tr>
      <w:tr w:rsidR="00840374" w:rsidRPr="00840374" w14:paraId="1FE2DD96" w14:textId="77777777" w:rsidTr="00840374">
        <w:tc>
          <w:tcPr>
            <w:tcW w:w="9350" w:type="dxa"/>
            <w:gridSpan w:val="2"/>
          </w:tcPr>
          <w:p w14:paraId="27357532" w14:textId="77777777" w:rsidR="00840374" w:rsidRPr="00840374" w:rsidRDefault="00840374" w:rsidP="00840374">
            <w:pPr>
              <w:jc w:val="center"/>
            </w:pPr>
            <w:r w:rsidRPr="00840374">
              <w:rPr>
                <w:b/>
                <w:i/>
                <w:noProof/>
              </w:rPr>
              <w:drawing>
                <wp:inline distT="0" distB="0" distL="0" distR="0" wp14:anchorId="04EED267" wp14:editId="590A7AE7">
                  <wp:extent cx="2475571" cy="1691640"/>
                  <wp:effectExtent l="0" t="0" r="1270" b="3810"/>
                  <wp:docPr id="109" name="Picture 109" descr="C:\Users\lpatterson\AnacondaProjects\microsim_R\exhibits\2_prop_pay_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patterson\AnacondaProjects\microsim_R\exhibits\2_prop_pay_acc.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475571" cy="1691640"/>
                          </a:xfrm>
                          <a:prstGeom prst="rect">
                            <a:avLst/>
                          </a:prstGeom>
                          <a:noFill/>
                          <a:ln>
                            <a:noFill/>
                          </a:ln>
                        </pic:spPr>
                      </pic:pic>
                    </a:graphicData>
                  </a:graphic>
                </wp:inline>
              </w:drawing>
            </w:r>
          </w:p>
        </w:tc>
      </w:tr>
    </w:tbl>
    <w:p w14:paraId="07F023C8" w14:textId="77777777" w:rsidR="00243C90" w:rsidRDefault="00243C90" w:rsidP="00631A8F">
      <w:pPr>
        <w:jc w:val="both"/>
      </w:pPr>
    </w:p>
    <w:p w14:paraId="492E222E" w14:textId="594C0EC7" w:rsidR="00376946" w:rsidRPr="00F10847" w:rsidRDefault="00F10847" w:rsidP="00631A8F">
      <w:pPr>
        <w:jc w:val="both"/>
        <w:rPr>
          <w:rFonts w:eastAsiaTheme="majorEastAsia" w:cs="Times New Roman"/>
          <w:b/>
          <w:color w:val="000000" w:themeColor="text1"/>
        </w:rPr>
      </w:pPr>
      <w:r w:rsidRPr="00F10847">
        <w:rPr>
          <w:rFonts w:eastAsiaTheme="majorEastAsia" w:cs="Times New Roman"/>
          <w:b/>
          <w:color w:val="000000" w:themeColor="text1"/>
        </w:rPr>
        <w:t>2.5</w:t>
      </w:r>
      <w:r w:rsidRPr="00F10847">
        <w:rPr>
          <w:rFonts w:eastAsiaTheme="majorEastAsia" w:cs="Times New Roman"/>
          <w:b/>
          <w:color w:val="000000" w:themeColor="text1"/>
        </w:rPr>
        <w:tab/>
      </w:r>
      <w:r w:rsidR="009331C9" w:rsidRPr="00F10847">
        <w:rPr>
          <w:rFonts w:eastAsiaTheme="majorEastAsia" w:cs="Times New Roman"/>
          <w:b/>
          <w:color w:val="000000" w:themeColor="text1"/>
        </w:rPr>
        <w:t xml:space="preserve">Conclusion and </w:t>
      </w:r>
      <w:r w:rsidR="00376946" w:rsidRPr="00F10847">
        <w:rPr>
          <w:rFonts w:eastAsiaTheme="majorEastAsia" w:cs="Times New Roman"/>
          <w:b/>
          <w:color w:val="000000" w:themeColor="text1"/>
        </w:rPr>
        <w:t>Next Steps</w:t>
      </w:r>
    </w:p>
    <w:p w14:paraId="4BDB5498" w14:textId="77777777" w:rsidR="00376946" w:rsidRDefault="00376946" w:rsidP="00631A8F">
      <w:pPr>
        <w:jc w:val="both"/>
      </w:pPr>
    </w:p>
    <w:p w14:paraId="72B2E2D1" w14:textId="3E7B8D40" w:rsidR="00B94CD2" w:rsidRPr="00B10460" w:rsidRDefault="00AE7730" w:rsidP="00B10460">
      <w:pPr>
        <w:jc w:val="both"/>
      </w:pPr>
      <w:r w:rsidRPr="00B10460">
        <w:t>Since submission of the alpha version of our model, we have made progresses on our model development by incorporating more model features to better reflect U.S. workers’ leave taking behavior and leave needs, implementing more simulation algorithms to fully leverage the power of machine learning, and testing the model with more extensive data across states and over years</w:t>
      </w:r>
      <w:r w:rsidR="000D7B0F" w:rsidRPr="00B10460">
        <w:t xml:space="preserve">. We therefore have a microsimulation model that is sufficiently functional to allow us perform the above model testing. We found that our current model has the capability to simulate program outlays that </w:t>
      </w:r>
      <w:commentRangeStart w:id="54"/>
      <w:r w:rsidR="000D7B0F" w:rsidRPr="00B10460">
        <w:t xml:space="preserve">are close to </w:t>
      </w:r>
      <w:commentRangeEnd w:id="54"/>
      <w:r w:rsidR="00886338">
        <w:rPr>
          <w:rStyle w:val="CommentReference"/>
          <w:rFonts w:ascii="Calibri" w:hAnsi="Calibri"/>
        </w:rPr>
        <w:commentReference w:id="54"/>
      </w:r>
      <w:r w:rsidR="000D7B0F" w:rsidRPr="00B10460">
        <w:t>actual outlays for certain states (California, New Jersey, and Rhode Island)</w:t>
      </w:r>
      <w:ins w:id="55" w:author="Chief Evaluation Office" w:date="2019-06-13T19:53:00Z">
        <w:r w:rsidR="00886338">
          <w:t>,</w:t>
        </w:r>
      </w:ins>
      <w:r w:rsidR="000D7B0F" w:rsidRPr="00B10460">
        <w:t xml:space="preserve"> and under certain simulation algorithms.</w:t>
      </w:r>
      <w:r w:rsidR="00C522B9" w:rsidRPr="00B10460">
        <w:t xml:space="preserve"> There is however not one single simulation method that outpe</w:t>
      </w:r>
      <w:r w:rsidR="00B94CD2" w:rsidRPr="00B10460">
        <w:t>rforms the rest.</w:t>
      </w:r>
    </w:p>
    <w:p w14:paraId="2916C19D" w14:textId="77777777" w:rsidR="00B94CD2" w:rsidRPr="00B10460" w:rsidRDefault="00B94CD2" w:rsidP="00B10460">
      <w:pPr>
        <w:jc w:val="both"/>
      </w:pPr>
    </w:p>
    <w:p w14:paraId="5B6960A3" w14:textId="77777777" w:rsidR="00BC4BD2" w:rsidRPr="00B10460" w:rsidRDefault="00B94CD2" w:rsidP="00B10460">
      <w:pPr>
        <w:jc w:val="both"/>
      </w:pPr>
      <w:r w:rsidRPr="00B10460">
        <w:t>We recognize the many discrepancies between the model prediction and observed data through model testing for state program outlays and leave taking and leave needs of the population</w:t>
      </w:r>
      <w:r w:rsidR="00BC4BD2" w:rsidRPr="00B10460">
        <w:t>. We identified the following factors that may drive these discrepancies:</w:t>
      </w:r>
    </w:p>
    <w:p w14:paraId="74869460" w14:textId="77777777" w:rsidR="00BC4BD2" w:rsidRPr="00B10460" w:rsidRDefault="00BC4BD2" w:rsidP="00B10460">
      <w:pPr>
        <w:jc w:val="both"/>
      </w:pPr>
    </w:p>
    <w:p w14:paraId="25EF3D89" w14:textId="77777777" w:rsidR="00BC4BD2" w:rsidRDefault="00BC4BD2" w:rsidP="00B10460">
      <w:pPr>
        <w:pStyle w:val="ListParagraph"/>
        <w:numPr>
          <w:ilvl w:val="0"/>
          <w:numId w:val="11"/>
        </w:numPr>
        <w:jc w:val="both"/>
      </w:pPr>
      <w:r w:rsidRPr="00B10460">
        <w:t>Choice of predictors in training simulation equations</w:t>
      </w:r>
    </w:p>
    <w:p w14:paraId="2CA12378" w14:textId="77777777" w:rsidR="00646346" w:rsidRPr="00B10460" w:rsidRDefault="00646346" w:rsidP="00B10460">
      <w:pPr>
        <w:pStyle w:val="ListParagraph"/>
        <w:numPr>
          <w:ilvl w:val="0"/>
          <w:numId w:val="11"/>
        </w:numPr>
        <w:jc w:val="both"/>
      </w:pPr>
      <w:r>
        <w:t>Application of a single simulation method throughout</w:t>
      </w:r>
      <w:r w:rsidR="0086461A">
        <w:t xml:space="preserve"> different components of the model</w:t>
      </w:r>
    </w:p>
    <w:p w14:paraId="24C199A7" w14:textId="77777777" w:rsidR="00BC4BD2" w:rsidRPr="00B10460" w:rsidRDefault="00BC4BD2" w:rsidP="00B10460">
      <w:pPr>
        <w:pStyle w:val="ListParagraph"/>
        <w:numPr>
          <w:ilvl w:val="0"/>
          <w:numId w:val="11"/>
        </w:numPr>
        <w:jc w:val="both"/>
      </w:pPr>
      <w:r w:rsidRPr="00B10460">
        <w:t>Assumption of homogenous take up rates (0.25) across states and across leave types</w:t>
      </w:r>
    </w:p>
    <w:p w14:paraId="5CBA60B0" w14:textId="77777777" w:rsidR="00BC4BD2" w:rsidRPr="00B10460" w:rsidRDefault="00BC4BD2" w:rsidP="00B10460">
      <w:pPr>
        <w:pStyle w:val="ListParagraph"/>
        <w:numPr>
          <w:ilvl w:val="0"/>
          <w:numId w:val="11"/>
        </w:numPr>
        <w:jc w:val="both"/>
      </w:pPr>
      <w:r w:rsidRPr="00B10460">
        <w:t>Oversimplification of program features for the three state programs</w:t>
      </w:r>
    </w:p>
    <w:p w14:paraId="187F57B8" w14:textId="77777777" w:rsidR="005F67A5" w:rsidRPr="00B10460" w:rsidRDefault="005F67A5" w:rsidP="00B10460">
      <w:pPr>
        <w:jc w:val="both"/>
      </w:pPr>
    </w:p>
    <w:p w14:paraId="42D47597" w14:textId="77777777" w:rsidR="005F67A5" w:rsidRPr="00B10460" w:rsidRDefault="005F67A5" w:rsidP="00B10460">
      <w:pPr>
        <w:jc w:val="both"/>
      </w:pPr>
      <w:r w:rsidRPr="00B10460">
        <w:lastRenderedPageBreak/>
        <w:t xml:space="preserve">To address these issues, we will further validate the model to optimize the predictor choices, </w:t>
      </w:r>
      <w:r w:rsidR="00277EED" w:rsidRPr="00277EED">
        <w:t>optimiz</w:t>
      </w:r>
      <w:r w:rsidR="00277EED">
        <w:t>e</w:t>
      </w:r>
      <w:r w:rsidR="00277EED" w:rsidRPr="00277EED">
        <w:t xml:space="preserve"> the use of different simulation methods for different simulation components of the model, </w:t>
      </w:r>
      <w:r w:rsidRPr="00B10460">
        <w:t>scan the literature for evidence of program-specific take up rates in different states, and incorporate model features to better represent current state programs. We expect these efforts to improve the results of our next round of model testing.</w:t>
      </w:r>
      <w:r w:rsidR="005041AD" w:rsidRPr="00B10460">
        <w:t xml:space="preserve"> We </w:t>
      </w:r>
      <w:r w:rsidR="00FD3274" w:rsidRPr="00B10460">
        <w:t xml:space="preserve">also expect to identify and resolve additional issues </w:t>
      </w:r>
      <w:commentRangeStart w:id="56"/>
      <w:r w:rsidR="00FD3274" w:rsidRPr="00B10460">
        <w:t>in both Python and R models when our developers continue to move from independent coding to collaboration</w:t>
      </w:r>
      <w:commentRangeEnd w:id="56"/>
      <w:r w:rsidR="00E858CC">
        <w:rPr>
          <w:rStyle w:val="CommentReference"/>
          <w:rFonts w:ascii="Calibri" w:hAnsi="Calibri"/>
        </w:rPr>
        <w:commentReference w:id="56"/>
      </w:r>
      <w:r w:rsidR="00975EF9" w:rsidRPr="00B10460">
        <w:t>.</w:t>
      </w:r>
      <w:r w:rsidR="00601762" w:rsidRPr="00B10460">
        <w:t xml:space="preserve"> Last but not least, we will work on optimizing the execution speed of the model such as leveraging vectorization in Python, in order to facilitate </w:t>
      </w:r>
      <w:r w:rsidR="00B10460" w:rsidRPr="00B10460">
        <w:t xml:space="preserve">further </w:t>
      </w:r>
      <w:r w:rsidR="00601762" w:rsidRPr="00B10460">
        <w:t>model testing and improve user experience.</w:t>
      </w:r>
    </w:p>
    <w:p w14:paraId="54738AF4" w14:textId="77777777" w:rsidR="005E547D" w:rsidRDefault="005E547D" w:rsidP="00631A8F">
      <w:pPr>
        <w:jc w:val="both"/>
      </w:pPr>
    </w:p>
    <w:p w14:paraId="46ABBD8F" w14:textId="77777777" w:rsidR="000B1613" w:rsidRDefault="000B1613" w:rsidP="00631A8F">
      <w:pPr>
        <w:jc w:val="both"/>
      </w:pPr>
    </w:p>
    <w:p w14:paraId="61104D87" w14:textId="55DFDFA7" w:rsidR="00154A7D" w:rsidRDefault="00F10847" w:rsidP="00631A8F">
      <w:pPr>
        <w:pStyle w:val="Heading2"/>
        <w:jc w:val="both"/>
      </w:pPr>
      <w:bookmarkStart w:id="57" w:name="_Toc3452902"/>
      <w:r>
        <w:t xml:space="preserve">3. </w:t>
      </w:r>
      <w:r>
        <w:tab/>
      </w:r>
      <w:r w:rsidR="000B1613">
        <w:t>Bibliography</w:t>
      </w:r>
      <w:bookmarkEnd w:id="57"/>
      <w:r w:rsidR="000D7B0F">
        <w:t xml:space="preserve"> </w:t>
      </w:r>
    </w:p>
    <w:p w14:paraId="06BBA33E" w14:textId="77777777" w:rsidR="00B10460" w:rsidRDefault="00B10460" w:rsidP="00631A8F">
      <w:pPr>
        <w:jc w:val="both"/>
      </w:pPr>
    </w:p>
    <w:p w14:paraId="15B27FFC" w14:textId="77777777" w:rsidR="00C01836" w:rsidRDefault="000B1613" w:rsidP="00631A8F">
      <w:pPr>
        <w:jc w:val="both"/>
      </w:pPr>
      <w:r w:rsidRPr="000B1613">
        <w:t>Judkins, D. R. (1990). Fay’s method for variance estimation. </w:t>
      </w:r>
      <w:r w:rsidRPr="000B1613">
        <w:rPr>
          <w:i/>
          <w:iCs/>
        </w:rPr>
        <w:t>Journal of Official Statistics</w:t>
      </w:r>
      <w:r w:rsidRPr="000B1613">
        <w:t>, </w:t>
      </w:r>
      <w:r w:rsidRPr="000B1613">
        <w:rPr>
          <w:i/>
          <w:iCs/>
        </w:rPr>
        <w:t>6</w:t>
      </w:r>
      <w:r w:rsidRPr="000B1613">
        <w:t>(3), 223-239.</w:t>
      </w:r>
    </w:p>
    <w:p w14:paraId="464FCBC1" w14:textId="77777777" w:rsidR="00C01836" w:rsidRDefault="00C01836" w:rsidP="00631A8F">
      <w:pPr>
        <w:jc w:val="both"/>
      </w:pPr>
    </w:p>
    <w:p w14:paraId="418E968E" w14:textId="77777777" w:rsidR="00B10460" w:rsidRDefault="00C01836" w:rsidP="00631A8F">
      <w:pPr>
        <w:jc w:val="both"/>
        <w:rPr>
          <w:rFonts w:eastAsiaTheme="majorEastAsia" w:cs="Times New Roman"/>
          <w:b/>
          <w:color w:val="6C0000"/>
          <w:sz w:val="28"/>
          <w:szCs w:val="26"/>
        </w:rPr>
      </w:pPr>
      <w:r w:rsidRPr="00C01836">
        <w:t>Saunders, C., Gammerman, A., &amp; Vovk, V. (1998). Ridge regression learning algorithm in dual variables.</w:t>
      </w:r>
      <w:r w:rsidR="00B10460">
        <w:br w:type="page"/>
      </w:r>
    </w:p>
    <w:p w14:paraId="124AEFB1" w14:textId="77777777" w:rsidR="004F7E33" w:rsidRDefault="004F7E33" w:rsidP="00631A8F">
      <w:pPr>
        <w:pStyle w:val="Heading2"/>
        <w:jc w:val="both"/>
      </w:pPr>
      <w:bookmarkStart w:id="58" w:name="_Toc3452903"/>
      <w:r>
        <w:lastRenderedPageBreak/>
        <w:t>Appendix A</w:t>
      </w:r>
      <w:r w:rsidR="00F73DC9">
        <w:t>: Technical Details of Simulation Methods</w:t>
      </w:r>
      <w:bookmarkEnd w:id="58"/>
    </w:p>
    <w:p w14:paraId="5C8C6B09" w14:textId="77777777" w:rsidR="004F7E33" w:rsidRDefault="004F7E33" w:rsidP="00631A8F">
      <w:pPr>
        <w:jc w:val="both"/>
      </w:pPr>
    </w:p>
    <w:p w14:paraId="16044DAE" w14:textId="77777777" w:rsidR="00F73DC9" w:rsidRDefault="00F73DC9" w:rsidP="00631A8F">
      <w:pPr>
        <w:pStyle w:val="Heading3"/>
        <w:jc w:val="both"/>
      </w:pPr>
      <w:bookmarkStart w:id="59" w:name="_Toc514284952"/>
      <w:bookmarkStart w:id="60" w:name="_Toc3451840"/>
      <w:bookmarkStart w:id="61" w:name="_Toc3452904"/>
      <w:r>
        <w:t>A.1. Nearest Neighbor</w:t>
      </w:r>
      <w:bookmarkEnd w:id="59"/>
      <w:bookmarkEnd w:id="60"/>
      <w:bookmarkEnd w:id="61"/>
    </w:p>
    <w:p w14:paraId="3382A365" w14:textId="77777777" w:rsidR="00F73DC9" w:rsidRDefault="00F73DC9" w:rsidP="00631A8F">
      <w:pPr>
        <w:jc w:val="both"/>
      </w:pPr>
    </w:p>
    <w:p w14:paraId="01A17F74" w14:textId="77777777" w:rsidR="00F73DC9" w:rsidRDefault="00F73DC9" w:rsidP="00F73DC9">
      <w:pPr>
        <w:jc w:val="both"/>
      </w:pPr>
      <w:r>
        <w:rPr>
          <w:rFonts w:eastAsiaTheme="minorEastAsia"/>
        </w:rPr>
        <w:t xml:space="preserve">Nearest Neighbor (NN) methods are based on the simple idea that “nearby” data points tend to be similar to each other. The methods work by finding the </w:t>
      </w:r>
      <m:oMath>
        <m:r>
          <w:rPr>
            <w:rFonts w:ascii="Cambria Math" w:eastAsiaTheme="minorEastAsia" w:hAnsi="Cambria Math"/>
          </w:rPr>
          <m:t>k</m:t>
        </m:r>
      </m:oMath>
      <w:r>
        <w:rPr>
          <w:rFonts w:eastAsiaTheme="minorEastAsia"/>
        </w:rPr>
        <w:t xml:space="preserve"> datapoints that are closest to a given observation in </w:t>
      </w:r>
      <m:oMath>
        <m:r>
          <w:rPr>
            <w:rFonts w:ascii="Cambria Math" w:eastAsiaTheme="minorEastAsia" w:hAnsi="Cambria Math"/>
          </w:rPr>
          <m:t>n</m:t>
        </m:r>
      </m:oMath>
      <w:r>
        <w:rPr>
          <w:rFonts w:eastAsiaTheme="minorEastAsia"/>
        </w:rPr>
        <w:t xml:space="preserve">-dimensional space (where </w:t>
      </w:r>
      <m:oMath>
        <m:r>
          <w:rPr>
            <w:rFonts w:ascii="Cambria Math" w:eastAsiaTheme="minorEastAsia" w:hAnsi="Cambria Math"/>
          </w:rPr>
          <m:t>n</m:t>
        </m:r>
      </m:oMath>
      <w:r>
        <w:rPr>
          <w:rFonts w:eastAsiaTheme="minorEastAsia"/>
        </w:rPr>
        <w:t xml:space="preserve"> is the number of features or predictive variables used) and then tallying the classes of those neighbors. </w:t>
      </w:r>
      <w:r>
        <w:t>The data point is then predicted to belong to the class that appears the most among its neighbors.</w:t>
      </w:r>
    </w:p>
    <w:p w14:paraId="5C71F136" w14:textId="77777777" w:rsidR="00F73DC9" w:rsidRDefault="00F73DC9" w:rsidP="00F73DC9">
      <w:pPr>
        <w:jc w:val="both"/>
      </w:pPr>
    </w:p>
    <w:p w14:paraId="0A3882BF" w14:textId="77777777" w:rsidR="00F73DC9" w:rsidRDefault="00F73DC9" w:rsidP="00F73DC9">
      <w:pPr>
        <w:jc w:val="both"/>
      </w:pPr>
      <w:r>
        <w:t xml:space="preserve">The different variants of NN methods differ according to how they define the measure of “distance”, which is in turn used to define what points are “nearby”. Exhibit 5 presents a selection of popular distance metrics commonly used in NN methods. Note that each metric has its own tunable parameters, and some can be viewed as special cases of another. For example, </w:t>
      </w:r>
      <w:r>
        <w:rPr>
          <w:rFonts w:eastAsiaTheme="minorEastAsia"/>
        </w:rPr>
        <w:t xml:space="preserve">the Minkowski distance is equal to the Manhattan distance if </w:t>
      </w:r>
      <m:oMath>
        <m:r>
          <w:rPr>
            <w:rFonts w:ascii="Cambria Math" w:eastAsiaTheme="minorEastAsia" w:hAnsi="Cambria Math"/>
          </w:rPr>
          <m:t>p=1</m:t>
        </m:r>
      </m:oMath>
      <w:r>
        <w:rPr>
          <w:rFonts w:eastAsiaTheme="minorEastAsia"/>
        </w:rPr>
        <w:t xml:space="preserve"> and the Euclidean distance if </w:t>
      </w:r>
      <m:oMath>
        <m:r>
          <w:rPr>
            <w:rFonts w:ascii="Cambria Math" w:eastAsiaTheme="minorEastAsia" w:hAnsi="Cambria Math"/>
          </w:rPr>
          <m:t>p=2</m:t>
        </m:r>
      </m:oMath>
      <w:r>
        <w:rPr>
          <w:rFonts w:eastAsiaTheme="minorEastAsia"/>
        </w:rPr>
        <w:t>.</w:t>
      </w:r>
    </w:p>
    <w:p w14:paraId="62199465" w14:textId="77777777" w:rsidR="00F73DC9" w:rsidRDefault="00F73DC9" w:rsidP="00F73DC9">
      <w:pPr>
        <w:autoSpaceDE w:val="0"/>
        <w:autoSpaceDN w:val="0"/>
        <w:adjustRightInd w:val="0"/>
        <w:jc w:val="both"/>
      </w:pPr>
    </w:p>
    <w:p w14:paraId="1C523486" w14:textId="77777777" w:rsidR="00F73DC9" w:rsidRDefault="00F73DC9" w:rsidP="00F73DC9">
      <w:pPr>
        <w:pStyle w:val="Caption"/>
      </w:pPr>
      <w:bookmarkStart w:id="62" w:name="_Toc514089441"/>
      <w:bookmarkStart w:id="63" w:name="_Toc514284967"/>
      <w:r>
        <w:t xml:space="preserve">Exhibit </w:t>
      </w:r>
      <w:r>
        <w:rPr>
          <w:noProof/>
        </w:rPr>
        <w:fldChar w:fldCharType="begin"/>
      </w:r>
      <w:r>
        <w:rPr>
          <w:noProof/>
        </w:rPr>
        <w:instrText xml:space="preserve"> SEQ Exhibit \* ARABIC </w:instrText>
      </w:r>
      <w:r>
        <w:rPr>
          <w:noProof/>
        </w:rPr>
        <w:fldChar w:fldCharType="separate"/>
      </w:r>
      <w:r w:rsidR="005410ED">
        <w:rPr>
          <w:noProof/>
        </w:rPr>
        <w:t>8</w:t>
      </w:r>
      <w:r>
        <w:rPr>
          <w:noProof/>
        </w:rPr>
        <w:fldChar w:fldCharType="end"/>
      </w:r>
      <w:r>
        <w:t>: Alternative Distance Metrics for Nearest Neighbor Methods</w:t>
      </w:r>
      <w:bookmarkEnd w:id="62"/>
      <w:bookmarkEnd w:id="63"/>
    </w:p>
    <w:tbl>
      <w:tblPr>
        <w:tblStyle w:val="IMPAQMulitibandedTable"/>
        <w:tblW w:w="0" w:type="auto"/>
        <w:jc w:val="center"/>
        <w:tblLook w:val="04A0" w:firstRow="1" w:lastRow="0" w:firstColumn="1" w:lastColumn="0" w:noHBand="0" w:noVBand="1"/>
      </w:tblPr>
      <w:tblGrid>
        <w:gridCol w:w="2082"/>
        <w:gridCol w:w="3668"/>
      </w:tblGrid>
      <w:tr w:rsidR="00F73DC9" w14:paraId="7133CC9C" w14:textId="77777777" w:rsidTr="00644B9E">
        <w:trPr>
          <w:cnfStyle w:val="100000000000" w:firstRow="1" w:lastRow="0" w:firstColumn="0" w:lastColumn="0" w:oddVBand="0" w:evenVBand="0" w:oddHBand="0"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2082" w:type="dxa"/>
          </w:tcPr>
          <w:p w14:paraId="0A6F97C8" w14:textId="77777777" w:rsidR="00F73DC9" w:rsidRPr="00E61405" w:rsidRDefault="00F73DC9" w:rsidP="00644B9E">
            <w:pPr>
              <w:autoSpaceDE w:val="0"/>
              <w:autoSpaceDN w:val="0"/>
              <w:adjustRightInd w:val="0"/>
              <w:jc w:val="both"/>
              <w:rPr>
                <w:rFonts w:ascii="Times New Roman" w:hAnsi="Times New Roman"/>
              </w:rPr>
            </w:pPr>
            <w:r>
              <w:rPr>
                <w:rFonts w:ascii="Times New Roman" w:hAnsi="Times New Roman"/>
              </w:rPr>
              <w:t xml:space="preserve">Distance </w:t>
            </w:r>
            <w:r w:rsidRPr="00E61405">
              <w:rPr>
                <w:rFonts w:ascii="Times New Roman" w:hAnsi="Times New Roman"/>
              </w:rPr>
              <w:t>Metric</w:t>
            </w:r>
          </w:p>
        </w:tc>
        <w:tc>
          <w:tcPr>
            <w:tcW w:w="3668" w:type="dxa"/>
          </w:tcPr>
          <w:p w14:paraId="31FF54C8" w14:textId="77777777" w:rsidR="00F73DC9" w:rsidRPr="00E61405" w:rsidRDefault="00F73DC9" w:rsidP="00644B9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E61405">
              <w:rPr>
                <w:rFonts w:ascii="Times New Roman" w:hAnsi="Times New Roman"/>
              </w:rPr>
              <w:t>Description</w:t>
            </w:r>
          </w:p>
        </w:tc>
      </w:tr>
      <w:tr w:rsidR="00F73DC9" w14:paraId="1F7D838E" w14:textId="77777777" w:rsidTr="00644B9E">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082" w:type="dxa"/>
          </w:tcPr>
          <w:p w14:paraId="2F1B2E33" w14:textId="77777777" w:rsidR="00F73DC9" w:rsidRPr="00E61405" w:rsidRDefault="00F73DC9" w:rsidP="00644B9E">
            <w:pPr>
              <w:autoSpaceDE w:val="0"/>
              <w:autoSpaceDN w:val="0"/>
              <w:adjustRightInd w:val="0"/>
              <w:jc w:val="both"/>
              <w:rPr>
                <w:rFonts w:ascii="Times New Roman" w:hAnsi="Times New Roman"/>
              </w:rPr>
            </w:pPr>
            <w:r>
              <w:rPr>
                <w:rFonts w:ascii="Times New Roman" w:hAnsi="Times New Roman"/>
              </w:rPr>
              <w:t>Euclidean</w:t>
            </w:r>
          </w:p>
        </w:tc>
        <w:tc>
          <w:tcPr>
            <w:tcW w:w="3668" w:type="dxa"/>
          </w:tcPr>
          <w:p w14:paraId="7D599300" w14:textId="77777777" w:rsidR="00F73DC9" w:rsidRPr="00E61405" w:rsidRDefault="001F37A9" w:rsidP="00631A8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m:oMathPara>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tc>
      </w:tr>
      <w:tr w:rsidR="00F73DC9" w14:paraId="7C48D623" w14:textId="77777777" w:rsidTr="00644B9E">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082" w:type="dxa"/>
          </w:tcPr>
          <w:p w14:paraId="61F31647" w14:textId="77777777" w:rsidR="00F73DC9" w:rsidRPr="00E61405" w:rsidRDefault="00F73DC9" w:rsidP="00644B9E">
            <w:pPr>
              <w:autoSpaceDE w:val="0"/>
              <w:autoSpaceDN w:val="0"/>
              <w:adjustRightInd w:val="0"/>
              <w:jc w:val="both"/>
              <w:rPr>
                <w:rFonts w:ascii="Times New Roman" w:hAnsi="Times New Roman"/>
              </w:rPr>
            </w:pPr>
            <w:r>
              <w:rPr>
                <w:rFonts w:ascii="Times New Roman" w:hAnsi="Times New Roman"/>
              </w:rPr>
              <w:t>Manhattan</w:t>
            </w:r>
          </w:p>
        </w:tc>
        <w:tc>
          <w:tcPr>
            <w:tcW w:w="3668" w:type="dxa"/>
          </w:tcPr>
          <w:p w14:paraId="2DFBEBED" w14:textId="77777777" w:rsidR="00F73DC9" w:rsidRPr="00E61405" w:rsidRDefault="001F37A9" w:rsidP="00631A8F">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e>
                </m:nary>
              </m:oMath>
            </m:oMathPara>
          </w:p>
        </w:tc>
      </w:tr>
      <w:tr w:rsidR="00F73DC9" w14:paraId="58D8997E" w14:textId="77777777" w:rsidTr="00644B9E">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082" w:type="dxa"/>
          </w:tcPr>
          <w:p w14:paraId="011586F3" w14:textId="77777777" w:rsidR="00F73DC9" w:rsidRPr="00E61405" w:rsidRDefault="00F73DC9" w:rsidP="00644B9E">
            <w:pPr>
              <w:autoSpaceDE w:val="0"/>
              <w:autoSpaceDN w:val="0"/>
              <w:adjustRightInd w:val="0"/>
              <w:jc w:val="both"/>
              <w:rPr>
                <w:rFonts w:ascii="Times New Roman" w:hAnsi="Times New Roman"/>
              </w:rPr>
            </w:pPr>
            <w:r>
              <w:rPr>
                <w:rFonts w:ascii="Times New Roman" w:hAnsi="Times New Roman"/>
              </w:rPr>
              <w:t>Minkowski</w:t>
            </w:r>
          </w:p>
        </w:tc>
        <w:tc>
          <w:tcPr>
            <w:tcW w:w="3668" w:type="dxa"/>
          </w:tcPr>
          <w:p w14:paraId="4365857D" w14:textId="77777777" w:rsidR="00F73DC9" w:rsidRPr="00E61405" w:rsidRDefault="001F37A9" w:rsidP="00631A8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m:oMathPara>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e>
                              <m:sup>
                                <m:r>
                                  <w:rPr>
                                    <w:rFonts w:ascii="Cambria Math" w:hAnsi="Cambria Math"/>
                                  </w:rPr>
                                  <m:t>p</m:t>
                                </m:r>
                              </m:sup>
                            </m:sSup>
                          </m:e>
                        </m:nary>
                      </m:e>
                    </m:d>
                  </m:e>
                  <m:sup>
                    <m:f>
                      <m:fPr>
                        <m:type m:val="skw"/>
                        <m:ctrlPr>
                          <w:rPr>
                            <w:rFonts w:ascii="Cambria Math" w:hAnsi="Cambria Math"/>
                            <w:i/>
                          </w:rPr>
                        </m:ctrlPr>
                      </m:fPr>
                      <m:num>
                        <m:r>
                          <w:rPr>
                            <w:rFonts w:ascii="Cambria Math" w:hAnsi="Cambria Math"/>
                          </w:rPr>
                          <m:t>1</m:t>
                        </m:r>
                      </m:num>
                      <m:den>
                        <m:r>
                          <w:rPr>
                            <w:rFonts w:ascii="Cambria Math" w:hAnsi="Cambria Math"/>
                          </w:rPr>
                          <m:t>p</m:t>
                        </m:r>
                      </m:den>
                    </m:f>
                  </m:sup>
                </m:sSup>
              </m:oMath>
            </m:oMathPara>
          </w:p>
        </w:tc>
      </w:tr>
      <w:tr w:rsidR="00F73DC9" w14:paraId="4720D591" w14:textId="77777777" w:rsidTr="00644B9E">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082" w:type="dxa"/>
          </w:tcPr>
          <w:p w14:paraId="68F277C9" w14:textId="77777777" w:rsidR="00F73DC9" w:rsidRPr="00E61405" w:rsidRDefault="00F73DC9" w:rsidP="00644B9E">
            <w:pPr>
              <w:autoSpaceDE w:val="0"/>
              <w:autoSpaceDN w:val="0"/>
              <w:adjustRightInd w:val="0"/>
              <w:jc w:val="both"/>
              <w:rPr>
                <w:rFonts w:ascii="Times New Roman" w:hAnsi="Times New Roman"/>
              </w:rPr>
            </w:pPr>
            <w:r>
              <w:rPr>
                <w:rFonts w:ascii="Times New Roman" w:hAnsi="Times New Roman"/>
              </w:rPr>
              <w:t>Chebyshev</w:t>
            </w:r>
          </w:p>
        </w:tc>
        <w:tc>
          <w:tcPr>
            <w:tcW w:w="3668" w:type="dxa"/>
          </w:tcPr>
          <w:p w14:paraId="4288E0C8" w14:textId="77777777" w:rsidR="00F73DC9" w:rsidRPr="00E61405" w:rsidRDefault="001F37A9" w:rsidP="00631A8F">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lim>
                    </m:limLow>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e>
                        </m:d>
                      </m:e>
                    </m:d>
                  </m:e>
                </m:func>
              </m:oMath>
            </m:oMathPara>
          </w:p>
        </w:tc>
      </w:tr>
    </w:tbl>
    <w:p w14:paraId="0DA123B1" w14:textId="77777777" w:rsidR="00F73DC9" w:rsidRDefault="00F73DC9" w:rsidP="00F73DC9">
      <w:pPr>
        <w:jc w:val="both"/>
        <w:rPr>
          <w:rFonts w:eastAsiaTheme="minorEastAsia"/>
        </w:rPr>
      </w:pPr>
    </w:p>
    <w:p w14:paraId="6D31E040" w14:textId="77777777" w:rsidR="00F73DC9" w:rsidRPr="003E59B7" w:rsidRDefault="00F73DC9" w:rsidP="00F73DC9">
      <w:pPr>
        <w:jc w:val="both"/>
        <w:rPr>
          <w:rFonts w:eastAsiaTheme="minorEastAsia"/>
        </w:rPr>
      </w:pPr>
      <w:r>
        <w:rPr>
          <w:rFonts w:eastAsiaTheme="minorEastAsia"/>
        </w:rPr>
        <w:t xml:space="preserve">We now turn to an example that considers three pieces of information about a group of people - height in inches, weight in pounds, and age in years – so that each </w:t>
      </w:r>
      <w:r w:rsidRPr="003E59B7">
        <w:rPr>
          <w:rFonts w:eastAsiaTheme="minorEastAsia"/>
        </w:rPr>
        <w:t xml:space="preserve">person is represented in 3-dimensional space with the vector </w:t>
      </w:r>
      <w:r w:rsidRPr="003E59B7">
        <w:rPr>
          <w:rFonts w:eastAsiaTheme="minorEastAsia"/>
          <w:i/>
        </w:rPr>
        <w:t>(height, weight, age)</w:t>
      </w:r>
      <w:r>
        <w:rPr>
          <w:rFonts w:eastAsiaTheme="minorEastAsia"/>
        </w:rPr>
        <w:t xml:space="preserve">. </w:t>
      </w:r>
      <w:r w:rsidRPr="003E59B7">
        <w:rPr>
          <w:rFonts w:eastAsiaTheme="minorEastAsia"/>
        </w:rPr>
        <w:t xml:space="preserve">The Euclidean distance between </w:t>
      </w:r>
      <w:r>
        <w:rPr>
          <w:rFonts w:eastAsiaTheme="minorEastAsia"/>
        </w:rPr>
        <w:t xml:space="preserve">individuals </w:t>
      </w:r>
      <w:r>
        <w:rPr>
          <w:rFonts w:eastAsiaTheme="minorEastAsia"/>
          <w:b/>
        </w:rPr>
        <w:t>A</w:t>
      </w:r>
      <w:r>
        <w:rPr>
          <w:rFonts w:eastAsiaTheme="minorEastAsia"/>
        </w:rPr>
        <w:t xml:space="preserve"> = (74, 180, 17) and </w:t>
      </w:r>
      <w:r>
        <w:rPr>
          <w:rFonts w:eastAsiaTheme="minorEastAsia"/>
          <w:b/>
        </w:rPr>
        <w:t>B</w:t>
      </w:r>
      <w:r>
        <w:rPr>
          <w:rFonts w:eastAsiaTheme="minorEastAsia"/>
        </w:rPr>
        <w:t xml:space="preserve"> = (66, 115, 33) is</w:t>
      </w:r>
      <w:r w:rsidRPr="003E59B7">
        <w:rPr>
          <w:rFonts w:eastAsiaTheme="minorEastAsia"/>
        </w:rPr>
        <w:t>:</w:t>
      </w:r>
    </w:p>
    <w:p w14:paraId="4C4CEA3D" w14:textId="77777777" w:rsidR="00F73DC9" w:rsidRPr="003E59B7" w:rsidRDefault="00F73DC9" w:rsidP="00F73DC9">
      <w:pPr>
        <w:jc w:val="both"/>
        <w:rPr>
          <w:rFonts w:eastAsiaTheme="minorEastAsia"/>
        </w:rPr>
      </w:pPr>
    </w:p>
    <w:p w14:paraId="4B14E222" w14:textId="77777777" w:rsidR="00F73DC9" w:rsidRPr="003E59B7" w:rsidRDefault="001F37A9" w:rsidP="00F73DC9">
      <w:pPr>
        <w:jc w:val="both"/>
        <w:rPr>
          <w:rFonts w:eastAsiaTheme="minorEastAsia"/>
        </w:rPr>
      </w:pPr>
      <m:oMathPara>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74-66</m:t>
                      </m:r>
                    </m:e>
                  </m:d>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180-115</m:t>
                      </m:r>
                    </m:e>
                  </m:d>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17-33</m:t>
                      </m:r>
                    </m:e>
                  </m:d>
                </m:e>
                <m:sup>
                  <m:r>
                    <w:rPr>
                      <w:rFonts w:ascii="Cambria Math" w:eastAsiaTheme="minorEastAsia" w:hAnsi="Cambria Math"/>
                    </w:rPr>
                    <m:t>2</m:t>
                  </m:r>
                </m:sup>
              </m:sSup>
            </m:e>
          </m:rad>
          <m:r>
            <w:rPr>
              <w:rFonts w:ascii="Cambria Math" w:eastAsiaTheme="minorEastAsia" w:hAnsi="Cambria Math"/>
            </w:rPr>
            <m:t xml:space="preserve">= </m:t>
          </m:r>
          <m:rad>
            <m:radPr>
              <m:degHide m:val="1"/>
              <m:ctrlPr>
                <w:rPr>
                  <w:rFonts w:ascii="Cambria Math" w:eastAsiaTheme="minorEastAsia" w:hAnsi="Cambria Math"/>
                  <w:i/>
                </w:rPr>
              </m:ctrlPr>
            </m:radPr>
            <m:deg/>
            <m:e>
              <m:r>
                <w:rPr>
                  <w:rFonts w:ascii="Cambria Math" w:eastAsiaTheme="minorEastAsia" w:hAnsi="Cambria Math"/>
                </w:rPr>
                <m:t>64+4225+256</m:t>
              </m:r>
            </m:e>
          </m:rad>
          <m:r>
            <w:rPr>
              <w:rFonts w:ascii="Cambria Math" w:eastAsiaTheme="minorEastAsia" w:hAnsi="Cambria Math"/>
            </w:rPr>
            <m:t>= 67.417</m:t>
          </m:r>
        </m:oMath>
      </m:oMathPara>
    </w:p>
    <w:p w14:paraId="50895670" w14:textId="77777777" w:rsidR="00F73DC9" w:rsidRPr="003E59B7" w:rsidRDefault="00F73DC9" w:rsidP="00F73DC9">
      <w:pPr>
        <w:jc w:val="both"/>
        <w:rPr>
          <w:rFonts w:eastAsiaTheme="minorEastAsia"/>
        </w:rPr>
      </w:pPr>
    </w:p>
    <w:p w14:paraId="643E0B08" w14:textId="77777777" w:rsidR="00F73DC9" w:rsidRDefault="00F73DC9" w:rsidP="00F73DC9">
      <w:pPr>
        <w:jc w:val="both"/>
        <w:rPr>
          <w:rFonts w:eastAsiaTheme="minorEastAsia"/>
        </w:rPr>
      </w:pPr>
      <w:r>
        <w:rPr>
          <w:rFonts w:eastAsiaTheme="minorEastAsia"/>
        </w:rPr>
        <w:t xml:space="preserve">Because all the metrics treat the distance between each feature </w:t>
      </w:r>
      <m:oMath>
        <m:r>
          <w:rPr>
            <w:rFonts w:ascii="Cambria Math" w:eastAsiaTheme="minorEastAsia" w:hAnsi="Cambria Math"/>
          </w:rPr>
          <m:t>i</m:t>
        </m:r>
      </m:oMath>
      <w:r>
        <w:rPr>
          <w:rFonts w:eastAsiaTheme="minorEastAsia"/>
        </w:rPr>
        <w:t xml:space="preserve"> in an identical fashion, NN algorithms perform better when all data features have the same scale. Normalizing each of the feature variables in the pre-processing step is therefore important before training the classifier.</w:t>
      </w:r>
    </w:p>
    <w:p w14:paraId="38C1F859" w14:textId="77777777" w:rsidR="00F73DC9" w:rsidRDefault="00F73DC9" w:rsidP="00F73DC9">
      <w:pPr>
        <w:jc w:val="both"/>
        <w:rPr>
          <w:rFonts w:eastAsiaTheme="minorEastAsia"/>
        </w:rPr>
      </w:pPr>
    </w:p>
    <w:p w14:paraId="4A14E659" w14:textId="77777777" w:rsidR="00F73DC9" w:rsidRDefault="00F73DC9" w:rsidP="00F73DC9">
      <w:pPr>
        <w:jc w:val="both"/>
        <w:rPr>
          <w:rFonts w:eastAsiaTheme="minorEastAsia"/>
        </w:rPr>
      </w:pPr>
      <w:r>
        <w:rPr>
          <w:rFonts w:eastAsiaTheme="minorEastAsia"/>
        </w:rPr>
        <w:t xml:space="preserve">Another example is presented in Exhibit 11. The left-hand panel shows a </w:t>
      </w:r>
      <w:r w:rsidRPr="00985645">
        <w:rPr>
          <w:rFonts w:eastAsiaTheme="minorEastAsia"/>
        </w:rPr>
        <w:t xml:space="preserve">scatter plot </w:t>
      </w:r>
      <w:r>
        <w:rPr>
          <w:rFonts w:eastAsiaTheme="minorEastAsia"/>
        </w:rPr>
        <w:t>representing</w:t>
      </w:r>
      <w:r w:rsidRPr="00985645">
        <w:rPr>
          <w:rFonts w:eastAsiaTheme="minorEastAsia"/>
        </w:rPr>
        <w:t xml:space="preserve"> </w:t>
      </w:r>
      <w:r>
        <w:rPr>
          <w:rFonts w:eastAsiaTheme="minorEastAsia"/>
        </w:rPr>
        <w:t xml:space="preserve">a set of </w:t>
      </w:r>
      <w:r w:rsidRPr="00985645">
        <w:rPr>
          <w:rFonts w:eastAsiaTheme="minorEastAsia"/>
        </w:rPr>
        <w:t xml:space="preserve">training data in 2-dimensional space, with the </w:t>
      </w:r>
      <w:r>
        <w:rPr>
          <w:rFonts w:eastAsiaTheme="minorEastAsia"/>
        </w:rPr>
        <w:t xml:space="preserve">color of each point representing that point’s </w:t>
      </w:r>
      <w:r>
        <w:rPr>
          <w:rFonts w:eastAsiaTheme="minorEastAsia"/>
        </w:rPr>
        <w:lastRenderedPageBreak/>
        <w:t>class (red or blue).</w:t>
      </w:r>
      <w:r w:rsidRPr="00985645">
        <w:rPr>
          <w:rFonts w:eastAsiaTheme="minorEastAsia"/>
        </w:rPr>
        <w:t xml:space="preserve"> The purple </w:t>
      </w:r>
      <w:r w:rsidRPr="00985645">
        <w:rPr>
          <w:rFonts w:eastAsiaTheme="minorEastAsia"/>
          <w:i/>
        </w:rPr>
        <w:t>x</w:t>
      </w:r>
      <w:r>
        <w:rPr>
          <w:rFonts w:eastAsiaTheme="minorEastAsia"/>
        </w:rPr>
        <w:t xml:space="preserve"> represents a</w:t>
      </w:r>
      <w:r w:rsidRPr="00985645">
        <w:rPr>
          <w:rFonts w:eastAsiaTheme="minorEastAsia"/>
        </w:rPr>
        <w:t xml:space="preserve"> new, unclassified point</w:t>
      </w:r>
      <w:r>
        <w:rPr>
          <w:rFonts w:eastAsiaTheme="minorEastAsia"/>
        </w:rPr>
        <w:t xml:space="preserve"> within the test data. The right-hand panel illustrates how the NN classifier finds the </w:t>
      </w:r>
      <w:r>
        <w:rPr>
          <w:rFonts w:eastAsiaTheme="minorEastAsia"/>
          <w:i/>
        </w:rPr>
        <w:t xml:space="preserve">k=5 </w:t>
      </w:r>
      <w:r>
        <w:rPr>
          <w:rFonts w:eastAsiaTheme="minorEastAsia"/>
        </w:rPr>
        <w:t>closest points using the Euclidean distance. Of these five nearest neighbors, three are red and two are blue.</w:t>
      </w:r>
    </w:p>
    <w:p w14:paraId="0C8FE7CE" w14:textId="77777777" w:rsidR="00F73DC9" w:rsidRDefault="00F73DC9" w:rsidP="00F73DC9">
      <w:pPr>
        <w:jc w:val="both"/>
        <w:rPr>
          <w:rFonts w:eastAsiaTheme="minorEastAsia"/>
        </w:rPr>
      </w:pPr>
    </w:p>
    <w:p w14:paraId="45BDD914" w14:textId="77777777" w:rsidR="00F73DC9" w:rsidRDefault="00F73DC9" w:rsidP="00F73DC9">
      <w:pPr>
        <w:pStyle w:val="Caption"/>
        <w:rPr>
          <w:rFonts w:eastAsiaTheme="minorEastAsia"/>
        </w:rPr>
      </w:pPr>
      <w:bookmarkStart w:id="64" w:name="_Toc514089442"/>
      <w:bookmarkStart w:id="65" w:name="_Toc514284968"/>
      <w:r>
        <w:t xml:space="preserve">Exhibit </w:t>
      </w:r>
      <w:r>
        <w:rPr>
          <w:noProof/>
        </w:rPr>
        <w:fldChar w:fldCharType="begin"/>
      </w:r>
      <w:r>
        <w:rPr>
          <w:noProof/>
        </w:rPr>
        <w:instrText xml:space="preserve"> SEQ Exhibit \* ARABIC </w:instrText>
      </w:r>
      <w:r>
        <w:rPr>
          <w:noProof/>
        </w:rPr>
        <w:fldChar w:fldCharType="separate"/>
      </w:r>
      <w:r w:rsidR="005410ED">
        <w:rPr>
          <w:noProof/>
        </w:rPr>
        <w:t>9</w:t>
      </w:r>
      <w:r>
        <w:rPr>
          <w:noProof/>
        </w:rPr>
        <w:fldChar w:fldCharType="end"/>
      </w:r>
      <w:r>
        <w:t>: Alternative Distance Metrics for Nearest Neighbor Methods</w:t>
      </w:r>
      <w:bookmarkEnd w:id="64"/>
      <w:bookmarkEnd w:id="65"/>
    </w:p>
    <w:p w14:paraId="41004F19" w14:textId="77777777" w:rsidR="00F73DC9" w:rsidRDefault="00F73DC9" w:rsidP="00F73DC9">
      <w:pPr>
        <w:jc w:val="center"/>
        <w:rPr>
          <w:rFonts w:eastAsiaTheme="minorEastAsia"/>
        </w:rPr>
      </w:pPr>
      <w:r>
        <w:rPr>
          <w:noProof/>
        </w:rPr>
        <w:drawing>
          <wp:inline distT="0" distB="0" distL="0" distR="0" wp14:anchorId="07CD77C9" wp14:editId="70790EC4">
            <wp:extent cx="2489200" cy="1852894"/>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26777" cy="1880865"/>
                    </a:xfrm>
                    <a:prstGeom prst="rect">
                      <a:avLst/>
                    </a:prstGeom>
                  </pic:spPr>
                </pic:pic>
              </a:graphicData>
            </a:graphic>
          </wp:inline>
        </w:drawing>
      </w:r>
      <w:r>
        <w:rPr>
          <w:noProof/>
        </w:rPr>
        <w:drawing>
          <wp:inline distT="0" distB="0" distL="0" distR="0" wp14:anchorId="6F38709C" wp14:editId="6344F0CE">
            <wp:extent cx="2476500" cy="1802185"/>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95713" cy="1816166"/>
                    </a:xfrm>
                    <a:prstGeom prst="rect">
                      <a:avLst/>
                    </a:prstGeom>
                  </pic:spPr>
                </pic:pic>
              </a:graphicData>
            </a:graphic>
          </wp:inline>
        </w:drawing>
      </w:r>
    </w:p>
    <w:p w14:paraId="67C0C651" w14:textId="77777777" w:rsidR="00F73DC9" w:rsidRDefault="00F73DC9" w:rsidP="00F73DC9">
      <w:pPr>
        <w:jc w:val="both"/>
        <w:rPr>
          <w:rFonts w:eastAsiaTheme="minorEastAsia"/>
        </w:rPr>
      </w:pPr>
    </w:p>
    <w:p w14:paraId="21F70D09" w14:textId="77777777" w:rsidR="00F73DC9" w:rsidRDefault="00F73DC9" w:rsidP="00F73DC9">
      <w:pPr>
        <w:jc w:val="both"/>
        <w:rPr>
          <w:rFonts w:eastAsiaTheme="minorEastAsia"/>
        </w:rPr>
      </w:pPr>
      <w:r>
        <w:rPr>
          <w:rFonts w:eastAsiaTheme="minorEastAsia"/>
        </w:rPr>
        <w:t>NN classifiers are intuitive, easy to implement, and quick to train because they only need to store the training data. However, prediction can be computationally intensive because of the need to calculate the distance between the new data point and each point in the training data. If the training data is especially large, with many features, the NN algorithm might not be a viable machine learning option without first employing dimensionality reduction techniques such as PCA and feature selection.</w:t>
      </w:r>
    </w:p>
    <w:p w14:paraId="308D56CC" w14:textId="77777777" w:rsidR="00F73DC9" w:rsidRDefault="00F73DC9" w:rsidP="00F73DC9">
      <w:pPr>
        <w:jc w:val="both"/>
        <w:rPr>
          <w:rFonts w:eastAsiaTheme="minorEastAsia"/>
        </w:rPr>
      </w:pPr>
    </w:p>
    <w:p w14:paraId="0A09C485" w14:textId="77777777" w:rsidR="00F73DC9" w:rsidRDefault="00F73DC9" w:rsidP="00F73DC9">
      <w:pPr>
        <w:jc w:val="both"/>
        <w:rPr>
          <w:rFonts w:eastAsiaTheme="minorEastAsia"/>
        </w:rPr>
      </w:pPr>
      <w:r>
        <w:rPr>
          <w:rFonts w:eastAsiaTheme="minorEastAsia"/>
        </w:rPr>
        <w:t xml:space="preserve">Finally, the number of neighbors </w:t>
      </w:r>
      <m:oMath>
        <m:r>
          <w:rPr>
            <w:rFonts w:ascii="Cambria Math" w:eastAsiaTheme="minorEastAsia" w:hAnsi="Cambria Math"/>
          </w:rPr>
          <m:t>k</m:t>
        </m:r>
      </m:oMath>
      <w:r>
        <w:rPr>
          <w:rFonts w:eastAsiaTheme="minorEastAsia"/>
        </w:rPr>
        <w:t xml:space="preserve"> will affect the bias and variance of nearest neighbor classifiers. If </w:t>
      </w:r>
      <w:r>
        <w:rPr>
          <w:rFonts w:eastAsiaTheme="minorEastAsia"/>
          <w:i/>
        </w:rPr>
        <w:t>k</w:t>
      </w:r>
      <w:r>
        <w:rPr>
          <w:rFonts w:eastAsiaTheme="minorEastAsia"/>
        </w:rPr>
        <w:t xml:space="preserve"> is too low, the classifier will have a high variance because a prediction will be decided by a small number of neighbors. This flaw might not show up during testing, but will be apparent once the classifier is used with new data. On the other hand, a high </w:t>
      </w:r>
      <w:r>
        <w:rPr>
          <w:rFonts w:eastAsiaTheme="minorEastAsia"/>
          <w:i/>
        </w:rPr>
        <w:t>k</w:t>
      </w:r>
      <w:r>
        <w:rPr>
          <w:rFonts w:eastAsiaTheme="minorEastAsia"/>
        </w:rPr>
        <w:t xml:space="preserve"> value will increase bias because the neighbor groups will become too large, thereby incorporating points that should not be included. Choosing the right value for </w:t>
      </w:r>
      <m:oMath>
        <m:r>
          <w:rPr>
            <w:rFonts w:ascii="Cambria Math" w:eastAsiaTheme="minorEastAsia" w:hAnsi="Cambria Math"/>
          </w:rPr>
          <m:t>k</m:t>
        </m:r>
      </m:oMath>
      <w:r>
        <w:rPr>
          <w:rFonts w:eastAsiaTheme="minorEastAsia"/>
        </w:rPr>
        <w:t xml:space="preserve"> is important for improving a classifier’s performance.</w:t>
      </w:r>
    </w:p>
    <w:p w14:paraId="797E50C6" w14:textId="77777777" w:rsidR="00F73DC9" w:rsidRDefault="00F73DC9" w:rsidP="00631A8F">
      <w:pPr>
        <w:jc w:val="both"/>
      </w:pPr>
    </w:p>
    <w:p w14:paraId="0F58C53F" w14:textId="77777777" w:rsidR="00F73DC9" w:rsidRDefault="00F73DC9" w:rsidP="00631A8F">
      <w:pPr>
        <w:pStyle w:val="Heading3"/>
        <w:jc w:val="both"/>
      </w:pPr>
      <w:bookmarkStart w:id="66" w:name="_Toc514284948"/>
      <w:bookmarkStart w:id="67" w:name="_Toc3451841"/>
      <w:bookmarkStart w:id="68" w:name="_Toc3452905"/>
      <w:r>
        <w:t>A.2. Logistic Regression</w:t>
      </w:r>
      <w:bookmarkEnd w:id="66"/>
      <w:bookmarkEnd w:id="67"/>
      <w:bookmarkEnd w:id="68"/>
    </w:p>
    <w:p w14:paraId="7B04FA47" w14:textId="77777777" w:rsidR="00F73DC9" w:rsidRDefault="00F73DC9" w:rsidP="00631A8F">
      <w:pPr>
        <w:jc w:val="both"/>
      </w:pPr>
    </w:p>
    <w:p w14:paraId="7DC511DE" w14:textId="77777777" w:rsidR="00F73DC9" w:rsidRDefault="00F73DC9" w:rsidP="00F73DC9">
      <w:pPr>
        <w:jc w:val="both"/>
      </w:pPr>
      <w:r w:rsidRPr="009326F4">
        <w:rPr>
          <w:b/>
        </w:rPr>
        <w:t>Logistic regression</w:t>
      </w:r>
      <w:r>
        <w:t xml:space="preserve"> models the log-odds of the occurrence of an event (in this case participation status), i.e. </w:t>
      </w:r>
      <m:oMath>
        <m:r>
          <m:rPr>
            <m:sty m:val="p"/>
          </m:rPr>
          <w:rPr>
            <w:rFonts w:ascii="Cambria Math" w:hAnsi="Cambria Math"/>
          </w:rPr>
          <m:t>ln⁡</m:t>
        </m:r>
        <m:r>
          <w:rPr>
            <w:rFonts w:ascii="Cambria Math" w:hAnsi="Cambria Math"/>
          </w:rPr>
          <m:t>(p/(1-p))</m:t>
        </m:r>
      </m:oMath>
      <w:r>
        <w:t xml:space="preserve"> where </w:t>
      </w:r>
      <m:oMath>
        <m:r>
          <w:rPr>
            <w:rFonts w:ascii="Cambria Math" w:hAnsi="Cambria Math"/>
          </w:rPr>
          <m:t>p</m:t>
        </m:r>
      </m:oMath>
      <w:r>
        <w:t xml:space="preserve"> is the probability of occurrence. </w:t>
      </w:r>
      <w:r w:rsidRPr="00D37C09">
        <w:t>The full model</w:t>
      </w:r>
      <w:r>
        <w:t xml:space="preserve"> is</w:t>
      </w:r>
    </w:p>
    <w:p w14:paraId="568C698B" w14:textId="77777777" w:rsidR="00F73DC9" w:rsidRDefault="00F73DC9" w:rsidP="00F73DC9">
      <w:pPr>
        <w:jc w:val="both"/>
      </w:pPr>
    </w:p>
    <w:p w14:paraId="638C8E3A" w14:textId="77777777" w:rsidR="00F73DC9" w:rsidRPr="00D37C09" w:rsidRDefault="00F73DC9" w:rsidP="00F73DC9">
      <w:pPr>
        <w:jc w:val="both"/>
      </w:pPr>
      <m:oMathPara>
        <m:oMath>
          <m:r>
            <w:rPr>
              <w:rFonts w:ascii="Cambria Math" w:hAnsi="Cambria Math"/>
            </w:rPr>
            <m:t>y=</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m:rPr>
                        <m:sty m:val="p"/>
                      </m:rPr>
                      <w:rPr>
                        <w:rFonts w:ascii="Cambria Math" w:hAnsi="Cambria Math"/>
                      </w:rPr>
                      <m:t>if</m:t>
                    </m:r>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=l</m:t>
                    </m:r>
                    <m:func>
                      <m:funcPr>
                        <m:ctrlPr>
                          <w:rPr>
                            <w:rFonts w:ascii="Cambria Math" w:hAnsi="Cambria Math"/>
                            <w:i/>
                          </w:rPr>
                        </m:ctrlPr>
                      </m:funcPr>
                      <m:fName>
                        <m:r>
                          <w:rPr>
                            <w:rFonts w:ascii="Cambria Math" w:hAnsi="Cambria Math"/>
                          </w:rPr>
                          <m:t>n</m:t>
                        </m:r>
                      </m:fName>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1-p</m:t>
                                </m:r>
                              </m:den>
                            </m:f>
                          </m:e>
                        </m:d>
                      </m:e>
                    </m:func>
                    <m:r>
                      <w:rPr>
                        <w:rFonts w:ascii="Cambria Math" w:hAnsi="Cambria Math"/>
                      </w:rPr>
                      <m:t>=Xβ+ε&gt;0</m:t>
                    </m:r>
                  </m:e>
                </m:mr>
                <m:mr>
                  <m:e>
                    <m:r>
                      <w:rPr>
                        <w:rFonts w:ascii="Cambria Math" w:hAnsi="Cambria Math"/>
                      </w:rPr>
                      <m:t>0</m:t>
                    </m:r>
                  </m:e>
                  <m:e>
                    <m:r>
                      <m:rPr>
                        <m:sty m:val="p"/>
                      </m:rPr>
                      <w:rPr>
                        <w:rFonts w:ascii="Cambria Math" w:hAnsi="Cambria Math"/>
                      </w:rPr>
                      <m:t>otherwise</m:t>
                    </m:r>
                  </m:e>
                </m:mr>
              </m:m>
            </m:e>
          </m:d>
        </m:oMath>
      </m:oMathPara>
    </w:p>
    <w:p w14:paraId="1A939487" w14:textId="77777777" w:rsidR="00F73DC9" w:rsidRDefault="00F73DC9" w:rsidP="00F73DC9">
      <w:pPr>
        <w:jc w:val="both"/>
      </w:pPr>
    </w:p>
    <w:p w14:paraId="31558590" w14:textId="77777777" w:rsidR="00F73DC9" w:rsidRDefault="00F73DC9" w:rsidP="00F73DC9">
      <w:pPr>
        <w:jc w:val="both"/>
        <w:rPr>
          <w:lang w:eastAsia="zh-CN"/>
        </w:rPr>
      </w:pPr>
      <w:r>
        <w:t xml:space="preserve">where </w:t>
      </w:r>
      <m:oMath>
        <m:r>
          <w:rPr>
            <w:rFonts w:ascii="Cambria Math" w:hAnsi="Cambria Math"/>
          </w:rPr>
          <m:t>Xβ</m:t>
        </m:r>
      </m:oMath>
      <w:r>
        <w:t xml:space="preserve"> represents the predictable part of the latent log-odds </w:t>
      </w:r>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and </w:t>
      </w:r>
      <m:oMath>
        <m:r>
          <w:rPr>
            <w:rFonts w:ascii="Cambria Math" w:hAnsi="Cambria Math"/>
          </w:rPr>
          <m:t>ε</m:t>
        </m:r>
      </m:oMath>
      <w:r>
        <w:t xml:space="preserve"> is a random error term with logistic distribution that represents the unpredictable part of </w:t>
      </w:r>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In the data, we observe the binary outcome </w:t>
      </w:r>
      <m:oMath>
        <m:r>
          <w:rPr>
            <w:rFonts w:ascii="Cambria Math" w:hAnsi="Cambria Math"/>
          </w:rPr>
          <m:t>y</m:t>
        </m:r>
      </m:oMath>
      <w:r>
        <w:t xml:space="preserve">, the actual participation status, instead of the latent log-odds </w:t>
      </w:r>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which is a function of </w:t>
      </w:r>
      <m:oMath>
        <m:r>
          <w:rPr>
            <w:rFonts w:ascii="Cambria Math" w:hAnsi="Cambria Math"/>
          </w:rPr>
          <m:t>p</m:t>
        </m:r>
      </m:oMath>
      <w:r>
        <w:t xml:space="preserve">, the unobserved </w:t>
      </w:r>
      <w:r>
        <w:rPr>
          <w:i/>
        </w:rPr>
        <w:t>ex ante</w:t>
      </w:r>
      <w:r>
        <w:t xml:space="preserve"> probability to participate. The log-odds converts the probability </w:t>
      </w:r>
      <m:oMath>
        <m:r>
          <w:rPr>
            <w:rFonts w:ascii="Cambria Math" w:hAnsi="Cambria Math"/>
          </w:rPr>
          <m:t>p</m:t>
        </m:r>
      </m:oMath>
      <w:r>
        <w:t xml:space="preserve"> from its domain </w:t>
      </w:r>
      <m:oMath>
        <m:r>
          <w:rPr>
            <w:rFonts w:ascii="Cambria Math" w:hAnsi="Cambria Math"/>
          </w:rPr>
          <m:t>[0,1]</m:t>
        </m:r>
      </m:oMath>
      <w:r>
        <w:t xml:space="preserve"> to the </w:t>
      </w:r>
      <w:r>
        <w:rPr>
          <w:i/>
        </w:rPr>
        <w:t xml:space="preserve">logit </w:t>
      </w:r>
      <w:r>
        <w:t xml:space="preserve">term </w:t>
      </w:r>
      <m:oMath>
        <m:r>
          <m:rPr>
            <m:sty m:val="p"/>
          </m:rPr>
          <w:rPr>
            <w:rFonts w:ascii="Cambria Math" w:hAnsi="Cambria Math"/>
          </w:rPr>
          <m:t>ln⁡</m:t>
        </m:r>
        <m:r>
          <w:rPr>
            <w:rFonts w:ascii="Cambria Math" w:hAnsi="Cambria Math"/>
          </w:rPr>
          <m:t>(p/(1-p))</m:t>
        </m:r>
      </m:oMath>
      <w:r>
        <w:t xml:space="preserve"> with its domain over the entire real line. Upon finding the optimizing </w:t>
      </w:r>
      <m:oMath>
        <m:acc>
          <m:accPr>
            <m:ctrlPr>
              <w:rPr>
                <w:rFonts w:ascii="Cambria Math" w:hAnsi="Cambria Math"/>
                <w:i/>
              </w:rPr>
            </m:ctrlPr>
          </m:accPr>
          <m:e>
            <m:r>
              <w:rPr>
                <w:rFonts w:ascii="Cambria Math" w:hAnsi="Cambria Math"/>
              </w:rPr>
              <m:t>β</m:t>
            </m:r>
          </m:e>
        </m:acc>
      </m:oMath>
      <w:r>
        <w:t xml:space="preserve">, the predicted </w:t>
      </w:r>
      <w:r>
        <w:rPr>
          <w:i/>
        </w:rPr>
        <w:t>probability</w:t>
      </w:r>
      <w:r>
        <w:rPr>
          <w:rFonts w:hint="eastAsia"/>
          <w:lang w:eastAsia="zh-CN"/>
        </w:rPr>
        <w:t xml:space="preserve"> </w:t>
      </w:r>
      <w:r>
        <w:rPr>
          <w:lang w:eastAsia="zh-CN"/>
        </w:rPr>
        <w:t>of event occurrence is</w:t>
      </w:r>
    </w:p>
    <w:p w14:paraId="6AA258D8" w14:textId="77777777" w:rsidR="00F73DC9" w:rsidRDefault="00F73DC9" w:rsidP="00F73DC9">
      <w:pPr>
        <w:jc w:val="both"/>
        <w:rPr>
          <w:lang w:eastAsia="zh-CN"/>
        </w:rPr>
      </w:pPr>
    </w:p>
    <w:p w14:paraId="1035A43D" w14:textId="77777777" w:rsidR="00F73DC9" w:rsidRPr="00C05DF7" w:rsidRDefault="001F37A9" w:rsidP="00F73DC9">
      <w:pPr>
        <w:jc w:val="both"/>
        <w:rPr>
          <w:lang w:eastAsia="zh-CN"/>
        </w:rPr>
      </w:pPr>
      <m:oMathPara>
        <m:oMath>
          <m:sSub>
            <m:sSubPr>
              <m:ctrlPr>
                <w:rPr>
                  <w:rFonts w:ascii="Cambria Math" w:hAnsi="Cambria Math"/>
                  <w:i/>
                  <w:lang w:eastAsia="zh-CN"/>
                </w:rPr>
              </m:ctrlPr>
            </m:sSubPr>
            <m:e>
              <m:acc>
                <m:accPr>
                  <m:ctrlPr>
                    <w:rPr>
                      <w:rFonts w:ascii="Cambria Math" w:hAnsi="Cambria Math"/>
                      <w:i/>
                      <w:lang w:eastAsia="zh-CN"/>
                    </w:rPr>
                  </m:ctrlPr>
                </m:accPr>
                <m:e>
                  <m:r>
                    <w:rPr>
                      <w:rFonts w:ascii="Cambria Math" w:hAnsi="Cambria Math"/>
                      <w:lang w:eastAsia="zh-CN"/>
                    </w:rPr>
                    <m:t>p</m:t>
                  </m:r>
                </m:e>
              </m:acc>
            </m:e>
            <m:sub>
              <m:r>
                <w:rPr>
                  <w:rFonts w:ascii="Cambria Math" w:hAnsi="Cambria Math"/>
                  <w:lang w:eastAsia="zh-CN"/>
                </w:rPr>
                <m:t>i</m:t>
              </m:r>
            </m:sub>
          </m:sSub>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r>
                <m:rPr>
                  <m:sty m:val="p"/>
                </m:rPr>
                <w:rPr>
                  <w:rFonts w:ascii="Cambria Math" w:hAnsi="Cambria Math"/>
                  <w:lang w:eastAsia="zh-CN"/>
                </w:rPr>
                <m:t>exp⁡</m:t>
              </m: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β)</m:t>
              </m:r>
            </m:den>
          </m:f>
          <m:r>
            <w:rPr>
              <w:rFonts w:ascii="Cambria Math" w:hAnsi="Cambria Math"/>
              <w:lang w:eastAsia="zh-CN"/>
            </w:rPr>
            <m:t xml:space="preserve"> </m:t>
          </m:r>
        </m:oMath>
      </m:oMathPara>
    </w:p>
    <w:p w14:paraId="6FFBD3EC" w14:textId="77777777" w:rsidR="00F73DC9" w:rsidRDefault="00F73DC9" w:rsidP="00F73DC9">
      <w:pPr>
        <w:jc w:val="both"/>
        <w:rPr>
          <w:lang w:eastAsia="zh-CN"/>
        </w:rPr>
      </w:pPr>
    </w:p>
    <w:p w14:paraId="7B15100D" w14:textId="77777777" w:rsidR="00F73DC9" w:rsidRDefault="00F73DC9" w:rsidP="00631A8F">
      <w:pPr>
        <w:jc w:val="both"/>
      </w:pPr>
      <w:r>
        <w:rPr>
          <w:lang w:eastAsia="zh-CN"/>
        </w:rPr>
        <w:t xml:space="preserve">for each observation </w:t>
      </w:r>
      <m:oMath>
        <m:r>
          <w:rPr>
            <w:rFonts w:ascii="Cambria Math" w:hAnsi="Cambria Math"/>
            <w:lang w:eastAsia="zh-CN"/>
          </w:rPr>
          <m:t>i</m:t>
        </m:r>
      </m:oMath>
      <w:r>
        <w:rPr>
          <w:lang w:eastAsia="zh-CN"/>
        </w:rPr>
        <w:t xml:space="preserve"> in the sample. Since the domain of the exponential term in the denominator is </w:t>
      </w:r>
      <m:oMath>
        <m:r>
          <w:rPr>
            <w:rFonts w:ascii="Cambria Math" w:hAnsi="Cambria Math"/>
            <w:lang w:eastAsia="zh-CN"/>
          </w:rPr>
          <m:t>[0, ∞)</m:t>
        </m:r>
      </m:oMath>
      <w:r>
        <w:rPr>
          <w:lang w:eastAsia="zh-CN"/>
        </w:rPr>
        <w:t xml:space="preserve">, the predicted probability will always stay within the theoretical </w:t>
      </w:r>
      <m:oMath>
        <m:r>
          <w:rPr>
            <w:rFonts w:ascii="Cambria Math" w:hAnsi="Cambria Math"/>
            <w:lang w:eastAsia="zh-CN"/>
          </w:rPr>
          <m:t>(0,1)</m:t>
        </m:r>
      </m:oMath>
      <w:r>
        <w:rPr>
          <w:lang w:eastAsia="zh-CN"/>
        </w:rPr>
        <w:t xml:space="preserve"> interval. </w:t>
      </w:r>
      <w:r>
        <w:t xml:space="preserve">The model then can freely optimize for parameter </w:t>
      </w:r>
      <m:oMath>
        <m:r>
          <w:rPr>
            <w:rFonts w:ascii="Cambria Math" w:hAnsi="Cambria Math"/>
          </w:rPr>
          <m:t>β</m:t>
        </m:r>
      </m:oMath>
      <w:r>
        <w:t xml:space="preserve"> without the issue of making out-of-domain predictions, which would often occur with linear probability models that directly model and predict the probability term </w:t>
      </w:r>
      <m:oMath>
        <m:r>
          <w:rPr>
            <w:rFonts w:ascii="Cambria Math" w:hAnsi="Cambria Math"/>
          </w:rPr>
          <m:t>p∈[0,1]</m:t>
        </m:r>
      </m:oMath>
      <w:r>
        <w:t>.</w:t>
      </w:r>
    </w:p>
    <w:p w14:paraId="30DCCCAD" w14:textId="77777777" w:rsidR="004F7E33" w:rsidRDefault="004F7E33" w:rsidP="00631A8F">
      <w:pPr>
        <w:jc w:val="both"/>
      </w:pPr>
    </w:p>
    <w:p w14:paraId="7DB7ACFA" w14:textId="77777777" w:rsidR="00F73DC9" w:rsidRDefault="00F73DC9" w:rsidP="00631A8F">
      <w:pPr>
        <w:pStyle w:val="Heading3"/>
        <w:jc w:val="both"/>
      </w:pPr>
      <w:bookmarkStart w:id="69" w:name="_Toc514284951"/>
      <w:bookmarkStart w:id="70" w:name="_Toc3451842"/>
      <w:bookmarkStart w:id="71" w:name="_Toc3452906"/>
      <w:r>
        <w:t>A.3. Naïve Bayes</w:t>
      </w:r>
      <w:bookmarkEnd w:id="69"/>
      <w:bookmarkEnd w:id="70"/>
      <w:bookmarkEnd w:id="71"/>
    </w:p>
    <w:p w14:paraId="36AF6883" w14:textId="77777777" w:rsidR="00F73DC9" w:rsidRDefault="00F73DC9" w:rsidP="00F73DC9">
      <w:pPr>
        <w:jc w:val="both"/>
        <w:rPr>
          <w:rFonts w:eastAsiaTheme="minorEastAsia"/>
        </w:rPr>
      </w:pPr>
    </w:p>
    <w:p w14:paraId="1AAF2333" w14:textId="77777777" w:rsidR="00F73DC9" w:rsidRDefault="00F73DC9" w:rsidP="00F73DC9">
      <w:pPr>
        <w:jc w:val="both"/>
        <w:rPr>
          <w:rFonts w:eastAsiaTheme="minorEastAsia"/>
        </w:rPr>
      </w:pPr>
      <w:r>
        <w:rPr>
          <w:rFonts w:eastAsiaTheme="minorEastAsia"/>
        </w:rPr>
        <w:t>Naïve Bayes methods are among the oldest, simplest and most popular machine learning classifications techniques. Their popularity stems from being</w:t>
      </w:r>
      <w:r w:rsidRPr="00F1541A">
        <w:rPr>
          <w:rFonts w:eastAsiaTheme="minorEastAsia"/>
        </w:rPr>
        <w:t xml:space="preserve"> extremely fast </w:t>
      </w:r>
      <w:r>
        <w:rPr>
          <w:rFonts w:eastAsiaTheme="minorEastAsia"/>
        </w:rPr>
        <w:t>and surprisingly accurate given the strong assumptions.</w:t>
      </w:r>
      <w:r w:rsidRPr="00F1541A">
        <w:rPr>
          <w:rFonts w:eastAsiaTheme="minorEastAsia"/>
        </w:rPr>
        <w:t xml:space="preserve"> Because </w:t>
      </w:r>
      <w:r>
        <w:rPr>
          <w:rFonts w:eastAsiaTheme="minorEastAsia"/>
        </w:rPr>
        <w:t xml:space="preserve">of these properties </w:t>
      </w:r>
      <w:r w:rsidRPr="00F1541A">
        <w:rPr>
          <w:rFonts w:eastAsiaTheme="minorEastAsia"/>
        </w:rPr>
        <w:t xml:space="preserve">they </w:t>
      </w:r>
      <w:r>
        <w:rPr>
          <w:rFonts w:eastAsiaTheme="minorEastAsia"/>
        </w:rPr>
        <w:t>are often employed as a</w:t>
      </w:r>
      <w:r w:rsidRPr="00F1541A">
        <w:rPr>
          <w:rFonts w:eastAsiaTheme="minorEastAsia"/>
        </w:rPr>
        <w:t xml:space="preserve"> baseline</w:t>
      </w:r>
      <w:r>
        <w:rPr>
          <w:rFonts w:eastAsiaTheme="minorEastAsia"/>
        </w:rPr>
        <w:t xml:space="preserve"> method</w:t>
      </w:r>
      <w:r w:rsidRPr="00F1541A">
        <w:rPr>
          <w:rFonts w:eastAsiaTheme="minorEastAsia"/>
        </w:rPr>
        <w:t xml:space="preserve"> </w:t>
      </w:r>
      <w:r>
        <w:rPr>
          <w:rFonts w:eastAsiaTheme="minorEastAsia"/>
        </w:rPr>
        <w:t>for</w:t>
      </w:r>
      <w:r w:rsidRPr="00F1541A">
        <w:rPr>
          <w:rFonts w:eastAsiaTheme="minorEastAsia"/>
        </w:rPr>
        <w:t xml:space="preserve"> classification problem</w:t>
      </w:r>
      <w:r>
        <w:rPr>
          <w:rFonts w:eastAsiaTheme="minorEastAsia"/>
        </w:rPr>
        <w:t>s</w:t>
      </w:r>
      <w:r w:rsidRPr="00F1541A">
        <w:rPr>
          <w:rFonts w:eastAsiaTheme="minorEastAsia"/>
        </w:rPr>
        <w:t>.</w:t>
      </w:r>
    </w:p>
    <w:p w14:paraId="54C529ED" w14:textId="77777777" w:rsidR="00F73DC9" w:rsidRDefault="00F73DC9" w:rsidP="00F73DC9">
      <w:pPr>
        <w:jc w:val="both"/>
        <w:rPr>
          <w:rFonts w:eastAsiaTheme="minorEastAsia"/>
        </w:rPr>
      </w:pPr>
    </w:p>
    <w:p w14:paraId="0FE159A5" w14:textId="77777777" w:rsidR="00F73DC9" w:rsidRDefault="00F73DC9" w:rsidP="00F73DC9">
      <w:pPr>
        <w:jc w:val="both"/>
        <w:rPr>
          <w:rFonts w:eastAsiaTheme="minorEastAsia"/>
        </w:rPr>
      </w:pPr>
      <w:r>
        <w:rPr>
          <w:rFonts w:eastAsiaTheme="minorEastAsia"/>
        </w:rPr>
        <w:t xml:space="preserve">Naïve Bayes methods refer to a family of classifiers </w:t>
      </w:r>
      <w:r w:rsidRPr="00F97D68">
        <w:rPr>
          <w:rFonts w:eastAsiaTheme="minorEastAsia"/>
        </w:rPr>
        <w:t>based on apply</w:t>
      </w:r>
      <w:r>
        <w:rPr>
          <w:rFonts w:eastAsiaTheme="minorEastAsia"/>
        </w:rPr>
        <w:t xml:space="preserve">ing Bayes' theorem with strong </w:t>
      </w:r>
      <w:r w:rsidRPr="00F97D68">
        <w:rPr>
          <w:rFonts w:eastAsiaTheme="minorEastAsia"/>
        </w:rPr>
        <w:t>independence assumptions between the features.</w:t>
      </w:r>
      <w:r>
        <w:rPr>
          <w:rFonts w:eastAsiaTheme="minorEastAsia"/>
        </w:rPr>
        <w:t xml:space="preserve"> In our classification problem, the probability of participating for a given set of physician-practice “features” </w:t>
      </w:r>
      <m:oMath>
        <m:r>
          <w:rPr>
            <w:rFonts w:ascii="Cambria Math" w:eastAsiaTheme="minorEastAsia" w:hAnsi="Cambria Math"/>
          </w:rPr>
          <m:t>X</m:t>
        </m:r>
      </m:oMath>
      <w:r>
        <w:rPr>
          <w:rFonts w:eastAsiaTheme="minorEastAsia"/>
        </w:rPr>
        <w:t xml:space="preserve"> is denoted </w:t>
      </w:r>
      <m:oMath>
        <m:r>
          <w:rPr>
            <w:rFonts w:ascii="Cambria Math" w:eastAsiaTheme="minorEastAsia" w:hAnsi="Cambria Math"/>
          </w:rPr>
          <m:t>P(y|X)</m:t>
        </m:r>
      </m:oMath>
      <w:r>
        <w:rPr>
          <w:rFonts w:eastAsiaTheme="minorEastAsia"/>
        </w:rPr>
        <w:t xml:space="preserve"> and can be written using Bayes formula as follows</w:t>
      </w:r>
    </w:p>
    <w:p w14:paraId="1C0157D6" w14:textId="77777777" w:rsidR="00F73DC9" w:rsidRDefault="00F73DC9" w:rsidP="00F73DC9">
      <w:pPr>
        <w:jc w:val="both"/>
        <w:rPr>
          <w:rFonts w:eastAsiaTheme="minorEastAsia"/>
        </w:rPr>
      </w:pPr>
    </w:p>
    <w:p w14:paraId="37697905" w14:textId="77777777" w:rsidR="00F73DC9" w:rsidRDefault="00F73DC9" w:rsidP="00F73DC9">
      <w:pPr>
        <w:jc w:val="bot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den>
          </m:f>
        </m:oMath>
      </m:oMathPara>
    </w:p>
    <w:p w14:paraId="3691E7B2" w14:textId="77777777" w:rsidR="00F73DC9" w:rsidRDefault="00F73DC9" w:rsidP="00F73DC9">
      <w:pPr>
        <w:jc w:val="both"/>
        <w:rPr>
          <w:rFonts w:eastAsiaTheme="minorEastAsia"/>
        </w:rPr>
      </w:pPr>
    </w:p>
    <w:p w14:paraId="3BAC96BC" w14:textId="77777777" w:rsidR="00F73DC9" w:rsidRDefault="00F73DC9" w:rsidP="00F73DC9">
      <w:pPr>
        <w:jc w:val="both"/>
        <w:rPr>
          <w:rFonts w:eastAsiaTheme="minorEastAsia"/>
        </w:rPr>
      </w:pPr>
      <w:r>
        <w:rPr>
          <w:rFonts w:eastAsiaTheme="minorEastAsia"/>
        </w:rPr>
        <w:t xml:space="preserve">Deciding on the appropriate value of y is based on the quantity </w:t>
      </w:r>
      <m:oMath>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which is defined as follows</w:t>
      </w:r>
    </w:p>
    <w:p w14:paraId="526770CE" w14:textId="77777777" w:rsidR="00F73DC9" w:rsidRDefault="00F73DC9" w:rsidP="00F73DC9">
      <w:pPr>
        <w:jc w:val="both"/>
        <w:rPr>
          <w:rFonts w:eastAsiaTheme="minorEastAsia"/>
        </w:rPr>
      </w:pPr>
    </w:p>
    <w:p w14:paraId="34660EE0" w14:textId="77777777" w:rsidR="00F73DC9" w:rsidRDefault="00F73DC9" w:rsidP="00F73DC9">
      <w:pPr>
        <w:jc w:val="both"/>
        <w:rPr>
          <w:rFonts w:eastAsiaTheme="minorEastAsia"/>
        </w:rPr>
      </w:pPr>
      <m:oMathPara>
        <m:oMath>
          <m:r>
            <w:rPr>
              <w:rFonts w:ascii="Cambria Math" w:eastAsiaTheme="minorEastAsia" w:hAnsi="Cambria Math"/>
            </w:rPr>
            <m:t>λ(X)=</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m:t>
                  </m:r>
                </m:e>
                <m:e>
                  <m:r>
                    <w:rPr>
                      <w:rFonts w:ascii="Cambria Math" w:eastAsiaTheme="minorEastAsia" w:hAnsi="Cambria Math"/>
                    </w:rPr>
                    <m:t>X</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y=0</m:t>
                  </m:r>
                </m:e>
                <m:e>
                  <m:r>
                    <w:rPr>
                      <w:rFonts w:ascii="Cambria Math" w:eastAsiaTheme="minorEastAsia" w:hAnsi="Cambria Math"/>
                    </w:rPr>
                    <m:t>X</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P(X|y=1)P</m:t>
              </m:r>
              <m:d>
                <m:dPr>
                  <m:ctrlPr>
                    <w:rPr>
                      <w:rFonts w:ascii="Cambria Math" w:eastAsiaTheme="minorEastAsia" w:hAnsi="Cambria Math"/>
                      <w:i/>
                    </w:rPr>
                  </m:ctrlPr>
                </m:dPr>
                <m:e>
                  <m:r>
                    <w:rPr>
                      <w:rFonts w:ascii="Cambria Math" w:eastAsiaTheme="minorEastAsia" w:hAnsi="Cambria Math"/>
                    </w:rPr>
                    <m:t>y=1</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X|y=0</m:t>
                  </m:r>
                </m:e>
              </m:d>
              <m:r>
                <w:rPr>
                  <w:rFonts w:ascii="Cambria Math" w:eastAsiaTheme="minorEastAsia" w:hAnsi="Cambria Math"/>
                </w:rPr>
                <m:t>P(y=0)</m:t>
              </m:r>
            </m:den>
          </m:f>
        </m:oMath>
      </m:oMathPara>
    </w:p>
    <w:p w14:paraId="7CBEED82" w14:textId="77777777" w:rsidR="00F73DC9" w:rsidRDefault="00F73DC9" w:rsidP="00F73DC9">
      <w:pPr>
        <w:jc w:val="both"/>
        <w:rPr>
          <w:rFonts w:eastAsiaTheme="minorEastAsia"/>
        </w:rPr>
      </w:pPr>
    </w:p>
    <w:p w14:paraId="39660F8F" w14:textId="77777777" w:rsidR="00F73DC9" w:rsidRDefault="00F73DC9" w:rsidP="00F73DC9">
      <w:pPr>
        <w:jc w:val="both"/>
        <w:rPr>
          <w:rFonts w:eastAsiaTheme="minorEastAsia"/>
        </w:rPr>
      </w:pPr>
      <w:r>
        <w:rPr>
          <w:rFonts w:eastAsiaTheme="minorEastAsia"/>
        </w:rPr>
        <w:t xml:space="preserve">If </w:t>
      </w:r>
      <m:oMath>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&gt;0.5</m:t>
        </m:r>
      </m:oMath>
      <w:r>
        <w:rPr>
          <w:rFonts w:eastAsiaTheme="minorEastAsia"/>
        </w:rPr>
        <w:t xml:space="preserve"> we guess that the the features X come from a physician that did submit MIPS data (</w:t>
      </w:r>
      <m:oMath>
        <m:r>
          <w:rPr>
            <w:rFonts w:ascii="Cambria Math" w:eastAsiaTheme="minorEastAsia" w:hAnsi="Cambria Math"/>
          </w:rPr>
          <m:t>y=1)</m:t>
        </m:r>
      </m:oMath>
      <w:r>
        <w:rPr>
          <w:rFonts w:eastAsiaTheme="minorEastAsia"/>
        </w:rPr>
        <w:t xml:space="preserve">. We can easily estimate the quantities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m:t>
            </m:r>
          </m:e>
        </m:d>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y=0</m:t>
            </m:r>
          </m:e>
        </m:d>
      </m:oMath>
      <w:r>
        <w:rPr>
          <w:rFonts w:eastAsiaTheme="minorEastAsia"/>
        </w:rPr>
        <w:t xml:space="preserve"> by taking the respective proportion of each outcome in the training data set, which are about 0.85 and 0.15, respectively. </w:t>
      </w:r>
    </w:p>
    <w:p w14:paraId="6E36661F" w14:textId="77777777" w:rsidR="00F73DC9" w:rsidRDefault="00F73DC9" w:rsidP="00F73DC9">
      <w:pPr>
        <w:jc w:val="both"/>
        <w:rPr>
          <w:rFonts w:eastAsiaTheme="minorEastAsia"/>
        </w:rPr>
      </w:pPr>
    </w:p>
    <w:p w14:paraId="4A5DD1A8" w14:textId="77777777" w:rsidR="00F73DC9" w:rsidRDefault="00F73DC9" w:rsidP="00F73DC9">
      <w:pPr>
        <w:jc w:val="both"/>
        <w:rPr>
          <w:rFonts w:eastAsiaTheme="minorEastAsia"/>
        </w:rPr>
      </w:pPr>
      <w:r>
        <w:rPr>
          <w:rFonts w:eastAsiaTheme="minorEastAsia"/>
        </w:rPr>
        <w:t xml:space="preserve">The central challenge of Naïve Bayes algorithms is therefore to estimate the two functions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y</m:t>
            </m:r>
          </m:e>
        </m:d>
      </m:oMath>
      <w:r>
        <w:rPr>
          <w:rFonts w:eastAsiaTheme="minorEastAsia"/>
        </w:rPr>
        <w:t xml:space="preserve">. If X contains multiple variables, then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y</m:t>
            </m:r>
          </m:e>
        </m:d>
      </m:oMath>
      <w:r>
        <w:rPr>
          <w:rFonts w:eastAsiaTheme="minorEastAsia"/>
        </w:rPr>
        <w:t xml:space="preserve"> represents a joint distribution which can require extremely large datasets and significant computational resources to estimate. Naïve Bayes algorithms drastically simplify this estimation process by assuming that each of the features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oMath>
      <w:r>
        <w:rPr>
          <w:rFonts w:eastAsiaTheme="minorEastAsia"/>
        </w:rPr>
        <w:t xml:space="preserve"> are independent and therefore </w:t>
      </w:r>
    </w:p>
    <w:p w14:paraId="54EB5813" w14:textId="77777777" w:rsidR="00F73DC9" w:rsidRDefault="00F73DC9" w:rsidP="00F73DC9">
      <w:pPr>
        <w:jc w:val="bot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|y)</m:t>
          </m:r>
        </m:oMath>
      </m:oMathPara>
    </w:p>
    <w:p w14:paraId="38645DC7" w14:textId="77777777" w:rsidR="00F73DC9" w:rsidRDefault="00F73DC9" w:rsidP="00F73DC9">
      <w:pPr>
        <w:jc w:val="both"/>
        <w:rPr>
          <w:rFonts w:eastAsiaTheme="minorEastAsia"/>
        </w:rPr>
      </w:pPr>
    </w:p>
    <w:p w14:paraId="05B7A2CA" w14:textId="77777777" w:rsidR="00F73DC9" w:rsidRDefault="00F73DC9" w:rsidP="00F73DC9">
      <w:pPr>
        <w:jc w:val="both"/>
        <w:rPr>
          <w:rFonts w:eastAsiaTheme="minorEastAsia"/>
        </w:rPr>
      </w:pPr>
      <w:r>
        <w:rPr>
          <w:rFonts w:eastAsiaTheme="minorEastAsia"/>
        </w:rPr>
        <w:t xml:space="preserve">so we can estimate the conditional probability distribution of each feature separately. </w:t>
      </w:r>
      <w:r w:rsidRPr="009D79B5">
        <w:rPr>
          <w:rFonts w:eastAsiaTheme="minorEastAsia"/>
        </w:rPr>
        <w:t>In simple terms, a Naive Bayes classifier assumes that the presence of a particular feature in a class is unrelated to the presence of any other feature.</w:t>
      </w:r>
    </w:p>
    <w:p w14:paraId="135E58C4" w14:textId="77777777" w:rsidR="00F73DC9" w:rsidRDefault="00F73DC9" w:rsidP="00F73DC9">
      <w:pPr>
        <w:jc w:val="both"/>
        <w:rPr>
          <w:rFonts w:eastAsiaTheme="minorEastAsia"/>
        </w:rPr>
      </w:pPr>
    </w:p>
    <w:p w14:paraId="74BEDE77" w14:textId="77777777" w:rsidR="00F73DC9" w:rsidRDefault="00F73DC9" w:rsidP="00F73DC9">
      <w:pPr>
        <w:jc w:val="both"/>
        <w:rPr>
          <w:rFonts w:eastAsiaTheme="minorEastAsia"/>
        </w:rPr>
      </w:pPr>
      <w:r>
        <w:rPr>
          <w:rFonts w:eastAsiaTheme="minorEastAsia"/>
        </w:rPr>
        <w:lastRenderedPageBreak/>
        <w:t xml:space="preserve">The many variations of Naïve Bayes algorithms differ according to how they model the unknown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e>
            <m:r>
              <w:rPr>
                <w:rFonts w:ascii="Cambria Math" w:eastAsiaTheme="minorEastAsia" w:hAnsi="Cambria Math"/>
              </w:rPr>
              <m:t>y</m:t>
            </m:r>
          </m:e>
        </m:d>
      </m:oMath>
      <w:r>
        <w:rPr>
          <w:rFonts w:eastAsiaTheme="minorEastAsia"/>
        </w:rPr>
        <w:t xml:space="preserve"> functions. The simplest method, which is used when the feature variable is numerical, is to assume that the conditional probability follows a Gaussian distribution so the estimation procedure simply involves estimating the mean and variance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data for the </w:t>
      </w:r>
      <m:oMath>
        <m:r>
          <w:rPr>
            <w:rFonts w:ascii="Cambria Math" w:eastAsiaTheme="minorEastAsia" w:hAnsi="Cambria Math"/>
          </w:rPr>
          <m:t>y=1</m:t>
        </m:r>
      </m:oMath>
      <w:r>
        <w:rPr>
          <w:rFonts w:eastAsiaTheme="minorEastAsia"/>
        </w:rPr>
        <w:t xml:space="preserve"> class and the </w:t>
      </w:r>
      <m:oMath>
        <m:r>
          <w:rPr>
            <w:rFonts w:ascii="Cambria Math" w:eastAsiaTheme="minorEastAsia" w:hAnsi="Cambria Math"/>
          </w:rPr>
          <m:t>y=0</m:t>
        </m:r>
      </m:oMath>
      <w:r>
        <w:rPr>
          <w:rFonts w:eastAsiaTheme="minorEastAsia"/>
        </w:rPr>
        <w:t xml:space="preserve"> class separately. In the quintessential Naïve Bayes application of text classification, it is assumed that the features represent counts, which are modelled as multinomial distributions.</w:t>
      </w:r>
    </w:p>
    <w:p w14:paraId="62EBF9A1" w14:textId="77777777" w:rsidR="00F73DC9" w:rsidRDefault="00F73DC9" w:rsidP="00F73DC9">
      <w:pPr>
        <w:jc w:val="both"/>
        <w:rPr>
          <w:rFonts w:eastAsiaTheme="minorEastAsia"/>
        </w:rPr>
      </w:pPr>
    </w:p>
    <w:p w14:paraId="2D292AFF" w14:textId="77777777" w:rsidR="00F73DC9" w:rsidRDefault="00F73DC9" w:rsidP="00F73DC9">
      <w:pPr>
        <w:jc w:val="both"/>
        <w:rPr>
          <w:rFonts w:eastAsiaTheme="minorEastAsia"/>
        </w:rPr>
      </w:pPr>
      <w:r>
        <w:rPr>
          <w:rFonts w:eastAsiaTheme="minorEastAsia"/>
        </w:rPr>
        <w:t>Because our dataset contains both categorical and numerical data, as detailed in Exhibit 1, we trained both the Multinomial method on the categorical data and the Gaussian method on the continuous data. The Multinomial approach significantly outperformed the Gaussian approach (which is perhaps unsurprising given that most variables are categorical) so we report the results only for the Multinomial approach.</w:t>
      </w:r>
    </w:p>
    <w:p w14:paraId="0C6C2CD5" w14:textId="77777777" w:rsidR="00F73DC9" w:rsidRDefault="00F73DC9" w:rsidP="00631A8F">
      <w:pPr>
        <w:jc w:val="both"/>
      </w:pPr>
    </w:p>
    <w:p w14:paraId="4528931E" w14:textId="77777777" w:rsidR="00F73DC9" w:rsidRDefault="00F73DC9" w:rsidP="00631A8F">
      <w:pPr>
        <w:pStyle w:val="Heading3"/>
        <w:jc w:val="both"/>
      </w:pPr>
      <w:bookmarkStart w:id="72" w:name="_Toc514284954"/>
      <w:bookmarkStart w:id="73" w:name="_Toc3451843"/>
      <w:bookmarkStart w:id="74" w:name="_Toc3452907"/>
      <w:r>
        <w:t>A.4. Random Forest</w:t>
      </w:r>
      <w:bookmarkEnd w:id="72"/>
      <w:bookmarkEnd w:id="73"/>
      <w:bookmarkEnd w:id="74"/>
    </w:p>
    <w:p w14:paraId="709E88E4" w14:textId="77777777" w:rsidR="00F73DC9" w:rsidRDefault="00F73DC9" w:rsidP="00631A8F">
      <w:pPr>
        <w:jc w:val="both"/>
      </w:pPr>
    </w:p>
    <w:p w14:paraId="1697DB1A" w14:textId="77777777" w:rsidR="00F73DC9" w:rsidRDefault="00F73DC9" w:rsidP="00631A8F">
      <w:pPr>
        <w:jc w:val="both"/>
      </w:pPr>
      <w:r>
        <w:t xml:space="preserve">We first introduce the </w:t>
      </w:r>
      <w:r w:rsidRPr="00F73DC9">
        <w:rPr>
          <w:i/>
        </w:rPr>
        <w:t>decision tree classifier</w:t>
      </w:r>
      <w:r>
        <w:t>, which is the basis of the random forest method.</w:t>
      </w:r>
    </w:p>
    <w:p w14:paraId="508C98E9" w14:textId="77777777" w:rsidR="00F73DC9" w:rsidRPr="00F73DC9" w:rsidRDefault="00F73DC9" w:rsidP="00631A8F">
      <w:pPr>
        <w:jc w:val="both"/>
      </w:pPr>
    </w:p>
    <w:p w14:paraId="2FB819DF" w14:textId="77777777" w:rsidR="00F73DC9" w:rsidRDefault="00F73DC9" w:rsidP="00F73DC9">
      <w:pPr>
        <w:jc w:val="both"/>
      </w:pPr>
      <w:r>
        <w:rPr>
          <w:rFonts w:eastAsiaTheme="minorEastAsia"/>
        </w:rPr>
        <w:t xml:space="preserve">A decision tree classifier is </w:t>
      </w:r>
      <w:r>
        <w:t>a graph of nodes where each node is associated with a data feature and a set of values related to that data feature. When an observation is passed through the tree, a “decision” is reached at each node based on its feature and associated values, which determines the child node the data point is passed onto. For example, in the case when there are only two child nodes, the algorithm compares the value of the specified feature of the sample data with the node’s value. If the sample’s value is less, the algorithm continues to the node’s left child. Otherwise, it goes to the right child. This process continues at each node until a leaf is reached, which contains a class label that is used to classify the data sample.</w:t>
      </w:r>
    </w:p>
    <w:p w14:paraId="779F8E76" w14:textId="77777777" w:rsidR="00F73DC9" w:rsidRDefault="00F73DC9" w:rsidP="00F73DC9">
      <w:pPr>
        <w:jc w:val="both"/>
      </w:pPr>
    </w:p>
    <w:p w14:paraId="54D1FC6B" w14:textId="77777777" w:rsidR="00F73DC9" w:rsidRDefault="00F73DC9" w:rsidP="00F73DC9">
      <w:pPr>
        <w:jc w:val="both"/>
      </w:pPr>
      <w:r>
        <w:t xml:space="preserve">A simple decision tree classifier is trained by testing every possible feature and value combination on each node. A common approach to this is through the use of the </w:t>
      </w:r>
      <w:r>
        <w:rPr>
          <w:i/>
        </w:rPr>
        <w:t>Gini I</w:t>
      </w:r>
      <w:r w:rsidRPr="00ED4488">
        <w:rPr>
          <w:i/>
        </w:rPr>
        <w:t>mpurity</w:t>
      </w:r>
      <w:r>
        <w:t xml:space="preserve"> (GI)</w:t>
      </w:r>
      <w:r w:rsidRPr="00ED4488">
        <w:rPr>
          <w:i/>
        </w:rPr>
        <w:t xml:space="preserve"> </w:t>
      </w:r>
      <w:r w:rsidRPr="006D3DA8">
        <w:t>value</w:t>
      </w:r>
      <w:r>
        <w:t xml:space="preserve">, which measures the quality of a binary separation induced by a node. For data set X with </w:t>
      </w:r>
      <m:oMath>
        <m:r>
          <w:rPr>
            <w:rFonts w:ascii="Cambria Math" w:hAnsi="Cambria Math"/>
          </w:rPr>
          <m:t>n</m:t>
        </m:r>
      </m:oMath>
      <w:r>
        <w:t xml:space="preserve"> samples and </w:t>
      </w:r>
      <m:oMath>
        <m:r>
          <w:rPr>
            <w:rFonts w:ascii="Cambria Math" w:hAnsi="Cambria Math"/>
          </w:rPr>
          <m:t>k</m:t>
        </m:r>
      </m:oMath>
      <w:r>
        <w:t xml:space="preserve"> classes, the GI of the set </w:t>
      </w:r>
      <m:oMath>
        <m:r>
          <w:rPr>
            <w:rFonts w:ascii="Cambria Math" w:hAnsi="Cambria Math"/>
          </w:rPr>
          <m:t>G(X)</m:t>
        </m:r>
      </m:oMath>
      <w:r>
        <w:t xml:space="preserve"> is</w:t>
      </w:r>
    </w:p>
    <w:p w14:paraId="7818863E" w14:textId="77777777" w:rsidR="00F73DC9" w:rsidRDefault="00F73DC9" w:rsidP="00F73DC9">
      <w:pPr>
        <w:jc w:val="both"/>
      </w:pPr>
    </w:p>
    <w:p w14:paraId="22084216" w14:textId="77777777" w:rsidR="00F73DC9" w:rsidRPr="005E2350" w:rsidRDefault="00F73DC9" w:rsidP="00631A8F">
      <w:pPr>
        <w:jc w:val="both"/>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left</m:t>
                  </m:r>
                </m:sub>
              </m:sSub>
            </m:num>
            <m:den>
              <m:r>
                <w:rPr>
                  <w:rFonts w:ascii="Cambria Math" w:hAnsi="Cambria Math"/>
                </w:rPr>
                <m:t>n</m:t>
              </m:r>
            </m:den>
          </m:f>
          <m:r>
            <w:rPr>
              <w:rFonts w:ascii="Cambria Math" w:hAnsi="Cambria Math"/>
            </w:rPr>
            <m:t xml:space="preserve">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left</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right</m:t>
                  </m:r>
                </m:sub>
              </m:sSub>
            </m:num>
            <m:den>
              <m:r>
                <w:rPr>
                  <w:rFonts w:ascii="Cambria Math" w:hAnsi="Cambria Math"/>
                </w:rPr>
                <m:t>n</m:t>
              </m:r>
            </m:den>
          </m:f>
          <m:r>
            <w:rPr>
              <w:rFonts w:ascii="Cambria Math" w:hAnsi="Cambria Math"/>
            </w:rPr>
            <m:t xml:space="preserve">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right</m:t>
                  </m:r>
                </m:sub>
              </m:sSub>
            </m:e>
          </m:d>
        </m:oMath>
      </m:oMathPara>
    </w:p>
    <w:p w14:paraId="105BD206" w14:textId="77777777" w:rsidR="00F73DC9" w:rsidRDefault="00F73DC9" w:rsidP="00631A8F">
      <w:pPr>
        <w:jc w:val="both"/>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i</m:t>
                      </m:r>
                    </m:sub>
                  </m:sSub>
                </m:e>
              </m:d>
            </m:e>
          </m:nary>
        </m:oMath>
      </m:oMathPara>
    </w:p>
    <w:p w14:paraId="44F69B9A" w14:textId="77777777" w:rsidR="00F73DC9" w:rsidRDefault="00F73DC9" w:rsidP="00F73DC9">
      <w:pPr>
        <w:jc w:val="both"/>
      </w:pPr>
    </w:p>
    <w:p w14:paraId="37CD6C38" w14:textId="77777777" w:rsidR="00F73DC9" w:rsidRDefault="00F73DC9" w:rsidP="00F73DC9">
      <w:pPr>
        <w:jc w:val="both"/>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the percentage of samples belonging to class </w:t>
      </w:r>
      <m:oMath>
        <m:r>
          <w:rPr>
            <w:rFonts w:ascii="Cambria Math" w:hAnsi="Cambria Math"/>
          </w:rPr>
          <m:t>i</m:t>
        </m:r>
      </m:oMath>
      <w:r>
        <w:t xml:space="preserve"> in the dataset. </w:t>
      </w:r>
      <w:r w:rsidRPr="006D3DA8">
        <w:t>A lower</w:t>
      </w:r>
      <w:r>
        <w:t xml:space="preserve"> GI </w:t>
      </w:r>
      <w:r w:rsidRPr="006D3DA8">
        <w:t>value means that the samples in the left and right set mostly belong to one class. A value of 0 means that both sets are pure, containing only one unique class. The algorithm find</w:t>
      </w:r>
      <w:r>
        <w:t>s</w:t>
      </w:r>
      <w:r w:rsidRPr="006D3DA8">
        <w:t xml:space="preserve"> the best possible</w:t>
      </w:r>
      <w:r>
        <w:t xml:space="preserve"> feature and value combination to minimize the GI</w:t>
      </w:r>
      <w:r w:rsidRPr="006D3DA8">
        <w:t xml:space="preserve"> value of the current data set. </w:t>
      </w:r>
      <w:r>
        <w:t xml:space="preserve">The algorithm </w:t>
      </w:r>
      <w:r w:rsidRPr="006D3DA8">
        <w:t>then recursively perform</w:t>
      </w:r>
      <w:r>
        <w:t>s</w:t>
      </w:r>
      <w:r w:rsidRPr="006D3DA8">
        <w:t xml:space="preserve"> the same operation on</w:t>
      </w:r>
      <w:r>
        <w:t xml:space="preserve"> each child node</w:t>
      </w:r>
      <w:r w:rsidRPr="006D3DA8">
        <w:t xml:space="preserve"> </w:t>
      </w:r>
      <w:r>
        <w:t xml:space="preserve">until </w:t>
      </w:r>
      <w:r w:rsidRPr="006D3DA8">
        <w:t>a set consist</w:t>
      </w:r>
      <w:r>
        <w:t>s of samples of only one class, which is</w:t>
      </w:r>
      <w:r w:rsidRPr="006D3DA8">
        <w:t xml:space="preserve"> then </w:t>
      </w:r>
      <w:r>
        <w:t>used to form a leaf node.</w:t>
      </w:r>
    </w:p>
    <w:p w14:paraId="5F07D11E" w14:textId="77777777" w:rsidR="00F73DC9" w:rsidRDefault="00F73DC9" w:rsidP="00F73DC9">
      <w:pPr>
        <w:jc w:val="both"/>
      </w:pPr>
    </w:p>
    <w:p w14:paraId="27CD94AC" w14:textId="77777777" w:rsidR="00F73DC9" w:rsidRDefault="00F73DC9" w:rsidP="00F73DC9">
      <w:pPr>
        <w:jc w:val="both"/>
      </w:pPr>
      <w:r>
        <w:rPr>
          <w:rFonts w:eastAsiaTheme="minorEastAsia"/>
        </w:rPr>
        <w:t xml:space="preserve">Exhibit 9 presents an example of a decision tree classifier in action on a two-feature dataset of </w:t>
      </w:r>
      <w:r>
        <w:t xml:space="preserve">height </w:t>
      </w:r>
      <w:r>
        <w:rPr>
          <w:i/>
        </w:rPr>
        <w:t>h</w:t>
      </w:r>
      <w:r w:rsidRPr="00F62302">
        <w:t>,</w:t>
      </w:r>
      <w:r>
        <w:t xml:space="preserve"> measured in inches, and weight </w:t>
      </w:r>
      <w:r>
        <w:rPr>
          <w:i/>
        </w:rPr>
        <w:t>w</w:t>
      </w:r>
      <w:r w:rsidRPr="00F62302">
        <w:t>,</w:t>
      </w:r>
      <w:r>
        <w:rPr>
          <w:i/>
        </w:rPr>
        <w:t xml:space="preserve"> </w:t>
      </w:r>
      <w:r>
        <w:t xml:space="preserve">measured in pounds. The algorithm first divides that </w:t>
      </w:r>
      <w:r>
        <w:lastRenderedPageBreak/>
        <w:t xml:space="preserve">data according to whether the value of </w:t>
      </w:r>
      <w:r>
        <w:rPr>
          <w:i/>
        </w:rPr>
        <w:t>h</w:t>
      </w:r>
      <w:r>
        <w:t xml:space="preserve"> is greater than or less than 69. The GI of this separation can then be calculated as follows:</w:t>
      </w:r>
    </w:p>
    <w:p w14:paraId="41508A3C" w14:textId="77777777" w:rsidR="00F73DC9" w:rsidRDefault="00F73DC9" w:rsidP="00F73DC9">
      <w:pPr>
        <w:jc w:val="both"/>
      </w:pPr>
    </w:p>
    <w:p w14:paraId="1F280A21" w14:textId="77777777" w:rsidR="00F73DC9" w:rsidRPr="00417E47" w:rsidRDefault="00F73DC9" w:rsidP="00F73DC9">
      <w:pPr>
        <w:jc w:val="both"/>
        <w:rPr>
          <w:rFonts w:eastAsiaTheme="minorEastAsia"/>
        </w:rPr>
      </w:pPr>
      <m:oMathPara>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left</m:t>
                  </m:r>
                </m:sub>
              </m:sSub>
            </m:e>
          </m:d>
          <m:r>
            <w:rPr>
              <w:rFonts w:ascii="Cambria Math" w:hAnsi="Cambria Math"/>
            </w:rPr>
            <m:t xml:space="preserve">= </m:t>
          </m:r>
          <m:f>
            <m:fPr>
              <m:ctrlPr>
                <w:rPr>
                  <w:rFonts w:ascii="Cambria Math" w:hAnsi="Cambria Math"/>
                  <w:i/>
                </w:rPr>
              </m:ctrlPr>
            </m:fPr>
            <m:num>
              <m:r>
                <w:rPr>
                  <w:rFonts w:ascii="Cambria Math" w:hAnsi="Cambria Math"/>
                </w:rPr>
                <m:t>0</m:t>
              </m:r>
            </m:num>
            <m:den>
              <m:r>
                <w:rPr>
                  <w:rFonts w:ascii="Cambria Math" w:hAnsi="Cambria Math"/>
                </w:rPr>
                <m:t>3</m:t>
              </m:r>
            </m:den>
          </m:f>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0</m:t>
                  </m:r>
                </m:num>
                <m:den>
                  <m:r>
                    <w:rPr>
                      <w:rFonts w:ascii="Cambria Math" w:hAnsi="Cambria Math"/>
                    </w:rPr>
                    <m:t>3</m:t>
                  </m:r>
                </m:den>
              </m:f>
            </m:e>
          </m:d>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3</m:t>
              </m:r>
            </m:den>
          </m:f>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3</m:t>
                  </m:r>
                </m:num>
                <m:den>
                  <m:r>
                    <w:rPr>
                      <w:rFonts w:ascii="Cambria Math" w:hAnsi="Cambria Math"/>
                    </w:rPr>
                    <m:t>3</m:t>
                  </m:r>
                </m:den>
              </m:f>
            </m:e>
          </m:d>
          <m:r>
            <w:rPr>
              <w:rFonts w:ascii="Cambria Math" w:eastAsiaTheme="minorEastAsia" w:hAnsi="Cambria Math"/>
            </w:rPr>
            <m:t>=0</m:t>
          </m:r>
        </m:oMath>
      </m:oMathPara>
    </w:p>
    <w:p w14:paraId="43D6B1D6" w14:textId="77777777" w:rsidR="00F73DC9" w:rsidRDefault="00F73DC9" w:rsidP="00F73DC9">
      <w:pPr>
        <w:jc w:val="both"/>
        <w:rPr>
          <w:rFonts w:eastAsiaTheme="minorEastAsia"/>
        </w:rPr>
      </w:pPr>
    </w:p>
    <w:p w14:paraId="43A98AC1" w14:textId="77777777" w:rsidR="00F73DC9" w:rsidRPr="00417E47" w:rsidRDefault="00F73DC9" w:rsidP="00F73DC9">
      <w:pPr>
        <w:jc w:val="both"/>
        <w:rPr>
          <w:rFonts w:eastAsiaTheme="minorEastAsia"/>
        </w:rPr>
      </w:pPr>
      <m:oMathPara>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right</m:t>
                  </m:r>
                </m:sub>
              </m:sSub>
            </m:e>
          </m:d>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3</m:t>
              </m:r>
            </m:den>
          </m:f>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9</m:t>
              </m:r>
            </m:den>
          </m:f>
        </m:oMath>
      </m:oMathPara>
    </w:p>
    <w:p w14:paraId="17DBC151" w14:textId="77777777" w:rsidR="00F73DC9" w:rsidRPr="00417E47" w:rsidRDefault="00F73DC9" w:rsidP="00F73DC9">
      <w:pPr>
        <w:jc w:val="both"/>
        <w:rPr>
          <w:rFonts w:eastAsiaTheme="minorEastAsia"/>
        </w:rPr>
      </w:pPr>
    </w:p>
    <w:p w14:paraId="79B71D00" w14:textId="77777777" w:rsidR="00F73DC9" w:rsidRPr="00135754" w:rsidRDefault="00F73DC9" w:rsidP="00631A8F">
      <w:pPr>
        <w:jc w:val="both"/>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6</m:t>
              </m:r>
            </m:den>
          </m:f>
          <m:d>
            <m:dPr>
              <m:ctrlPr>
                <w:rPr>
                  <w:rFonts w:ascii="Cambria Math" w:hAnsi="Cambria Math"/>
                  <w:i/>
                </w:rPr>
              </m:ctrlPr>
            </m:dPr>
            <m:e>
              <m:r>
                <w:rPr>
                  <w:rFonts w:ascii="Cambria Math" w:hAnsi="Cambria Math"/>
                </w:rPr>
                <m:t>0</m:t>
              </m:r>
            </m:e>
          </m:d>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6</m:t>
              </m:r>
            </m:den>
          </m:f>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9</m:t>
                  </m:r>
                </m:den>
              </m:f>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oMath>
      </m:oMathPara>
    </w:p>
    <w:p w14:paraId="6F8BD81B" w14:textId="77777777" w:rsidR="00F73DC9" w:rsidRDefault="00F73DC9" w:rsidP="00F73DC9">
      <w:pPr>
        <w:jc w:val="both"/>
      </w:pPr>
    </w:p>
    <w:p w14:paraId="3625CCDA" w14:textId="77777777" w:rsidR="00F73DC9" w:rsidRDefault="00F73DC9" w:rsidP="00F73DC9">
      <w:pPr>
        <w:jc w:val="both"/>
        <w:rPr>
          <w:rFonts w:eastAsiaTheme="minorEastAsia"/>
        </w:rPr>
      </w:pPr>
      <w:r>
        <w:t xml:space="preserve">It turns out that 2/9 is the best attainable GI for this data set, so a node is therefore created with </w:t>
      </w:r>
      <w:r>
        <w:rPr>
          <w:i/>
        </w:rPr>
        <w:t>feature</w:t>
      </w:r>
      <w:r>
        <w:t xml:space="preserve"> = </w:t>
      </w:r>
      <m:oMath>
        <m:r>
          <w:rPr>
            <w:rFonts w:ascii="Cambria Math" w:hAnsi="Cambria Math"/>
          </w:rPr>
          <m:t>h</m:t>
        </m:r>
      </m:oMath>
      <w:r>
        <w:t xml:space="preserve"> and </w:t>
      </w:r>
      <w:r>
        <w:rPr>
          <w:i/>
        </w:rPr>
        <w:t>value</w:t>
      </w:r>
      <w:r>
        <w:t xml:space="preserve"> = 69.  </w:t>
      </w:r>
    </w:p>
    <w:p w14:paraId="2613E9C1" w14:textId="77777777" w:rsidR="00F73DC9" w:rsidRDefault="00F73DC9" w:rsidP="00F73DC9">
      <w:pPr>
        <w:jc w:val="both"/>
        <w:rPr>
          <w:rFonts w:eastAsiaTheme="minorEastAsia"/>
        </w:rPr>
      </w:pPr>
    </w:p>
    <w:p w14:paraId="0E299629" w14:textId="77777777" w:rsidR="00F73DC9" w:rsidRDefault="00F73DC9" w:rsidP="00F73DC9">
      <w:pPr>
        <w:pStyle w:val="Caption"/>
      </w:pPr>
      <w:bookmarkStart w:id="75" w:name="_Toc514089445"/>
      <w:bookmarkStart w:id="76" w:name="_Toc514284971"/>
      <w:r>
        <w:t xml:space="preserve">Exhibit </w:t>
      </w:r>
      <w:r>
        <w:rPr>
          <w:noProof/>
        </w:rPr>
        <w:fldChar w:fldCharType="begin"/>
      </w:r>
      <w:r>
        <w:rPr>
          <w:noProof/>
        </w:rPr>
        <w:instrText xml:space="preserve"> SEQ Exhibit \* ARABIC </w:instrText>
      </w:r>
      <w:r>
        <w:rPr>
          <w:noProof/>
        </w:rPr>
        <w:fldChar w:fldCharType="separate"/>
      </w:r>
      <w:r w:rsidR="005410ED">
        <w:rPr>
          <w:noProof/>
        </w:rPr>
        <w:t>10</w:t>
      </w:r>
      <w:r>
        <w:rPr>
          <w:noProof/>
        </w:rPr>
        <w:fldChar w:fldCharType="end"/>
      </w:r>
      <w:r>
        <w:t>: Decision Tree Classifier Example</w:t>
      </w:r>
      <w:bookmarkEnd w:id="75"/>
      <w:bookmarkEnd w:id="76"/>
    </w:p>
    <w:p w14:paraId="1037B8A3" w14:textId="77777777" w:rsidR="00F73DC9" w:rsidRDefault="00F73DC9" w:rsidP="00F73DC9">
      <w:pPr>
        <w:jc w:val="center"/>
        <w:rPr>
          <w:rFonts w:eastAsiaTheme="minorEastAsia"/>
        </w:rPr>
      </w:pPr>
      <w:r>
        <w:rPr>
          <w:noProof/>
        </w:rPr>
        <w:drawing>
          <wp:inline distT="0" distB="0" distL="0" distR="0" wp14:anchorId="1B9C4CD1" wp14:editId="563B9FE7">
            <wp:extent cx="5384800" cy="17655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97618" cy="1769796"/>
                    </a:xfrm>
                    <a:prstGeom prst="rect">
                      <a:avLst/>
                    </a:prstGeom>
                  </pic:spPr>
                </pic:pic>
              </a:graphicData>
            </a:graphic>
          </wp:inline>
        </w:drawing>
      </w:r>
    </w:p>
    <w:p w14:paraId="687C6DE0" w14:textId="77777777" w:rsidR="00F73DC9" w:rsidRDefault="00F73DC9" w:rsidP="00F73DC9">
      <w:pPr>
        <w:jc w:val="both"/>
        <w:rPr>
          <w:rFonts w:eastAsiaTheme="minorEastAsia"/>
        </w:rPr>
      </w:pPr>
    </w:p>
    <w:p w14:paraId="55EFD9AB" w14:textId="77777777" w:rsidR="00F73DC9" w:rsidRDefault="00F73DC9" w:rsidP="00F73DC9">
      <w:pPr>
        <w:jc w:val="both"/>
        <w:rPr>
          <w:rFonts w:eastAsiaTheme="minorEastAsia"/>
        </w:rPr>
      </w:pPr>
      <w:r>
        <w:rPr>
          <w:rFonts w:eastAsiaTheme="minorEastAsia"/>
        </w:rPr>
        <w:t xml:space="preserve">Exhibit 10 presents the optimal decision tree for the data presented in Exhibit 9. Because the data with </w:t>
      </w:r>
      <m:oMath>
        <m:r>
          <w:rPr>
            <w:rFonts w:ascii="Cambria Math" w:eastAsiaTheme="minorEastAsia" w:hAnsi="Cambria Math"/>
          </w:rPr>
          <m:t>h≤69</m:t>
        </m:r>
      </m:oMath>
      <w:r>
        <w:rPr>
          <w:rFonts w:eastAsiaTheme="minorEastAsia"/>
        </w:rPr>
        <w:t xml:space="preserve"> all belong to class 1, the left-hand child of the parent node is a leaf. For the right-hand node, the classes can be divided using </w:t>
      </w:r>
      <w:r>
        <w:rPr>
          <w:i/>
        </w:rPr>
        <w:t>feature</w:t>
      </w:r>
      <w:r>
        <w:t xml:space="preserve"> = </w:t>
      </w:r>
      <m:oMath>
        <m:r>
          <w:rPr>
            <w:rFonts w:ascii="Cambria Math" w:hAnsi="Cambria Math"/>
          </w:rPr>
          <m:t>w</m:t>
        </m:r>
      </m:oMath>
      <w:r>
        <w:t xml:space="preserve"> and </w:t>
      </w:r>
      <w:r>
        <w:rPr>
          <w:i/>
        </w:rPr>
        <w:t>value</w:t>
      </w:r>
      <w:r>
        <w:t xml:space="preserve"> = 163, which completes the decision tree. Consider </w:t>
      </w:r>
      <w:r>
        <w:rPr>
          <w:rFonts w:eastAsiaTheme="minorEastAsia"/>
        </w:rPr>
        <w:t xml:space="preserve">an unclassified sample with features </w:t>
      </w:r>
      <w:r>
        <w:rPr>
          <w:rFonts w:eastAsiaTheme="minorEastAsia"/>
          <w:i/>
        </w:rPr>
        <w:t>h</w:t>
      </w:r>
      <w:r>
        <w:rPr>
          <w:rFonts w:eastAsiaTheme="minorEastAsia"/>
        </w:rPr>
        <w:t xml:space="preserve"> = 71, </w:t>
      </w:r>
      <w:r>
        <w:rPr>
          <w:rFonts w:eastAsiaTheme="minorEastAsia"/>
          <w:i/>
        </w:rPr>
        <w:t>w</w:t>
      </w:r>
      <w:r>
        <w:rPr>
          <w:rFonts w:eastAsiaTheme="minorEastAsia"/>
        </w:rPr>
        <w:t xml:space="preserve"> = 152. The decision tree predicts that this sample has </w:t>
      </w:r>
      <w:r w:rsidRPr="00A01226">
        <w:rPr>
          <w:rFonts w:eastAsiaTheme="minorEastAsia"/>
          <w:i/>
        </w:rPr>
        <w:t>class</w:t>
      </w:r>
      <w:r>
        <w:rPr>
          <w:rFonts w:eastAsiaTheme="minorEastAsia"/>
          <w:i/>
        </w:rPr>
        <w:t>_value</w:t>
      </w:r>
      <w:r>
        <w:rPr>
          <w:rFonts w:eastAsiaTheme="minorEastAsia"/>
        </w:rPr>
        <w:t xml:space="preserve"> = 0.</w:t>
      </w:r>
    </w:p>
    <w:p w14:paraId="5B2F9378" w14:textId="77777777" w:rsidR="00F73DC9" w:rsidRDefault="00F73DC9" w:rsidP="00F73DC9">
      <w:pPr>
        <w:jc w:val="both"/>
        <w:rPr>
          <w:rFonts w:eastAsiaTheme="minorEastAsia"/>
        </w:rPr>
      </w:pPr>
    </w:p>
    <w:p w14:paraId="3F343A9E" w14:textId="77777777" w:rsidR="00F73DC9" w:rsidRDefault="00F73DC9" w:rsidP="00F73DC9">
      <w:pPr>
        <w:pStyle w:val="Caption"/>
      </w:pPr>
      <w:bookmarkStart w:id="77" w:name="_Toc514089446"/>
      <w:bookmarkStart w:id="78" w:name="_Toc514284972"/>
      <w:r>
        <w:t xml:space="preserve">Exhibit </w:t>
      </w:r>
      <w:r>
        <w:rPr>
          <w:noProof/>
        </w:rPr>
        <w:fldChar w:fldCharType="begin"/>
      </w:r>
      <w:r>
        <w:rPr>
          <w:noProof/>
        </w:rPr>
        <w:instrText xml:space="preserve"> SEQ Exhibit \* ARABIC </w:instrText>
      </w:r>
      <w:r>
        <w:rPr>
          <w:noProof/>
        </w:rPr>
        <w:fldChar w:fldCharType="separate"/>
      </w:r>
      <w:r w:rsidR="005410ED">
        <w:rPr>
          <w:noProof/>
        </w:rPr>
        <w:t>11</w:t>
      </w:r>
      <w:r>
        <w:rPr>
          <w:noProof/>
        </w:rPr>
        <w:fldChar w:fldCharType="end"/>
      </w:r>
      <w:r>
        <w:t>: Decision Tree Classifier Example</w:t>
      </w:r>
      <w:bookmarkEnd w:id="77"/>
      <w:bookmarkEnd w:id="78"/>
    </w:p>
    <w:p w14:paraId="58E6DD4E" w14:textId="77777777" w:rsidR="00F73DC9" w:rsidRDefault="00F73DC9" w:rsidP="00F73DC9">
      <w:pPr>
        <w:jc w:val="center"/>
        <w:rPr>
          <w:rFonts w:eastAsiaTheme="minorEastAsia"/>
        </w:rPr>
      </w:pPr>
      <w:r>
        <w:rPr>
          <w:noProof/>
        </w:rPr>
        <w:drawing>
          <wp:inline distT="0" distB="0" distL="0" distR="0" wp14:anchorId="487240AD" wp14:editId="62280BEE">
            <wp:extent cx="5435600" cy="1751471"/>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48154" cy="1755516"/>
                    </a:xfrm>
                    <a:prstGeom prst="rect">
                      <a:avLst/>
                    </a:prstGeom>
                  </pic:spPr>
                </pic:pic>
              </a:graphicData>
            </a:graphic>
          </wp:inline>
        </w:drawing>
      </w:r>
    </w:p>
    <w:p w14:paraId="7D3BEE8F" w14:textId="77777777" w:rsidR="00F73DC9" w:rsidRDefault="00F73DC9" w:rsidP="00F73DC9">
      <w:pPr>
        <w:jc w:val="both"/>
        <w:rPr>
          <w:rFonts w:eastAsiaTheme="minorEastAsia"/>
        </w:rPr>
      </w:pPr>
    </w:p>
    <w:p w14:paraId="3B88899E" w14:textId="77777777" w:rsidR="00F73DC9" w:rsidRDefault="00F73DC9" w:rsidP="00F73DC9">
      <w:pPr>
        <w:jc w:val="both"/>
        <w:rPr>
          <w:rFonts w:eastAsiaTheme="minorEastAsia"/>
        </w:rPr>
      </w:pPr>
    </w:p>
    <w:p w14:paraId="69E2BB2B" w14:textId="77777777" w:rsidR="00F73DC9" w:rsidRDefault="00F73DC9" w:rsidP="00F73DC9">
      <w:pPr>
        <w:jc w:val="both"/>
        <w:rPr>
          <w:rFonts w:eastAsiaTheme="minorEastAsia"/>
        </w:rPr>
      </w:pPr>
    </w:p>
    <w:p w14:paraId="6E4F9A89" w14:textId="77777777" w:rsidR="00F73DC9" w:rsidRDefault="00F73DC9" w:rsidP="00631A8F">
      <w:pPr>
        <w:jc w:val="both"/>
        <w:rPr>
          <w:rFonts w:eastAsiaTheme="minorEastAsia"/>
        </w:rPr>
      </w:pPr>
      <w:r>
        <w:rPr>
          <w:rFonts w:eastAsiaTheme="minorEastAsia"/>
        </w:rPr>
        <w:t xml:space="preserve">A </w:t>
      </w:r>
      <w:r w:rsidRPr="00F73DC9">
        <w:rPr>
          <w:rFonts w:eastAsiaTheme="minorEastAsia"/>
          <w:i/>
        </w:rPr>
        <w:t>Random Forest</w:t>
      </w:r>
      <w:r>
        <w:rPr>
          <w:rFonts w:eastAsiaTheme="minorEastAsia"/>
        </w:rPr>
        <w:t xml:space="preserve"> classifier is an ensemble-learning model which aggregates multiple “weak learning” methods to create a strong classifier. The weak learning methods are usually simple decision trees. </w:t>
      </w:r>
      <w:r w:rsidRPr="00D7673D">
        <w:rPr>
          <w:rFonts w:eastAsiaTheme="minorEastAsia"/>
        </w:rPr>
        <w:t>Random F</w:t>
      </w:r>
      <w:r>
        <w:rPr>
          <w:rFonts w:eastAsiaTheme="minorEastAsia"/>
        </w:rPr>
        <w:t>orest methods create many individual decision trees with different subsets of the training data, and where each node of each decision tree is split using a randomly selected attribute from the data. Each tree in the forest predicts the class of a new data sample, and the class that is predicted by the most trees is ultimately predicted by the forest. Random forest methods have increased bias but also decreased variance. Overall, they tend to see an improvement in accuracy over simple decision trees.</w:t>
      </w:r>
    </w:p>
    <w:p w14:paraId="57C0D796" w14:textId="77777777" w:rsidR="00F73DC9" w:rsidRDefault="00F73DC9" w:rsidP="00631A8F">
      <w:pPr>
        <w:jc w:val="both"/>
        <w:rPr>
          <w:rFonts w:eastAsiaTheme="minorEastAsia"/>
        </w:rPr>
      </w:pPr>
    </w:p>
    <w:p w14:paraId="75E4BE4E" w14:textId="77777777" w:rsidR="00F73DC9" w:rsidRPr="00126652" w:rsidRDefault="00F73DC9" w:rsidP="00631A8F">
      <w:pPr>
        <w:pStyle w:val="Heading3"/>
        <w:jc w:val="both"/>
      </w:pPr>
      <w:bookmarkStart w:id="79" w:name="_Toc514284949"/>
      <w:bookmarkStart w:id="80" w:name="_Toc3451844"/>
      <w:bookmarkStart w:id="81" w:name="_Toc3452908"/>
      <w:r w:rsidRPr="00126652">
        <w:t>A.</w:t>
      </w:r>
      <w:r w:rsidR="00126652" w:rsidRPr="00126652">
        <w:t>5</w:t>
      </w:r>
      <w:r w:rsidRPr="00126652">
        <w:t>.</w:t>
      </w:r>
      <w:r w:rsidRPr="00126652">
        <w:rPr>
          <w:b w:val="0"/>
        </w:rPr>
        <w:t xml:space="preserve"> Kernel Ridge Regression</w:t>
      </w:r>
      <w:bookmarkEnd w:id="79"/>
      <w:bookmarkEnd w:id="80"/>
      <w:bookmarkEnd w:id="81"/>
    </w:p>
    <w:p w14:paraId="0D142F6F" w14:textId="77777777" w:rsidR="00F73DC9" w:rsidRDefault="00F73DC9" w:rsidP="00F73DC9">
      <w:pPr>
        <w:jc w:val="both"/>
        <w:rPr>
          <w:rFonts w:eastAsiaTheme="minorEastAsia"/>
        </w:rPr>
      </w:pPr>
    </w:p>
    <w:p w14:paraId="704DF787" w14:textId="77777777" w:rsidR="00F73DC9" w:rsidRDefault="00F73DC9" w:rsidP="00F73DC9">
      <w:pPr>
        <w:jc w:val="both"/>
        <w:rPr>
          <w:rFonts w:eastAsiaTheme="minorEastAsia"/>
        </w:rPr>
      </w:pPr>
      <w:r>
        <w:rPr>
          <w:rFonts w:eastAsiaTheme="minorEastAsia"/>
        </w:rPr>
        <w:t>Ridge regression methods are similar to traditional least-square methods but where the estimated coefficients are “shrunk” toward zero. More formally, the estimated coefficients are defined as follows</w:t>
      </w:r>
    </w:p>
    <w:p w14:paraId="4475AD14" w14:textId="77777777" w:rsidR="00F73DC9" w:rsidRDefault="00F73DC9" w:rsidP="00F73DC9">
      <w:pPr>
        <w:jc w:val="both"/>
        <w:rPr>
          <w:rFonts w:eastAsiaTheme="minorEastAsia"/>
        </w:rPr>
      </w:pPr>
    </w:p>
    <w:p w14:paraId="5AF6A311" w14:textId="77777777" w:rsidR="00F73DC9" w:rsidRDefault="001F37A9" w:rsidP="00F73DC9">
      <w:pPr>
        <w:jc w:val="both"/>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w:rPr>
                  <w:rFonts w:ascii="Cambria Math" w:eastAsiaTheme="minorEastAsia" w:hAnsi="Cambria Math"/>
                </w:rPr>
                <m:t>β</m:t>
              </m:r>
            </m:lim>
          </m:limLow>
          <m:sSup>
            <m:sSupPr>
              <m:ctrlPr>
                <w:rPr>
                  <w:rFonts w:ascii="Cambria Math" w:eastAsiaTheme="minorEastAsia" w:hAnsi="Cambria Math"/>
                  <w:i/>
                </w:rPr>
              </m:ctrlPr>
            </m:sSupPr>
            <m:e>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y-Xβ</m:t>
                  </m:r>
                </m:e>
              </m:d>
            </m:e>
            <m:sup>
              <m:r>
                <w:rPr>
                  <w:rFonts w:ascii="Cambria Math" w:eastAsiaTheme="minorEastAsia" w:hAnsi="Cambria Math"/>
                </w:rPr>
                <m:t>2</m:t>
              </m:r>
            </m:sup>
          </m:sSup>
          <m:r>
            <w:rPr>
              <w:rFonts w:ascii="Cambria Math" w:eastAsiaTheme="minorEastAsia" w:hAnsi="Cambria Math"/>
            </w:rPr>
            <m:t>+λ</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β</m:t>
                  </m:r>
                </m:e>
              </m:d>
            </m:e>
            <m:sup>
              <m:r>
                <w:rPr>
                  <w:rFonts w:ascii="Cambria Math" w:eastAsiaTheme="minorEastAsia" w:hAnsi="Cambria Math"/>
                </w:rPr>
                <m:t>2</m:t>
              </m:r>
            </m:sup>
          </m:sSup>
        </m:oMath>
      </m:oMathPara>
    </w:p>
    <w:p w14:paraId="120C4E94" w14:textId="77777777" w:rsidR="00F73DC9" w:rsidRDefault="00F73DC9" w:rsidP="00F73DC9">
      <w:pPr>
        <w:jc w:val="both"/>
        <w:rPr>
          <w:rFonts w:eastAsiaTheme="minorEastAsia"/>
        </w:rPr>
      </w:pPr>
    </w:p>
    <w:p w14:paraId="17871E54" w14:textId="77777777" w:rsidR="00F73DC9" w:rsidRDefault="00F73DC9" w:rsidP="00F73DC9">
      <w:pPr>
        <w:jc w:val="both"/>
        <w:rPr>
          <w:rFonts w:eastAsiaTheme="minorEastAsia"/>
        </w:rPr>
      </w:pPr>
      <w:r>
        <w:rPr>
          <w:rFonts w:eastAsiaTheme="minorEastAsia"/>
        </w:rPr>
        <w:t xml:space="preserve">where the first term in the expression is the standard loss function in a least-squares problem and the second term is a penalty function with a tuning parameter </w:t>
      </w:r>
      <m:oMath>
        <m:r>
          <w:rPr>
            <w:rFonts w:ascii="Cambria Math" w:eastAsiaTheme="minorEastAsia" w:hAnsi="Cambria Math"/>
          </w:rPr>
          <m:t>λ</m:t>
        </m:r>
      </m:oMath>
      <w:r>
        <w:rPr>
          <w:rFonts w:eastAsiaTheme="minorEastAsia"/>
        </w:rPr>
        <w:t xml:space="preserve"> that controls the strength of the penalty.</w:t>
      </w:r>
    </w:p>
    <w:p w14:paraId="42AFC42D" w14:textId="77777777" w:rsidR="00F73DC9" w:rsidRDefault="00F73DC9" w:rsidP="00F73DC9">
      <w:pPr>
        <w:jc w:val="both"/>
        <w:rPr>
          <w:rFonts w:eastAsiaTheme="minorEastAsia"/>
        </w:rPr>
      </w:pPr>
    </w:p>
    <w:p w14:paraId="6822B7C4" w14:textId="77777777" w:rsidR="00F73DC9" w:rsidRDefault="00F73DC9" w:rsidP="00F73DC9">
      <w:pPr>
        <w:jc w:val="both"/>
        <w:rPr>
          <w:rFonts w:eastAsia="Times New Roman"/>
        </w:rPr>
      </w:pPr>
      <w:r>
        <w:rPr>
          <w:rFonts w:eastAsiaTheme="minorEastAsia"/>
        </w:rPr>
        <w:t xml:space="preserve">Ridge regression was initially introduced as a technique </w:t>
      </w:r>
      <w:r w:rsidRPr="007F2D73">
        <w:rPr>
          <w:rFonts w:eastAsia="Times New Roman"/>
        </w:rPr>
        <w:t>for ana</w:t>
      </w:r>
      <w:r>
        <w:rPr>
          <w:rFonts w:eastAsia="Times New Roman"/>
        </w:rPr>
        <w:t xml:space="preserve">lyzing multiple regression data </w:t>
      </w:r>
      <w:r w:rsidRPr="007F2D73">
        <w:rPr>
          <w:rFonts w:eastAsia="Times New Roman"/>
        </w:rPr>
        <w:t>that suffer from multicollinearity</w:t>
      </w:r>
      <w:r>
        <w:rPr>
          <w:rFonts w:eastAsia="Times New Roman"/>
        </w:rPr>
        <w:t xml:space="preserve"> (as is common in many machine learning applications). </w:t>
      </w:r>
      <w:r w:rsidRPr="00DF6701">
        <w:rPr>
          <w:rFonts w:eastAsia="Times New Roman"/>
        </w:rPr>
        <w:t>When multicollinearity occurs, least squares estimates are unbiased, but their variances are large so they may be far from the true value. By adding a degree of bias to the regression estimates, ridge regression reduces the standard errors</w:t>
      </w:r>
      <w:r>
        <w:rPr>
          <w:rFonts w:eastAsia="Times New Roman"/>
        </w:rPr>
        <w:t xml:space="preserve"> in the hope</w:t>
      </w:r>
      <w:r w:rsidRPr="00DF6701">
        <w:rPr>
          <w:rFonts w:eastAsia="Times New Roman"/>
        </w:rPr>
        <w:t xml:space="preserve"> that the net effect will be to give estimates that </w:t>
      </w:r>
      <w:r>
        <w:rPr>
          <w:rFonts w:eastAsia="Times New Roman"/>
        </w:rPr>
        <w:t>are more reliable.</w:t>
      </w:r>
    </w:p>
    <w:p w14:paraId="271CA723" w14:textId="77777777" w:rsidR="00F73DC9" w:rsidRDefault="00F73DC9" w:rsidP="00F73DC9">
      <w:pPr>
        <w:jc w:val="both"/>
        <w:rPr>
          <w:rFonts w:eastAsia="Times New Roman"/>
        </w:rPr>
      </w:pPr>
    </w:p>
    <w:p w14:paraId="2891CE37" w14:textId="77777777" w:rsidR="00F73DC9" w:rsidRPr="00DF6701" w:rsidRDefault="00F73DC9" w:rsidP="00F73DC9">
      <w:pPr>
        <w:jc w:val="both"/>
        <w:rPr>
          <w:rFonts w:eastAsia="Times New Roman"/>
        </w:rPr>
      </w:pPr>
      <w:r>
        <w:rPr>
          <w:rFonts w:eastAsia="Times New Roman"/>
        </w:rPr>
        <w:t>A Kernel Ridge Regression is simply a Ridge Regression where the feature variables are first converted into a higher-dimensional object so that the optimization problem becomes</w:t>
      </w:r>
    </w:p>
    <w:p w14:paraId="75FBE423" w14:textId="77777777" w:rsidR="00F73DC9" w:rsidRDefault="00F73DC9" w:rsidP="00F73DC9">
      <w:pPr>
        <w:jc w:val="both"/>
        <w:rPr>
          <w:rFonts w:eastAsiaTheme="minorEastAsia"/>
        </w:rPr>
      </w:pPr>
    </w:p>
    <w:p w14:paraId="4E69B74B" w14:textId="77777777" w:rsidR="00F73DC9" w:rsidRDefault="001F37A9" w:rsidP="00F73DC9">
      <w:pPr>
        <w:jc w:val="both"/>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w:rPr>
                  <w:rFonts w:ascii="Cambria Math" w:eastAsiaTheme="minorEastAsia" w:hAnsi="Cambria Math"/>
                </w:rPr>
                <m:t>β</m:t>
              </m:r>
            </m:lim>
          </m:limLow>
          <m:sSup>
            <m:sSupPr>
              <m:ctrlPr>
                <w:rPr>
                  <w:rFonts w:ascii="Cambria Math" w:eastAsiaTheme="minorEastAsia" w:hAnsi="Cambria Math"/>
                  <w:i/>
                </w:rPr>
              </m:ctrlPr>
            </m:sSupPr>
            <m:e>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y-</m:t>
                  </m:r>
                  <m:r>
                    <m:rPr>
                      <m:sty m:val="p"/>
                    </m:rPr>
                    <w:rPr>
                      <w:rFonts w:ascii="Cambria Math" w:eastAsiaTheme="minorEastAsia" w:hAnsi="Cambria Math"/>
                    </w:rPr>
                    <m:t>Φ</m:t>
                  </m:r>
                  <m:r>
                    <w:rPr>
                      <w:rFonts w:ascii="Cambria Math" w:eastAsiaTheme="minorEastAsia" w:hAnsi="Cambria Math"/>
                    </w:rPr>
                    <m:t>(X)β</m:t>
                  </m:r>
                </m:e>
              </m:d>
            </m:e>
            <m:sup>
              <m:r>
                <w:rPr>
                  <w:rFonts w:ascii="Cambria Math" w:eastAsiaTheme="minorEastAsia" w:hAnsi="Cambria Math"/>
                </w:rPr>
                <m:t>2</m:t>
              </m:r>
            </m:sup>
          </m:sSup>
          <m:r>
            <w:rPr>
              <w:rFonts w:ascii="Cambria Math" w:eastAsiaTheme="minorEastAsia" w:hAnsi="Cambria Math"/>
            </w:rPr>
            <m:t>+λ</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β</m:t>
                  </m:r>
                </m:e>
              </m:d>
            </m:e>
            <m:sup>
              <m:r>
                <w:rPr>
                  <w:rFonts w:ascii="Cambria Math" w:eastAsiaTheme="minorEastAsia" w:hAnsi="Cambria Math"/>
                </w:rPr>
                <m:t>2</m:t>
              </m:r>
            </m:sup>
          </m:sSup>
        </m:oMath>
      </m:oMathPara>
    </w:p>
    <w:p w14:paraId="2D3F0BEC" w14:textId="77777777" w:rsidR="00F73DC9" w:rsidRDefault="00F73DC9" w:rsidP="00F73DC9">
      <w:pPr>
        <w:jc w:val="both"/>
        <w:rPr>
          <w:rFonts w:eastAsiaTheme="minorEastAsia"/>
        </w:rPr>
      </w:pPr>
    </w:p>
    <w:p w14:paraId="48FF4EC4" w14:textId="77777777" w:rsidR="00F73DC9" w:rsidRDefault="00F73DC9" w:rsidP="00F73DC9">
      <w:pPr>
        <w:jc w:val="both"/>
        <w:rPr>
          <w:rFonts w:eastAsiaTheme="minorEastAsia"/>
        </w:rPr>
      </w:pPr>
      <w:r>
        <w:rPr>
          <w:rFonts w:eastAsiaTheme="minorEastAsia"/>
        </w:rPr>
        <w:t xml:space="preserve">where </w:t>
      </w:r>
      <m:oMath>
        <m:r>
          <m:rPr>
            <m:sty m:val="p"/>
          </m:rPr>
          <w:rPr>
            <w:rFonts w:ascii="Cambria Math" w:eastAsiaTheme="minorEastAsia" w:hAnsi="Cambria Math"/>
          </w:rPr>
          <m:t>Φ</m:t>
        </m:r>
        <m:r>
          <w:rPr>
            <w:rFonts w:ascii="Cambria Math" w:eastAsiaTheme="minorEastAsia" w:hAnsi="Cambria Math"/>
          </w:rPr>
          <m:t>(⋅)</m:t>
        </m:r>
      </m:oMath>
      <w:r>
        <w:rPr>
          <w:rFonts w:eastAsiaTheme="minorEastAsia"/>
        </w:rPr>
        <w:t xml:space="preserve"> is a kernel that can be thought of as an inner product of combinations of features. Without going into the detail behind the mechanics, this formulation allows for a Richard feature space while also maintaining efficient computation.</w:t>
      </w:r>
      <w:r>
        <w:rPr>
          <w:rStyle w:val="FootnoteReference"/>
          <w:rFonts w:eastAsiaTheme="minorEastAsia"/>
        </w:rPr>
        <w:footnoteReference w:id="1"/>
      </w:r>
    </w:p>
    <w:p w14:paraId="75CF4315" w14:textId="77777777" w:rsidR="00F73DC9" w:rsidRDefault="00F73DC9" w:rsidP="00631A8F">
      <w:pPr>
        <w:jc w:val="both"/>
      </w:pPr>
    </w:p>
    <w:p w14:paraId="3CB648E9" w14:textId="77777777" w:rsidR="004F7E33" w:rsidRDefault="004F7E33" w:rsidP="00631A8F">
      <w:pPr>
        <w:jc w:val="both"/>
      </w:pPr>
    </w:p>
    <w:p w14:paraId="0C178E9E" w14:textId="77777777" w:rsidR="004F7E33" w:rsidRDefault="004F7E33" w:rsidP="00631A8F">
      <w:pPr>
        <w:jc w:val="both"/>
      </w:pPr>
    </w:p>
    <w:p w14:paraId="3C0395D3" w14:textId="77777777" w:rsidR="00706AE4" w:rsidRDefault="00706AE4" w:rsidP="00631A8F">
      <w:pPr>
        <w:jc w:val="both"/>
        <w:rPr>
          <w:rFonts w:eastAsiaTheme="majorEastAsia" w:cs="Times New Roman"/>
          <w:b/>
          <w:color w:val="6C0000"/>
          <w:sz w:val="28"/>
          <w:szCs w:val="26"/>
        </w:rPr>
      </w:pPr>
      <w:r>
        <w:br w:type="page"/>
      </w:r>
    </w:p>
    <w:p w14:paraId="0829FC84" w14:textId="77777777" w:rsidR="00D50CA2" w:rsidRDefault="00E07F3B" w:rsidP="00631A8F">
      <w:pPr>
        <w:pStyle w:val="Heading2"/>
        <w:jc w:val="both"/>
      </w:pPr>
      <w:bookmarkStart w:id="82" w:name="_Toc3452909"/>
      <w:r>
        <w:lastRenderedPageBreak/>
        <w:t xml:space="preserve">Appendix </w:t>
      </w:r>
      <w:r w:rsidR="004F7E33">
        <w:t>B</w:t>
      </w:r>
      <w:r w:rsidR="00F73DC9">
        <w:t>:</w:t>
      </w:r>
      <w:r>
        <w:t xml:space="preserve"> </w:t>
      </w:r>
      <w:r w:rsidR="00F73DC9">
        <w:t xml:space="preserve">Model </w:t>
      </w:r>
      <w:r w:rsidR="00D50CA2">
        <w:t>Parameter</w:t>
      </w:r>
      <w:r w:rsidR="00F73DC9">
        <w:t>s</w:t>
      </w:r>
      <w:r w:rsidR="00D50CA2">
        <w:t xml:space="preserve"> for Actual PFL Programs</w:t>
      </w:r>
      <w:bookmarkEnd w:id="82"/>
    </w:p>
    <w:p w14:paraId="3254BC2F" w14:textId="77777777" w:rsidR="00843ED8" w:rsidRPr="00843ED8" w:rsidRDefault="00843ED8" w:rsidP="00631A8F">
      <w:pPr>
        <w:jc w:val="both"/>
      </w:pPr>
    </w:p>
    <w:p w14:paraId="59242B1C" w14:textId="77777777" w:rsidR="00843ED8" w:rsidRDefault="00843ED8" w:rsidP="00631A8F">
      <w:pPr>
        <w:jc w:val="both"/>
      </w:pPr>
      <w:r>
        <w:t>The table below presents the list of parameters that were altered from state to state to conduct simulations of their actual state paid leave programs. These are based on the real-world eligibility requirements for these state’s programs</w:t>
      </w:r>
    </w:p>
    <w:p w14:paraId="651E9592" w14:textId="77777777" w:rsidR="00843ED8" w:rsidRDefault="00843ED8" w:rsidP="00631A8F">
      <w:pPr>
        <w:jc w:val="both"/>
      </w:pPr>
    </w:p>
    <w:tbl>
      <w:tblPr>
        <w:tblStyle w:val="TableGrid"/>
        <w:tblW w:w="9450" w:type="dxa"/>
        <w:tblLayout w:type="fixed"/>
        <w:tblLook w:val="04A0" w:firstRow="1" w:lastRow="0" w:firstColumn="1" w:lastColumn="0" w:noHBand="0" w:noVBand="1"/>
      </w:tblPr>
      <w:tblGrid>
        <w:gridCol w:w="2335"/>
        <w:gridCol w:w="3602"/>
        <w:gridCol w:w="1261"/>
        <w:gridCol w:w="1081"/>
        <w:gridCol w:w="1171"/>
      </w:tblGrid>
      <w:tr w:rsidR="00843ED8" w14:paraId="399D0EF1" w14:textId="77777777" w:rsidTr="00843ED8">
        <w:trPr>
          <w:trHeight w:val="295"/>
          <w:tblHeader/>
        </w:trPr>
        <w:tc>
          <w:tcPr>
            <w:tcW w:w="2335" w:type="dxa"/>
            <w:tcBorders>
              <w:top w:val="single" w:sz="4" w:space="0" w:color="auto"/>
              <w:left w:val="single" w:sz="4" w:space="0" w:color="auto"/>
              <w:bottom w:val="single" w:sz="4" w:space="0" w:color="auto"/>
              <w:right w:val="single" w:sz="4" w:space="0" w:color="auto"/>
            </w:tcBorders>
            <w:shd w:val="clear" w:color="auto" w:fill="6C0000"/>
            <w:noWrap/>
            <w:vAlign w:val="center"/>
            <w:hideMark/>
          </w:tcPr>
          <w:p w14:paraId="1471D45A" w14:textId="77777777" w:rsidR="00843ED8" w:rsidRDefault="00843ED8">
            <w:pPr>
              <w:jc w:val="center"/>
              <w:rPr>
                <w:b/>
                <w:sz w:val="22"/>
              </w:rPr>
            </w:pPr>
            <w:r>
              <w:rPr>
                <w:b/>
                <w:sz w:val="22"/>
              </w:rPr>
              <w:t>Parameter</w:t>
            </w:r>
          </w:p>
        </w:tc>
        <w:tc>
          <w:tcPr>
            <w:tcW w:w="3600" w:type="dxa"/>
            <w:tcBorders>
              <w:top w:val="single" w:sz="4" w:space="0" w:color="auto"/>
              <w:left w:val="single" w:sz="4" w:space="0" w:color="auto"/>
              <w:bottom w:val="single" w:sz="4" w:space="0" w:color="auto"/>
              <w:right w:val="single" w:sz="4" w:space="0" w:color="auto"/>
            </w:tcBorders>
            <w:shd w:val="clear" w:color="auto" w:fill="6C0000"/>
            <w:vAlign w:val="center"/>
            <w:hideMark/>
          </w:tcPr>
          <w:p w14:paraId="02F99ED9" w14:textId="77777777" w:rsidR="00843ED8" w:rsidRDefault="00843ED8">
            <w:pPr>
              <w:jc w:val="center"/>
              <w:rPr>
                <w:b/>
                <w:sz w:val="22"/>
              </w:rPr>
            </w:pPr>
            <w:r>
              <w:rPr>
                <w:b/>
                <w:sz w:val="22"/>
              </w:rPr>
              <w:t>Description</w:t>
            </w:r>
          </w:p>
        </w:tc>
        <w:tc>
          <w:tcPr>
            <w:tcW w:w="1260" w:type="dxa"/>
            <w:tcBorders>
              <w:top w:val="single" w:sz="4" w:space="0" w:color="auto"/>
              <w:left w:val="single" w:sz="4" w:space="0" w:color="auto"/>
              <w:bottom w:val="single" w:sz="4" w:space="0" w:color="auto"/>
              <w:right w:val="single" w:sz="4" w:space="0" w:color="auto"/>
            </w:tcBorders>
            <w:shd w:val="clear" w:color="auto" w:fill="6C0000"/>
            <w:noWrap/>
            <w:vAlign w:val="center"/>
            <w:hideMark/>
          </w:tcPr>
          <w:p w14:paraId="4DDAFACC" w14:textId="77777777" w:rsidR="00843ED8" w:rsidRDefault="00843ED8">
            <w:pPr>
              <w:jc w:val="center"/>
              <w:rPr>
                <w:b/>
                <w:sz w:val="22"/>
              </w:rPr>
            </w:pPr>
            <w:r>
              <w:rPr>
                <w:b/>
                <w:sz w:val="22"/>
              </w:rPr>
              <w:t>California</w:t>
            </w:r>
          </w:p>
        </w:tc>
        <w:tc>
          <w:tcPr>
            <w:tcW w:w="1080" w:type="dxa"/>
            <w:tcBorders>
              <w:top w:val="single" w:sz="4" w:space="0" w:color="auto"/>
              <w:left w:val="single" w:sz="4" w:space="0" w:color="auto"/>
              <w:bottom w:val="single" w:sz="4" w:space="0" w:color="auto"/>
              <w:right w:val="single" w:sz="4" w:space="0" w:color="auto"/>
            </w:tcBorders>
            <w:shd w:val="clear" w:color="auto" w:fill="6C0000"/>
            <w:noWrap/>
            <w:vAlign w:val="center"/>
            <w:hideMark/>
          </w:tcPr>
          <w:p w14:paraId="122F83FF" w14:textId="77777777" w:rsidR="00843ED8" w:rsidRDefault="00843ED8">
            <w:pPr>
              <w:jc w:val="center"/>
              <w:rPr>
                <w:b/>
                <w:sz w:val="22"/>
              </w:rPr>
            </w:pPr>
            <w:r>
              <w:rPr>
                <w:b/>
                <w:sz w:val="22"/>
              </w:rPr>
              <w:t>New Jersey</w:t>
            </w:r>
          </w:p>
        </w:tc>
        <w:tc>
          <w:tcPr>
            <w:tcW w:w="1170" w:type="dxa"/>
            <w:tcBorders>
              <w:top w:val="single" w:sz="4" w:space="0" w:color="auto"/>
              <w:left w:val="single" w:sz="4" w:space="0" w:color="auto"/>
              <w:bottom w:val="single" w:sz="4" w:space="0" w:color="auto"/>
              <w:right w:val="single" w:sz="4" w:space="0" w:color="auto"/>
            </w:tcBorders>
            <w:shd w:val="clear" w:color="auto" w:fill="6C0000"/>
            <w:noWrap/>
            <w:vAlign w:val="center"/>
            <w:hideMark/>
          </w:tcPr>
          <w:p w14:paraId="0AED6154" w14:textId="77777777" w:rsidR="00843ED8" w:rsidRDefault="00843ED8">
            <w:pPr>
              <w:jc w:val="center"/>
              <w:rPr>
                <w:b/>
                <w:sz w:val="22"/>
              </w:rPr>
            </w:pPr>
            <w:r>
              <w:rPr>
                <w:b/>
                <w:sz w:val="22"/>
              </w:rPr>
              <w:t>Rhode Island</w:t>
            </w:r>
          </w:p>
        </w:tc>
      </w:tr>
      <w:tr w:rsidR="00843ED8" w14:paraId="4B7E8593" w14:textId="77777777" w:rsidTr="00843ED8">
        <w:trPr>
          <w:trHeight w:val="295"/>
        </w:trPr>
        <w:tc>
          <w:tcPr>
            <w:tcW w:w="2335" w:type="dxa"/>
            <w:tcBorders>
              <w:top w:val="single" w:sz="4" w:space="0" w:color="auto"/>
              <w:left w:val="single" w:sz="4" w:space="0" w:color="auto"/>
              <w:bottom w:val="single" w:sz="4" w:space="0" w:color="auto"/>
              <w:right w:val="single" w:sz="4" w:space="0" w:color="auto"/>
            </w:tcBorders>
            <w:noWrap/>
            <w:hideMark/>
          </w:tcPr>
          <w:p w14:paraId="428B4A32" w14:textId="77777777" w:rsidR="00843ED8" w:rsidRDefault="00843ED8" w:rsidP="00631A8F">
            <w:pPr>
              <w:jc w:val="both"/>
              <w:rPr>
                <w:sz w:val="20"/>
                <w:szCs w:val="20"/>
              </w:rPr>
            </w:pPr>
            <w:r>
              <w:rPr>
                <w:sz w:val="20"/>
                <w:szCs w:val="20"/>
              </w:rPr>
              <w:t>bene level</w:t>
            </w:r>
          </w:p>
        </w:tc>
        <w:tc>
          <w:tcPr>
            <w:tcW w:w="3600" w:type="dxa"/>
            <w:tcBorders>
              <w:top w:val="single" w:sz="4" w:space="0" w:color="auto"/>
              <w:left w:val="single" w:sz="4" w:space="0" w:color="auto"/>
              <w:bottom w:val="single" w:sz="4" w:space="0" w:color="auto"/>
              <w:right w:val="single" w:sz="4" w:space="0" w:color="auto"/>
            </w:tcBorders>
            <w:hideMark/>
          </w:tcPr>
          <w:p w14:paraId="3C8BAA3E" w14:textId="77777777" w:rsidR="00843ED8" w:rsidRDefault="00843ED8" w:rsidP="00631A8F">
            <w:pPr>
              <w:rPr>
                <w:rFonts w:cs="Times New Roman"/>
                <w:sz w:val="20"/>
                <w:szCs w:val="20"/>
              </w:rPr>
            </w:pPr>
            <w:r>
              <w:rPr>
                <w:rFonts w:cs="Times New Roman"/>
                <w:sz w:val="20"/>
                <w:szCs w:val="20"/>
              </w:rPr>
              <w:t>Proportion of pay received as part of program participation (also known as the wage replacement rate)</w:t>
            </w:r>
          </w:p>
        </w:tc>
        <w:tc>
          <w:tcPr>
            <w:tcW w:w="1260" w:type="dxa"/>
            <w:tcBorders>
              <w:top w:val="single" w:sz="4" w:space="0" w:color="auto"/>
              <w:left w:val="single" w:sz="4" w:space="0" w:color="auto"/>
              <w:bottom w:val="single" w:sz="4" w:space="0" w:color="auto"/>
              <w:right w:val="single" w:sz="4" w:space="0" w:color="auto"/>
            </w:tcBorders>
            <w:noWrap/>
            <w:hideMark/>
          </w:tcPr>
          <w:p w14:paraId="07210C4D" w14:textId="77777777" w:rsidR="00843ED8" w:rsidRDefault="00843ED8" w:rsidP="00631A8F">
            <w:pPr>
              <w:jc w:val="both"/>
              <w:rPr>
                <w:rFonts w:ascii="Arial" w:hAnsi="Arial"/>
                <w:sz w:val="20"/>
                <w:szCs w:val="20"/>
              </w:rPr>
            </w:pPr>
            <w:r>
              <w:rPr>
                <w:sz w:val="20"/>
                <w:szCs w:val="20"/>
              </w:rPr>
              <w:t>0.55</w:t>
            </w:r>
          </w:p>
        </w:tc>
        <w:tc>
          <w:tcPr>
            <w:tcW w:w="1080" w:type="dxa"/>
            <w:tcBorders>
              <w:top w:val="single" w:sz="4" w:space="0" w:color="auto"/>
              <w:left w:val="single" w:sz="4" w:space="0" w:color="auto"/>
              <w:bottom w:val="single" w:sz="4" w:space="0" w:color="auto"/>
              <w:right w:val="single" w:sz="4" w:space="0" w:color="auto"/>
            </w:tcBorders>
            <w:noWrap/>
            <w:hideMark/>
          </w:tcPr>
          <w:p w14:paraId="1BF41A11" w14:textId="77777777" w:rsidR="00843ED8" w:rsidRDefault="00843ED8" w:rsidP="00631A8F">
            <w:pPr>
              <w:jc w:val="both"/>
              <w:rPr>
                <w:sz w:val="20"/>
                <w:szCs w:val="20"/>
              </w:rPr>
            </w:pPr>
            <w:r>
              <w:rPr>
                <w:sz w:val="20"/>
                <w:szCs w:val="20"/>
              </w:rPr>
              <w:t>0.66</w:t>
            </w:r>
          </w:p>
        </w:tc>
        <w:tc>
          <w:tcPr>
            <w:tcW w:w="1170" w:type="dxa"/>
            <w:tcBorders>
              <w:top w:val="single" w:sz="4" w:space="0" w:color="auto"/>
              <w:left w:val="single" w:sz="4" w:space="0" w:color="auto"/>
              <w:bottom w:val="single" w:sz="4" w:space="0" w:color="auto"/>
              <w:right w:val="single" w:sz="4" w:space="0" w:color="auto"/>
            </w:tcBorders>
            <w:noWrap/>
            <w:hideMark/>
          </w:tcPr>
          <w:p w14:paraId="04545F12" w14:textId="77777777" w:rsidR="00843ED8" w:rsidRDefault="00843ED8" w:rsidP="00631A8F">
            <w:pPr>
              <w:jc w:val="both"/>
              <w:rPr>
                <w:sz w:val="20"/>
                <w:szCs w:val="20"/>
              </w:rPr>
            </w:pPr>
            <w:r>
              <w:rPr>
                <w:sz w:val="20"/>
                <w:szCs w:val="20"/>
              </w:rPr>
              <w:t>0.6</w:t>
            </w:r>
          </w:p>
        </w:tc>
      </w:tr>
      <w:tr w:rsidR="00843ED8" w14:paraId="4D79BB0D" w14:textId="77777777" w:rsidTr="00843ED8">
        <w:trPr>
          <w:trHeight w:val="295"/>
        </w:trPr>
        <w:tc>
          <w:tcPr>
            <w:tcW w:w="2335" w:type="dxa"/>
            <w:tcBorders>
              <w:top w:val="single" w:sz="4" w:space="0" w:color="auto"/>
              <w:left w:val="single" w:sz="4" w:space="0" w:color="auto"/>
              <w:bottom w:val="single" w:sz="4" w:space="0" w:color="auto"/>
              <w:right w:val="single" w:sz="4" w:space="0" w:color="auto"/>
            </w:tcBorders>
            <w:noWrap/>
            <w:hideMark/>
          </w:tcPr>
          <w:p w14:paraId="48AEDEB1" w14:textId="77777777" w:rsidR="00843ED8" w:rsidRDefault="00843ED8" w:rsidP="00631A8F">
            <w:pPr>
              <w:jc w:val="both"/>
              <w:rPr>
                <w:sz w:val="20"/>
                <w:szCs w:val="20"/>
              </w:rPr>
            </w:pPr>
            <w:r>
              <w:rPr>
                <w:sz w:val="20"/>
                <w:szCs w:val="20"/>
              </w:rPr>
              <w:t>maxlen own</w:t>
            </w:r>
          </w:p>
        </w:tc>
        <w:tc>
          <w:tcPr>
            <w:tcW w:w="3600" w:type="dxa"/>
            <w:tcBorders>
              <w:top w:val="single" w:sz="4" w:space="0" w:color="auto"/>
              <w:left w:val="single" w:sz="4" w:space="0" w:color="auto"/>
              <w:bottom w:val="single" w:sz="4" w:space="0" w:color="auto"/>
              <w:right w:val="single" w:sz="4" w:space="0" w:color="auto"/>
            </w:tcBorders>
            <w:hideMark/>
          </w:tcPr>
          <w:p w14:paraId="7EF3073D" w14:textId="77777777" w:rsidR="00843ED8" w:rsidRDefault="00843ED8" w:rsidP="00631A8F">
            <w:pPr>
              <w:rPr>
                <w:rFonts w:cs="Times New Roman"/>
                <w:sz w:val="20"/>
                <w:szCs w:val="20"/>
              </w:rPr>
            </w:pPr>
            <w:r>
              <w:rPr>
                <w:rFonts w:cs="Times New Roman"/>
                <w:sz w:val="20"/>
                <w:szCs w:val="20"/>
              </w:rPr>
              <w:t xml:space="preserve">Max number of days </w:t>
            </w:r>
            <w:r>
              <w:rPr>
                <w:rFonts w:cs="Times New Roman"/>
                <w:b/>
                <w:sz w:val="20"/>
                <w:szCs w:val="20"/>
              </w:rPr>
              <w:t>own health</w:t>
            </w:r>
            <w:r>
              <w:rPr>
                <w:rFonts w:cs="Times New Roman"/>
                <w:sz w:val="20"/>
                <w:szCs w:val="20"/>
              </w:rPr>
              <w:t xml:space="preserve"> benefits can be claimed within a 12 month period</w:t>
            </w:r>
          </w:p>
        </w:tc>
        <w:tc>
          <w:tcPr>
            <w:tcW w:w="1260" w:type="dxa"/>
            <w:tcBorders>
              <w:top w:val="single" w:sz="4" w:space="0" w:color="auto"/>
              <w:left w:val="single" w:sz="4" w:space="0" w:color="auto"/>
              <w:bottom w:val="single" w:sz="4" w:space="0" w:color="auto"/>
              <w:right w:val="single" w:sz="4" w:space="0" w:color="auto"/>
            </w:tcBorders>
            <w:noWrap/>
            <w:hideMark/>
          </w:tcPr>
          <w:p w14:paraId="00904971" w14:textId="77777777" w:rsidR="00843ED8" w:rsidRDefault="00843ED8" w:rsidP="00631A8F">
            <w:pPr>
              <w:jc w:val="both"/>
              <w:rPr>
                <w:rFonts w:ascii="Arial" w:hAnsi="Arial"/>
                <w:sz w:val="20"/>
                <w:szCs w:val="20"/>
              </w:rPr>
            </w:pPr>
            <w:r>
              <w:rPr>
                <w:sz w:val="20"/>
                <w:szCs w:val="20"/>
              </w:rPr>
              <w:t>260</w:t>
            </w:r>
          </w:p>
        </w:tc>
        <w:tc>
          <w:tcPr>
            <w:tcW w:w="1080" w:type="dxa"/>
            <w:tcBorders>
              <w:top w:val="single" w:sz="4" w:space="0" w:color="auto"/>
              <w:left w:val="single" w:sz="4" w:space="0" w:color="auto"/>
              <w:bottom w:val="single" w:sz="4" w:space="0" w:color="auto"/>
              <w:right w:val="single" w:sz="4" w:space="0" w:color="auto"/>
            </w:tcBorders>
            <w:noWrap/>
            <w:hideMark/>
          </w:tcPr>
          <w:p w14:paraId="72CF255B" w14:textId="77777777" w:rsidR="00843ED8" w:rsidRDefault="00843ED8" w:rsidP="00631A8F">
            <w:pPr>
              <w:jc w:val="both"/>
              <w:rPr>
                <w:sz w:val="20"/>
                <w:szCs w:val="20"/>
              </w:rPr>
            </w:pPr>
            <w:r>
              <w:rPr>
                <w:sz w:val="20"/>
                <w:szCs w:val="20"/>
              </w:rPr>
              <w:t>130</w:t>
            </w:r>
          </w:p>
        </w:tc>
        <w:tc>
          <w:tcPr>
            <w:tcW w:w="1170" w:type="dxa"/>
            <w:tcBorders>
              <w:top w:val="single" w:sz="4" w:space="0" w:color="auto"/>
              <w:left w:val="single" w:sz="4" w:space="0" w:color="auto"/>
              <w:bottom w:val="single" w:sz="4" w:space="0" w:color="auto"/>
              <w:right w:val="single" w:sz="4" w:space="0" w:color="auto"/>
            </w:tcBorders>
            <w:noWrap/>
            <w:hideMark/>
          </w:tcPr>
          <w:p w14:paraId="6A89157D" w14:textId="77777777" w:rsidR="00843ED8" w:rsidRDefault="00843ED8" w:rsidP="00631A8F">
            <w:pPr>
              <w:jc w:val="both"/>
              <w:rPr>
                <w:sz w:val="20"/>
                <w:szCs w:val="20"/>
              </w:rPr>
            </w:pPr>
            <w:r>
              <w:rPr>
                <w:sz w:val="20"/>
                <w:szCs w:val="20"/>
              </w:rPr>
              <w:t>150</w:t>
            </w:r>
          </w:p>
        </w:tc>
      </w:tr>
      <w:tr w:rsidR="00843ED8" w14:paraId="79DE64EC" w14:textId="77777777" w:rsidTr="00843ED8">
        <w:trPr>
          <w:trHeight w:val="295"/>
        </w:trPr>
        <w:tc>
          <w:tcPr>
            <w:tcW w:w="2335" w:type="dxa"/>
            <w:tcBorders>
              <w:top w:val="single" w:sz="4" w:space="0" w:color="auto"/>
              <w:left w:val="single" w:sz="4" w:space="0" w:color="auto"/>
              <w:bottom w:val="single" w:sz="4" w:space="0" w:color="auto"/>
              <w:right w:val="single" w:sz="4" w:space="0" w:color="auto"/>
            </w:tcBorders>
            <w:noWrap/>
            <w:hideMark/>
          </w:tcPr>
          <w:p w14:paraId="4BE4FF87" w14:textId="77777777" w:rsidR="00843ED8" w:rsidRDefault="00843ED8" w:rsidP="00631A8F">
            <w:pPr>
              <w:jc w:val="both"/>
              <w:rPr>
                <w:sz w:val="20"/>
                <w:szCs w:val="20"/>
              </w:rPr>
            </w:pPr>
            <w:r>
              <w:rPr>
                <w:sz w:val="20"/>
                <w:szCs w:val="20"/>
              </w:rPr>
              <w:t>maxlen illspouse</w:t>
            </w:r>
          </w:p>
        </w:tc>
        <w:tc>
          <w:tcPr>
            <w:tcW w:w="3600" w:type="dxa"/>
            <w:tcBorders>
              <w:top w:val="single" w:sz="4" w:space="0" w:color="auto"/>
              <w:left w:val="single" w:sz="4" w:space="0" w:color="auto"/>
              <w:bottom w:val="single" w:sz="4" w:space="0" w:color="auto"/>
              <w:right w:val="single" w:sz="4" w:space="0" w:color="auto"/>
            </w:tcBorders>
            <w:hideMark/>
          </w:tcPr>
          <w:p w14:paraId="3D28F5E4" w14:textId="77777777" w:rsidR="00843ED8" w:rsidRDefault="00843ED8" w:rsidP="00631A8F">
            <w:pPr>
              <w:rPr>
                <w:rFonts w:cs="Times New Roman"/>
                <w:sz w:val="20"/>
                <w:szCs w:val="20"/>
              </w:rPr>
            </w:pPr>
            <w:r>
              <w:rPr>
                <w:rFonts w:cs="Times New Roman"/>
                <w:sz w:val="20"/>
                <w:szCs w:val="20"/>
              </w:rPr>
              <w:t xml:space="preserve">Max number of days </w:t>
            </w:r>
            <w:r>
              <w:rPr>
                <w:rFonts w:cs="Times New Roman"/>
                <w:b/>
                <w:sz w:val="20"/>
                <w:szCs w:val="20"/>
              </w:rPr>
              <w:t>ill spouse</w:t>
            </w:r>
            <w:r>
              <w:rPr>
                <w:rFonts w:cs="Times New Roman"/>
                <w:sz w:val="20"/>
                <w:szCs w:val="20"/>
              </w:rPr>
              <w:t xml:space="preserve"> benefits can be claimed within a 12 month period</w:t>
            </w:r>
          </w:p>
        </w:tc>
        <w:tc>
          <w:tcPr>
            <w:tcW w:w="1260" w:type="dxa"/>
            <w:tcBorders>
              <w:top w:val="single" w:sz="4" w:space="0" w:color="auto"/>
              <w:left w:val="single" w:sz="4" w:space="0" w:color="auto"/>
              <w:bottom w:val="single" w:sz="4" w:space="0" w:color="auto"/>
              <w:right w:val="single" w:sz="4" w:space="0" w:color="auto"/>
            </w:tcBorders>
            <w:noWrap/>
            <w:hideMark/>
          </w:tcPr>
          <w:p w14:paraId="219897CE" w14:textId="77777777" w:rsidR="00843ED8" w:rsidRDefault="00843ED8" w:rsidP="00631A8F">
            <w:pPr>
              <w:jc w:val="both"/>
              <w:rPr>
                <w:rFonts w:ascii="Arial" w:hAnsi="Arial"/>
                <w:sz w:val="20"/>
                <w:szCs w:val="20"/>
              </w:rPr>
            </w:pPr>
            <w:r>
              <w:rPr>
                <w:sz w:val="20"/>
                <w:szCs w:val="20"/>
              </w:rPr>
              <w:t>30</w:t>
            </w:r>
          </w:p>
        </w:tc>
        <w:tc>
          <w:tcPr>
            <w:tcW w:w="1080" w:type="dxa"/>
            <w:tcBorders>
              <w:top w:val="single" w:sz="4" w:space="0" w:color="auto"/>
              <w:left w:val="single" w:sz="4" w:space="0" w:color="auto"/>
              <w:bottom w:val="single" w:sz="4" w:space="0" w:color="auto"/>
              <w:right w:val="single" w:sz="4" w:space="0" w:color="auto"/>
            </w:tcBorders>
            <w:noWrap/>
            <w:hideMark/>
          </w:tcPr>
          <w:p w14:paraId="60DA3216" w14:textId="77777777" w:rsidR="00843ED8" w:rsidRDefault="00843ED8" w:rsidP="00631A8F">
            <w:pPr>
              <w:jc w:val="both"/>
              <w:rPr>
                <w:sz w:val="20"/>
                <w:szCs w:val="20"/>
              </w:rPr>
            </w:pPr>
            <w:r>
              <w:rPr>
                <w:sz w:val="20"/>
                <w:szCs w:val="20"/>
              </w:rPr>
              <w:t>30</w:t>
            </w:r>
          </w:p>
        </w:tc>
        <w:tc>
          <w:tcPr>
            <w:tcW w:w="1170" w:type="dxa"/>
            <w:tcBorders>
              <w:top w:val="single" w:sz="4" w:space="0" w:color="auto"/>
              <w:left w:val="single" w:sz="4" w:space="0" w:color="auto"/>
              <w:bottom w:val="single" w:sz="4" w:space="0" w:color="auto"/>
              <w:right w:val="single" w:sz="4" w:space="0" w:color="auto"/>
            </w:tcBorders>
            <w:noWrap/>
            <w:hideMark/>
          </w:tcPr>
          <w:p w14:paraId="5007C906" w14:textId="77777777" w:rsidR="00843ED8" w:rsidRDefault="00843ED8" w:rsidP="00631A8F">
            <w:pPr>
              <w:jc w:val="both"/>
              <w:rPr>
                <w:sz w:val="20"/>
                <w:szCs w:val="20"/>
              </w:rPr>
            </w:pPr>
            <w:r>
              <w:rPr>
                <w:sz w:val="20"/>
                <w:szCs w:val="20"/>
              </w:rPr>
              <w:t>20</w:t>
            </w:r>
          </w:p>
        </w:tc>
      </w:tr>
      <w:tr w:rsidR="00843ED8" w14:paraId="178E6F44" w14:textId="77777777" w:rsidTr="00843ED8">
        <w:trPr>
          <w:trHeight w:val="295"/>
        </w:trPr>
        <w:tc>
          <w:tcPr>
            <w:tcW w:w="2335" w:type="dxa"/>
            <w:tcBorders>
              <w:top w:val="single" w:sz="4" w:space="0" w:color="auto"/>
              <w:left w:val="single" w:sz="4" w:space="0" w:color="auto"/>
              <w:bottom w:val="single" w:sz="4" w:space="0" w:color="auto"/>
              <w:right w:val="single" w:sz="4" w:space="0" w:color="auto"/>
            </w:tcBorders>
            <w:noWrap/>
            <w:hideMark/>
          </w:tcPr>
          <w:p w14:paraId="0731C8CC" w14:textId="77777777" w:rsidR="00843ED8" w:rsidRDefault="00843ED8" w:rsidP="00631A8F">
            <w:pPr>
              <w:jc w:val="both"/>
              <w:rPr>
                <w:sz w:val="20"/>
                <w:szCs w:val="20"/>
              </w:rPr>
            </w:pPr>
            <w:r>
              <w:rPr>
                <w:sz w:val="20"/>
                <w:szCs w:val="20"/>
              </w:rPr>
              <w:t>maxlen illchild</w:t>
            </w:r>
          </w:p>
        </w:tc>
        <w:tc>
          <w:tcPr>
            <w:tcW w:w="3600" w:type="dxa"/>
            <w:tcBorders>
              <w:top w:val="single" w:sz="4" w:space="0" w:color="auto"/>
              <w:left w:val="single" w:sz="4" w:space="0" w:color="auto"/>
              <w:bottom w:val="single" w:sz="4" w:space="0" w:color="auto"/>
              <w:right w:val="single" w:sz="4" w:space="0" w:color="auto"/>
            </w:tcBorders>
            <w:hideMark/>
          </w:tcPr>
          <w:p w14:paraId="52B04D80" w14:textId="77777777" w:rsidR="00843ED8" w:rsidRDefault="00843ED8" w:rsidP="00631A8F">
            <w:pPr>
              <w:rPr>
                <w:rFonts w:cs="Times New Roman"/>
                <w:sz w:val="20"/>
                <w:szCs w:val="20"/>
              </w:rPr>
            </w:pPr>
            <w:r>
              <w:rPr>
                <w:rFonts w:cs="Times New Roman"/>
                <w:sz w:val="20"/>
                <w:szCs w:val="20"/>
              </w:rPr>
              <w:t xml:space="preserve">Max number of days ill </w:t>
            </w:r>
            <w:r>
              <w:rPr>
                <w:rFonts w:cs="Times New Roman"/>
                <w:b/>
                <w:sz w:val="20"/>
                <w:szCs w:val="20"/>
              </w:rPr>
              <w:t xml:space="preserve">child </w:t>
            </w:r>
            <w:r>
              <w:rPr>
                <w:rFonts w:cs="Times New Roman"/>
                <w:sz w:val="20"/>
                <w:szCs w:val="20"/>
              </w:rPr>
              <w:t>benefits can be claimed within a 12 month period</w:t>
            </w:r>
          </w:p>
        </w:tc>
        <w:tc>
          <w:tcPr>
            <w:tcW w:w="1260" w:type="dxa"/>
            <w:tcBorders>
              <w:top w:val="single" w:sz="4" w:space="0" w:color="auto"/>
              <w:left w:val="single" w:sz="4" w:space="0" w:color="auto"/>
              <w:bottom w:val="single" w:sz="4" w:space="0" w:color="auto"/>
              <w:right w:val="single" w:sz="4" w:space="0" w:color="auto"/>
            </w:tcBorders>
            <w:noWrap/>
            <w:hideMark/>
          </w:tcPr>
          <w:p w14:paraId="18E8C380" w14:textId="77777777" w:rsidR="00843ED8" w:rsidRDefault="00843ED8" w:rsidP="00631A8F">
            <w:pPr>
              <w:jc w:val="both"/>
              <w:rPr>
                <w:rFonts w:ascii="Arial" w:hAnsi="Arial"/>
                <w:sz w:val="20"/>
                <w:szCs w:val="20"/>
              </w:rPr>
            </w:pPr>
            <w:r>
              <w:rPr>
                <w:sz w:val="20"/>
                <w:szCs w:val="20"/>
              </w:rPr>
              <w:t>30</w:t>
            </w:r>
          </w:p>
        </w:tc>
        <w:tc>
          <w:tcPr>
            <w:tcW w:w="1080" w:type="dxa"/>
            <w:tcBorders>
              <w:top w:val="single" w:sz="4" w:space="0" w:color="auto"/>
              <w:left w:val="single" w:sz="4" w:space="0" w:color="auto"/>
              <w:bottom w:val="single" w:sz="4" w:space="0" w:color="auto"/>
              <w:right w:val="single" w:sz="4" w:space="0" w:color="auto"/>
            </w:tcBorders>
            <w:noWrap/>
            <w:hideMark/>
          </w:tcPr>
          <w:p w14:paraId="46B40F80" w14:textId="77777777" w:rsidR="00843ED8" w:rsidRDefault="00843ED8" w:rsidP="00631A8F">
            <w:pPr>
              <w:jc w:val="both"/>
              <w:rPr>
                <w:sz w:val="20"/>
                <w:szCs w:val="20"/>
              </w:rPr>
            </w:pPr>
            <w:r>
              <w:rPr>
                <w:sz w:val="20"/>
                <w:szCs w:val="20"/>
              </w:rPr>
              <w:t>30</w:t>
            </w:r>
          </w:p>
        </w:tc>
        <w:tc>
          <w:tcPr>
            <w:tcW w:w="1170" w:type="dxa"/>
            <w:tcBorders>
              <w:top w:val="single" w:sz="4" w:space="0" w:color="auto"/>
              <w:left w:val="single" w:sz="4" w:space="0" w:color="auto"/>
              <w:bottom w:val="single" w:sz="4" w:space="0" w:color="auto"/>
              <w:right w:val="single" w:sz="4" w:space="0" w:color="auto"/>
            </w:tcBorders>
            <w:noWrap/>
            <w:hideMark/>
          </w:tcPr>
          <w:p w14:paraId="72A4FFC0" w14:textId="77777777" w:rsidR="00843ED8" w:rsidRDefault="00843ED8" w:rsidP="00631A8F">
            <w:pPr>
              <w:jc w:val="both"/>
              <w:rPr>
                <w:sz w:val="20"/>
                <w:szCs w:val="20"/>
              </w:rPr>
            </w:pPr>
            <w:r>
              <w:rPr>
                <w:sz w:val="20"/>
                <w:szCs w:val="20"/>
              </w:rPr>
              <w:t>20</w:t>
            </w:r>
          </w:p>
        </w:tc>
      </w:tr>
      <w:tr w:rsidR="00843ED8" w14:paraId="558792BC" w14:textId="77777777" w:rsidTr="00843ED8">
        <w:trPr>
          <w:trHeight w:val="295"/>
        </w:trPr>
        <w:tc>
          <w:tcPr>
            <w:tcW w:w="2335" w:type="dxa"/>
            <w:tcBorders>
              <w:top w:val="single" w:sz="4" w:space="0" w:color="auto"/>
              <w:left w:val="single" w:sz="4" w:space="0" w:color="auto"/>
              <w:bottom w:val="single" w:sz="4" w:space="0" w:color="auto"/>
              <w:right w:val="single" w:sz="4" w:space="0" w:color="auto"/>
            </w:tcBorders>
            <w:noWrap/>
            <w:hideMark/>
          </w:tcPr>
          <w:p w14:paraId="77C314C1" w14:textId="77777777" w:rsidR="00843ED8" w:rsidRDefault="00843ED8" w:rsidP="00631A8F">
            <w:pPr>
              <w:jc w:val="both"/>
              <w:rPr>
                <w:sz w:val="20"/>
                <w:szCs w:val="20"/>
              </w:rPr>
            </w:pPr>
            <w:r>
              <w:rPr>
                <w:sz w:val="20"/>
                <w:szCs w:val="20"/>
              </w:rPr>
              <w:t>maxlen illparent</w:t>
            </w:r>
          </w:p>
        </w:tc>
        <w:tc>
          <w:tcPr>
            <w:tcW w:w="3600" w:type="dxa"/>
            <w:tcBorders>
              <w:top w:val="single" w:sz="4" w:space="0" w:color="auto"/>
              <w:left w:val="single" w:sz="4" w:space="0" w:color="auto"/>
              <w:bottom w:val="single" w:sz="4" w:space="0" w:color="auto"/>
              <w:right w:val="single" w:sz="4" w:space="0" w:color="auto"/>
            </w:tcBorders>
            <w:hideMark/>
          </w:tcPr>
          <w:p w14:paraId="73C97A5E" w14:textId="77777777" w:rsidR="00843ED8" w:rsidRDefault="00843ED8" w:rsidP="00631A8F">
            <w:pPr>
              <w:rPr>
                <w:rFonts w:cs="Times New Roman"/>
                <w:sz w:val="20"/>
                <w:szCs w:val="20"/>
              </w:rPr>
            </w:pPr>
            <w:r>
              <w:rPr>
                <w:rFonts w:cs="Times New Roman"/>
                <w:sz w:val="20"/>
                <w:szCs w:val="20"/>
              </w:rPr>
              <w:t xml:space="preserve">Max number of days ill </w:t>
            </w:r>
            <w:r>
              <w:rPr>
                <w:rFonts w:cs="Times New Roman"/>
                <w:b/>
                <w:sz w:val="20"/>
                <w:szCs w:val="20"/>
              </w:rPr>
              <w:t>parent benefits</w:t>
            </w:r>
            <w:r>
              <w:rPr>
                <w:rFonts w:cs="Times New Roman"/>
                <w:sz w:val="20"/>
                <w:szCs w:val="20"/>
              </w:rPr>
              <w:t xml:space="preserve"> can be claimed within a 12 month period</w:t>
            </w:r>
          </w:p>
        </w:tc>
        <w:tc>
          <w:tcPr>
            <w:tcW w:w="1260" w:type="dxa"/>
            <w:tcBorders>
              <w:top w:val="single" w:sz="4" w:space="0" w:color="auto"/>
              <w:left w:val="single" w:sz="4" w:space="0" w:color="auto"/>
              <w:bottom w:val="single" w:sz="4" w:space="0" w:color="auto"/>
              <w:right w:val="single" w:sz="4" w:space="0" w:color="auto"/>
            </w:tcBorders>
            <w:noWrap/>
            <w:hideMark/>
          </w:tcPr>
          <w:p w14:paraId="2E98577D" w14:textId="77777777" w:rsidR="00843ED8" w:rsidRDefault="00843ED8" w:rsidP="00631A8F">
            <w:pPr>
              <w:jc w:val="both"/>
              <w:rPr>
                <w:rFonts w:ascii="Arial" w:hAnsi="Arial"/>
                <w:sz w:val="20"/>
                <w:szCs w:val="20"/>
              </w:rPr>
            </w:pPr>
            <w:r>
              <w:rPr>
                <w:sz w:val="20"/>
                <w:szCs w:val="20"/>
              </w:rPr>
              <w:t>30</w:t>
            </w:r>
          </w:p>
        </w:tc>
        <w:tc>
          <w:tcPr>
            <w:tcW w:w="1080" w:type="dxa"/>
            <w:tcBorders>
              <w:top w:val="single" w:sz="4" w:space="0" w:color="auto"/>
              <w:left w:val="single" w:sz="4" w:space="0" w:color="auto"/>
              <w:bottom w:val="single" w:sz="4" w:space="0" w:color="auto"/>
              <w:right w:val="single" w:sz="4" w:space="0" w:color="auto"/>
            </w:tcBorders>
            <w:noWrap/>
            <w:hideMark/>
          </w:tcPr>
          <w:p w14:paraId="10AE1722" w14:textId="77777777" w:rsidR="00843ED8" w:rsidRDefault="00843ED8" w:rsidP="00631A8F">
            <w:pPr>
              <w:jc w:val="both"/>
              <w:rPr>
                <w:sz w:val="20"/>
                <w:szCs w:val="20"/>
              </w:rPr>
            </w:pPr>
            <w:r>
              <w:rPr>
                <w:sz w:val="20"/>
                <w:szCs w:val="20"/>
              </w:rPr>
              <w:t>30</w:t>
            </w:r>
          </w:p>
        </w:tc>
        <w:tc>
          <w:tcPr>
            <w:tcW w:w="1170" w:type="dxa"/>
            <w:tcBorders>
              <w:top w:val="single" w:sz="4" w:space="0" w:color="auto"/>
              <w:left w:val="single" w:sz="4" w:space="0" w:color="auto"/>
              <w:bottom w:val="single" w:sz="4" w:space="0" w:color="auto"/>
              <w:right w:val="single" w:sz="4" w:space="0" w:color="auto"/>
            </w:tcBorders>
            <w:noWrap/>
            <w:hideMark/>
          </w:tcPr>
          <w:p w14:paraId="6A6A9027" w14:textId="77777777" w:rsidR="00843ED8" w:rsidRDefault="00843ED8" w:rsidP="00631A8F">
            <w:pPr>
              <w:jc w:val="both"/>
              <w:rPr>
                <w:sz w:val="20"/>
                <w:szCs w:val="20"/>
              </w:rPr>
            </w:pPr>
            <w:r>
              <w:rPr>
                <w:sz w:val="20"/>
                <w:szCs w:val="20"/>
              </w:rPr>
              <w:t>20</w:t>
            </w:r>
          </w:p>
        </w:tc>
      </w:tr>
      <w:tr w:rsidR="00843ED8" w14:paraId="37A68E45" w14:textId="77777777" w:rsidTr="00843ED8">
        <w:trPr>
          <w:trHeight w:val="295"/>
        </w:trPr>
        <w:tc>
          <w:tcPr>
            <w:tcW w:w="2335" w:type="dxa"/>
            <w:tcBorders>
              <w:top w:val="single" w:sz="4" w:space="0" w:color="auto"/>
              <w:left w:val="single" w:sz="4" w:space="0" w:color="auto"/>
              <w:bottom w:val="single" w:sz="4" w:space="0" w:color="auto"/>
              <w:right w:val="single" w:sz="4" w:space="0" w:color="auto"/>
            </w:tcBorders>
            <w:noWrap/>
            <w:hideMark/>
          </w:tcPr>
          <w:p w14:paraId="652AC266" w14:textId="77777777" w:rsidR="00843ED8" w:rsidRDefault="00843ED8" w:rsidP="00631A8F">
            <w:pPr>
              <w:jc w:val="both"/>
              <w:rPr>
                <w:sz w:val="20"/>
                <w:szCs w:val="20"/>
              </w:rPr>
            </w:pPr>
            <w:r>
              <w:rPr>
                <w:sz w:val="20"/>
                <w:szCs w:val="20"/>
              </w:rPr>
              <w:t>maxlen matdis</w:t>
            </w:r>
          </w:p>
        </w:tc>
        <w:tc>
          <w:tcPr>
            <w:tcW w:w="3600" w:type="dxa"/>
            <w:tcBorders>
              <w:top w:val="single" w:sz="4" w:space="0" w:color="auto"/>
              <w:left w:val="single" w:sz="4" w:space="0" w:color="auto"/>
              <w:bottom w:val="single" w:sz="4" w:space="0" w:color="auto"/>
              <w:right w:val="single" w:sz="4" w:space="0" w:color="auto"/>
            </w:tcBorders>
            <w:hideMark/>
          </w:tcPr>
          <w:p w14:paraId="0F9E6F4B" w14:textId="77777777" w:rsidR="00843ED8" w:rsidRDefault="00843ED8" w:rsidP="00631A8F">
            <w:pPr>
              <w:rPr>
                <w:rFonts w:cs="Times New Roman"/>
                <w:sz w:val="20"/>
                <w:szCs w:val="20"/>
              </w:rPr>
            </w:pPr>
            <w:r>
              <w:rPr>
                <w:rFonts w:cs="Times New Roman"/>
                <w:sz w:val="20"/>
                <w:szCs w:val="20"/>
              </w:rPr>
              <w:t xml:space="preserve">Max number of days </w:t>
            </w:r>
            <w:r>
              <w:rPr>
                <w:rFonts w:cs="Times New Roman"/>
                <w:b/>
                <w:sz w:val="20"/>
                <w:szCs w:val="20"/>
              </w:rPr>
              <w:t>maternal disability</w:t>
            </w:r>
            <w:r>
              <w:rPr>
                <w:rFonts w:cs="Times New Roman"/>
                <w:sz w:val="20"/>
                <w:szCs w:val="20"/>
              </w:rPr>
              <w:t xml:space="preserve"> benefits can be claimed within a 12 month period</w:t>
            </w:r>
          </w:p>
        </w:tc>
        <w:tc>
          <w:tcPr>
            <w:tcW w:w="1260" w:type="dxa"/>
            <w:tcBorders>
              <w:top w:val="single" w:sz="4" w:space="0" w:color="auto"/>
              <w:left w:val="single" w:sz="4" w:space="0" w:color="auto"/>
              <w:bottom w:val="single" w:sz="4" w:space="0" w:color="auto"/>
              <w:right w:val="single" w:sz="4" w:space="0" w:color="auto"/>
            </w:tcBorders>
            <w:noWrap/>
            <w:hideMark/>
          </w:tcPr>
          <w:p w14:paraId="26EA3285" w14:textId="77777777" w:rsidR="00843ED8" w:rsidRDefault="00843ED8" w:rsidP="00631A8F">
            <w:pPr>
              <w:jc w:val="both"/>
              <w:rPr>
                <w:rFonts w:ascii="Arial" w:hAnsi="Arial"/>
                <w:sz w:val="20"/>
                <w:szCs w:val="20"/>
              </w:rPr>
            </w:pPr>
            <w:r>
              <w:rPr>
                <w:sz w:val="20"/>
                <w:szCs w:val="20"/>
              </w:rPr>
              <w:t>260</w:t>
            </w:r>
          </w:p>
        </w:tc>
        <w:tc>
          <w:tcPr>
            <w:tcW w:w="1080" w:type="dxa"/>
            <w:tcBorders>
              <w:top w:val="single" w:sz="4" w:space="0" w:color="auto"/>
              <w:left w:val="single" w:sz="4" w:space="0" w:color="auto"/>
              <w:bottom w:val="single" w:sz="4" w:space="0" w:color="auto"/>
              <w:right w:val="single" w:sz="4" w:space="0" w:color="auto"/>
            </w:tcBorders>
            <w:noWrap/>
            <w:hideMark/>
          </w:tcPr>
          <w:p w14:paraId="51EF3DAF" w14:textId="77777777" w:rsidR="00843ED8" w:rsidRDefault="00843ED8" w:rsidP="00631A8F">
            <w:pPr>
              <w:jc w:val="both"/>
              <w:rPr>
                <w:sz w:val="20"/>
                <w:szCs w:val="20"/>
              </w:rPr>
            </w:pPr>
            <w:r>
              <w:rPr>
                <w:sz w:val="20"/>
                <w:szCs w:val="20"/>
              </w:rPr>
              <w:t>130</w:t>
            </w:r>
          </w:p>
        </w:tc>
        <w:tc>
          <w:tcPr>
            <w:tcW w:w="1170" w:type="dxa"/>
            <w:tcBorders>
              <w:top w:val="single" w:sz="4" w:space="0" w:color="auto"/>
              <w:left w:val="single" w:sz="4" w:space="0" w:color="auto"/>
              <w:bottom w:val="single" w:sz="4" w:space="0" w:color="auto"/>
              <w:right w:val="single" w:sz="4" w:space="0" w:color="auto"/>
            </w:tcBorders>
            <w:noWrap/>
            <w:hideMark/>
          </w:tcPr>
          <w:p w14:paraId="739EFCF0" w14:textId="77777777" w:rsidR="00843ED8" w:rsidRDefault="00843ED8" w:rsidP="00631A8F">
            <w:pPr>
              <w:jc w:val="both"/>
              <w:rPr>
                <w:sz w:val="20"/>
                <w:szCs w:val="20"/>
              </w:rPr>
            </w:pPr>
            <w:r>
              <w:rPr>
                <w:sz w:val="20"/>
                <w:szCs w:val="20"/>
              </w:rPr>
              <w:t>150</w:t>
            </w:r>
          </w:p>
        </w:tc>
      </w:tr>
      <w:tr w:rsidR="00843ED8" w14:paraId="7B0566D0" w14:textId="77777777" w:rsidTr="00843ED8">
        <w:trPr>
          <w:trHeight w:val="295"/>
        </w:trPr>
        <w:tc>
          <w:tcPr>
            <w:tcW w:w="2335" w:type="dxa"/>
            <w:tcBorders>
              <w:top w:val="single" w:sz="4" w:space="0" w:color="auto"/>
              <w:left w:val="single" w:sz="4" w:space="0" w:color="auto"/>
              <w:bottom w:val="single" w:sz="4" w:space="0" w:color="auto"/>
              <w:right w:val="single" w:sz="4" w:space="0" w:color="auto"/>
            </w:tcBorders>
            <w:noWrap/>
            <w:hideMark/>
          </w:tcPr>
          <w:p w14:paraId="76FB278A" w14:textId="77777777" w:rsidR="00843ED8" w:rsidRDefault="00843ED8" w:rsidP="00631A8F">
            <w:pPr>
              <w:jc w:val="both"/>
              <w:rPr>
                <w:sz w:val="20"/>
                <w:szCs w:val="20"/>
              </w:rPr>
            </w:pPr>
            <w:r>
              <w:rPr>
                <w:sz w:val="20"/>
                <w:szCs w:val="20"/>
              </w:rPr>
              <w:t>maxlen bond</w:t>
            </w:r>
          </w:p>
        </w:tc>
        <w:tc>
          <w:tcPr>
            <w:tcW w:w="3600" w:type="dxa"/>
            <w:tcBorders>
              <w:top w:val="single" w:sz="4" w:space="0" w:color="auto"/>
              <w:left w:val="single" w:sz="4" w:space="0" w:color="auto"/>
              <w:bottom w:val="single" w:sz="4" w:space="0" w:color="auto"/>
              <w:right w:val="single" w:sz="4" w:space="0" w:color="auto"/>
            </w:tcBorders>
            <w:hideMark/>
          </w:tcPr>
          <w:p w14:paraId="05624175" w14:textId="77777777" w:rsidR="00843ED8" w:rsidRDefault="00843ED8" w:rsidP="00631A8F">
            <w:pPr>
              <w:rPr>
                <w:rFonts w:cs="Times New Roman"/>
                <w:sz w:val="20"/>
                <w:szCs w:val="20"/>
              </w:rPr>
            </w:pPr>
            <w:r>
              <w:rPr>
                <w:rFonts w:cs="Times New Roman"/>
                <w:sz w:val="20"/>
                <w:szCs w:val="20"/>
              </w:rPr>
              <w:t xml:space="preserve">Max number of days </w:t>
            </w:r>
            <w:r>
              <w:rPr>
                <w:rFonts w:cs="Times New Roman"/>
                <w:b/>
                <w:sz w:val="20"/>
                <w:szCs w:val="20"/>
              </w:rPr>
              <w:t>child bonding</w:t>
            </w:r>
            <w:r>
              <w:rPr>
                <w:rFonts w:cs="Times New Roman"/>
                <w:sz w:val="20"/>
                <w:szCs w:val="20"/>
              </w:rPr>
              <w:t xml:space="preserve"> benefits can be claimed within a 12 month period</w:t>
            </w:r>
          </w:p>
        </w:tc>
        <w:tc>
          <w:tcPr>
            <w:tcW w:w="1260" w:type="dxa"/>
            <w:tcBorders>
              <w:top w:val="single" w:sz="4" w:space="0" w:color="auto"/>
              <w:left w:val="single" w:sz="4" w:space="0" w:color="auto"/>
              <w:bottom w:val="single" w:sz="4" w:space="0" w:color="auto"/>
              <w:right w:val="single" w:sz="4" w:space="0" w:color="auto"/>
            </w:tcBorders>
            <w:noWrap/>
            <w:hideMark/>
          </w:tcPr>
          <w:p w14:paraId="12C529A2" w14:textId="77777777" w:rsidR="00843ED8" w:rsidRDefault="00843ED8" w:rsidP="00631A8F">
            <w:pPr>
              <w:jc w:val="both"/>
              <w:rPr>
                <w:rFonts w:ascii="Arial" w:hAnsi="Arial"/>
                <w:sz w:val="20"/>
                <w:szCs w:val="20"/>
              </w:rPr>
            </w:pPr>
            <w:r>
              <w:rPr>
                <w:sz w:val="20"/>
                <w:szCs w:val="20"/>
              </w:rPr>
              <w:t>30</w:t>
            </w:r>
          </w:p>
        </w:tc>
        <w:tc>
          <w:tcPr>
            <w:tcW w:w="1080" w:type="dxa"/>
            <w:tcBorders>
              <w:top w:val="single" w:sz="4" w:space="0" w:color="auto"/>
              <w:left w:val="single" w:sz="4" w:space="0" w:color="auto"/>
              <w:bottom w:val="single" w:sz="4" w:space="0" w:color="auto"/>
              <w:right w:val="single" w:sz="4" w:space="0" w:color="auto"/>
            </w:tcBorders>
            <w:noWrap/>
            <w:hideMark/>
          </w:tcPr>
          <w:p w14:paraId="43B36BAC" w14:textId="77777777" w:rsidR="00843ED8" w:rsidRDefault="00843ED8" w:rsidP="00631A8F">
            <w:pPr>
              <w:jc w:val="both"/>
              <w:rPr>
                <w:sz w:val="20"/>
                <w:szCs w:val="20"/>
              </w:rPr>
            </w:pPr>
            <w:r>
              <w:rPr>
                <w:sz w:val="20"/>
                <w:szCs w:val="20"/>
              </w:rPr>
              <w:t>30</w:t>
            </w:r>
          </w:p>
        </w:tc>
        <w:tc>
          <w:tcPr>
            <w:tcW w:w="1170" w:type="dxa"/>
            <w:tcBorders>
              <w:top w:val="single" w:sz="4" w:space="0" w:color="auto"/>
              <w:left w:val="single" w:sz="4" w:space="0" w:color="auto"/>
              <w:bottom w:val="single" w:sz="4" w:space="0" w:color="auto"/>
              <w:right w:val="single" w:sz="4" w:space="0" w:color="auto"/>
            </w:tcBorders>
            <w:noWrap/>
            <w:hideMark/>
          </w:tcPr>
          <w:p w14:paraId="7B5474F0" w14:textId="77777777" w:rsidR="00843ED8" w:rsidRDefault="00843ED8" w:rsidP="00631A8F">
            <w:pPr>
              <w:jc w:val="both"/>
              <w:rPr>
                <w:sz w:val="20"/>
                <w:szCs w:val="20"/>
              </w:rPr>
            </w:pPr>
            <w:r>
              <w:rPr>
                <w:sz w:val="20"/>
                <w:szCs w:val="20"/>
              </w:rPr>
              <w:t>20</w:t>
            </w:r>
          </w:p>
        </w:tc>
      </w:tr>
      <w:tr w:rsidR="00843ED8" w14:paraId="2BDA2880" w14:textId="77777777" w:rsidTr="00843ED8">
        <w:trPr>
          <w:trHeight w:val="295"/>
        </w:trPr>
        <w:tc>
          <w:tcPr>
            <w:tcW w:w="2335" w:type="dxa"/>
            <w:tcBorders>
              <w:top w:val="single" w:sz="4" w:space="0" w:color="auto"/>
              <w:left w:val="single" w:sz="4" w:space="0" w:color="auto"/>
              <w:bottom w:val="single" w:sz="4" w:space="0" w:color="auto"/>
              <w:right w:val="single" w:sz="4" w:space="0" w:color="auto"/>
            </w:tcBorders>
            <w:noWrap/>
            <w:hideMark/>
          </w:tcPr>
          <w:p w14:paraId="79DA2778" w14:textId="77777777" w:rsidR="00843ED8" w:rsidRDefault="00843ED8" w:rsidP="00631A8F">
            <w:pPr>
              <w:jc w:val="both"/>
              <w:rPr>
                <w:sz w:val="20"/>
                <w:szCs w:val="20"/>
              </w:rPr>
            </w:pPr>
            <w:r>
              <w:rPr>
                <w:sz w:val="20"/>
                <w:szCs w:val="20"/>
              </w:rPr>
              <w:t>maxlen DI</w:t>
            </w:r>
          </w:p>
        </w:tc>
        <w:tc>
          <w:tcPr>
            <w:tcW w:w="3600" w:type="dxa"/>
            <w:tcBorders>
              <w:top w:val="single" w:sz="4" w:space="0" w:color="auto"/>
              <w:left w:val="single" w:sz="4" w:space="0" w:color="auto"/>
              <w:bottom w:val="single" w:sz="4" w:space="0" w:color="auto"/>
              <w:right w:val="single" w:sz="4" w:space="0" w:color="auto"/>
            </w:tcBorders>
            <w:hideMark/>
          </w:tcPr>
          <w:p w14:paraId="4F0DDFA7" w14:textId="77777777" w:rsidR="00843ED8" w:rsidRDefault="00843ED8" w:rsidP="00631A8F">
            <w:pPr>
              <w:rPr>
                <w:rFonts w:cs="Times New Roman"/>
                <w:sz w:val="20"/>
                <w:szCs w:val="20"/>
              </w:rPr>
            </w:pPr>
            <w:r>
              <w:rPr>
                <w:rFonts w:cs="Times New Roman"/>
                <w:sz w:val="20"/>
                <w:szCs w:val="20"/>
              </w:rPr>
              <w:t xml:space="preserve">Max number of days </w:t>
            </w:r>
            <w:r>
              <w:rPr>
                <w:rFonts w:cs="Times New Roman"/>
                <w:b/>
                <w:sz w:val="20"/>
                <w:szCs w:val="20"/>
              </w:rPr>
              <w:t>maternal disability</w:t>
            </w:r>
            <w:r>
              <w:rPr>
                <w:rFonts w:cs="Times New Roman"/>
                <w:sz w:val="20"/>
                <w:szCs w:val="20"/>
              </w:rPr>
              <w:t xml:space="preserve"> </w:t>
            </w:r>
            <w:r>
              <w:rPr>
                <w:rFonts w:cs="Times New Roman"/>
                <w:b/>
                <w:sz w:val="20"/>
                <w:szCs w:val="20"/>
              </w:rPr>
              <w:t>and own health benefits combined</w:t>
            </w:r>
            <w:r>
              <w:rPr>
                <w:rFonts w:cs="Times New Roman"/>
                <w:sz w:val="20"/>
                <w:szCs w:val="20"/>
              </w:rPr>
              <w:t xml:space="preserve"> can be claimed within a 12 month period</w:t>
            </w:r>
          </w:p>
        </w:tc>
        <w:tc>
          <w:tcPr>
            <w:tcW w:w="1260" w:type="dxa"/>
            <w:tcBorders>
              <w:top w:val="single" w:sz="4" w:space="0" w:color="auto"/>
              <w:left w:val="single" w:sz="4" w:space="0" w:color="auto"/>
              <w:bottom w:val="single" w:sz="4" w:space="0" w:color="auto"/>
              <w:right w:val="single" w:sz="4" w:space="0" w:color="auto"/>
            </w:tcBorders>
            <w:noWrap/>
            <w:hideMark/>
          </w:tcPr>
          <w:p w14:paraId="540FD439" w14:textId="77777777" w:rsidR="00843ED8" w:rsidRDefault="00843ED8" w:rsidP="00631A8F">
            <w:pPr>
              <w:jc w:val="both"/>
              <w:rPr>
                <w:rFonts w:ascii="Arial" w:hAnsi="Arial"/>
                <w:sz w:val="20"/>
                <w:szCs w:val="20"/>
              </w:rPr>
            </w:pPr>
            <w:r>
              <w:rPr>
                <w:sz w:val="20"/>
                <w:szCs w:val="20"/>
              </w:rPr>
              <w:t>260</w:t>
            </w:r>
          </w:p>
        </w:tc>
        <w:tc>
          <w:tcPr>
            <w:tcW w:w="1080" w:type="dxa"/>
            <w:tcBorders>
              <w:top w:val="single" w:sz="4" w:space="0" w:color="auto"/>
              <w:left w:val="single" w:sz="4" w:space="0" w:color="auto"/>
              <w:bottom w:val="single" w:sz="4" w:space="0" w:color="auto"/>
              <w:right w:val="single" w:sz="4" w:space="0" w:color="auto"/>
            </w:tcBorders>
            <w:noWrap/>
            <w:hideMark/>
          </w:tcPr>
          <w:p w14:paraId="1C033A1C" w14:textId="77777777" w:rsidR="00843ED8" w:rsidRDefault="00843ED8" w:rsidP="00631A8F">
            <w:pPr>
              <w:jc w:val="both"/>
              <w:rPr>
                <w:sz w:val="20"/>
                <w:szCs w:val="20"/>
              </w:rPr>
            </w:pPr>
            <w:r>
              <w:rPr>
                <w:sz w:val="20"/>
                <w:szCs w:val="20"/>
              </w:rPr>
              <w:t>130</w:t>
            </w:r>
          </w:p>
        </w:tc>
        <w:tc>
          <w:tcPr>
            <w:tcW w:w="1170" w:type="dxa"/>
            <w:tcBorders>
              <w:top w:val="single" w:sz="4" w:space="0" w:color="auto"/>
              <w:left w:val="single" w:sz="4" w:space="0" w:color="auto"/>
              <w:bottom w:val="single" w:sz="4" w:space="0" w:color="auto"/>
              <w:right w:val="single" w:sz="4" w:space="0" w:color="auto"/>
            </w:tcBorders>
            <w:noWrap/>
            <w:hideMark/>
          </w:tcPr>
          <w:p w14:paraId="0A51664D" w14:textId="77777777" w:rsidR="00843ED8" w:rsidRDefault="00843ED8" w:rsidP="00631A8F">
            <w:pPr>
              <w:jc w:val="both"/>
              <w:rPr>
                <w:sz w:val="20"/>
                <w:szCs w:val="20"/>
              </w:rPr>
            </w:pPr>
            <w:r>
              <w:rPr>
                <w:sz w:val="20"/>
                <w:szCs w:val="20"/>
              </w:rPr>
              <w:t>150</w:t>
            </w:r>
          </w:p>
        </w:tc>
      </w:tr>
      <w:tr w:rsidR="00843ED8" w14:paraId="323C0507" w14:textId="77777777" w:rsidTr="00843ED8">
        <w:trPr>
          <w:trHeight w:val="295"/>
        </w:trPr>
        <w:tc>
          <w:tcPr>
            <w:tcW w:w="2335" w:type="dxa"/>
            <w:tcBorders>
              <w:top w:val="single" w:sz="4" w:space="0" w:color="auto"/>
              <w:left w:val="single" w:sz="4" w:space="0" w:color="auto"/>
              <w:bottom w:val="single" w:sz="4" w:space="0" w:color="auto"/>
              <w:right w:val="single" w:sz="4" w:space="0" w:color="auto"/>
            </w:tcBorders>
            <w:noWrap/>
            <w:hideMark/>
          </w:tcPr>
          <w:p w14:paraId="31752FB3" w14:textId="77777777" w:rsidR="00843ED8" w:rsidRDefault="00843ED8" w:rsidP="00631A8F">
            <w:pPr>
              <w:jc w:val="both"/>
              <w:rPr>
                <w:sz w:val="20"/>
                <w:szCs w:val="20"/>
              </w:rPr>
            </w:pPr>
            <w:r>
              <w:rPr>
                <w:sz w:val="20"/>
                <w:szCs w:val="20"/>
              </w:rPr>
              <w:t>maxlen PFL</w:t>
            </w:r>
          </w:p>
        </w:tc>
        <w:tc>
          <w:tcPr>
            <w:tcW w:w="3600" w:type="dxa"/>
            <w:tcBorders>
              <w:top w:val="single" w:sz="4" w:space="0" w:color="auto"/>
              <w:left w:val="single" w:sz="4" w:space="0" w:color="auto"/>
              <w:bottom w:val="single" w:sz="4" w:space="0" w:color="auto"/>
              <w:right w:val="single" w:sz="4" w:space="0" w:color="auto"/>
            </w:tcBorders>
            <w:hideMark/>
          </w:tcPr>
          <w:p w14:paraId="434ACC64" w14:textId="77777777" w:rsidR="00843ED8" w:rsidRDefault="00843ED8" w:rsidP="00631A8F">
            <w:pPr>
              <w:rPr>
                <w:rFonts w:cs="Times New Roman"/>
                <w:sz w:val="20"/>
                <w:szCs w:val="20"/>
              </w:rPr>
            </w:pPr>
            <w:r>
              <w:rPr>
                <w:rFonts w:cs="Times New Roman"/>
                <w:sz w:val="20"/>
                <w:szCs w:val="20"/>
              </w:rPr>
              <w:t xml:space="preserve">Max number of days </w:t>
            </w:r>
            <w:r>
              <w:rPr>
                <w:rFonts w:cs="Times New Roman"/>
                <w:b/>
                <w:sz w:val="20"/>
                <w:szCs w:val="20"/>
              </w:rPr>
              <w:t>child bonding and ill child/parent/spouse benefits combined</w:t>
            </w:r>
            <w:r>
              <w:rPr>
                <w:rFonts w:cs="Times New Roman"/>
                <w:sz w:val="20"/>
                <w:szCs w:val="20"/>
              </w:rPr>
              <w:t xml:space="preserve"> can be claimed within a 12 month period</w:t>
            </w:r>
          </w:p>
        </w:tc>
        <w:tc>
          <w:tcPr>
            <w:tcW w:w="1260" w:type="dxa"/>
            <w:tcBorders>
              <w:top w:val="single" w:sz="4" w:space="0" w:color="auto"/>
              <w:left w:val="single" w:sz="4" w:space="0" w:color="auto"/>
              <w:bottom w:val="single" w:sz="4" w:space="0" w:color="auto"/>
              <w:right w:val="single" w:sz="4" w:space="0" w:color="auto"/>
            </w:tcBorders>
            <w:noWrap/>
            <w:hideMark/>
          </w:tcPr>
          <w:p w14:paraId="331168FC" w14:textId="77777777" w:rsidR="00843ED8" w:rsidRDefault="00843ED8" w:rsidP="00631A8F">
            <w:pPr>
              <w:jc w:val="both"/>
              <w:rPr>
                <w:rFonts w:ascii="Arial" w:hAnsi="Arial"/>
                <w:sz w:val="20"/>
                <w:szCs w:val="20"/>
              </w:rPr>
            </w:pPr>
            <w:r>
              <w:rPr>
                <w:sz w:val="20"/>
                <w:szCs w:val="20"/>
              </w:rPr>
              <w:t>30</w:t>
            </w:r>
          </w:p>
        </w:tc>
        <w:tc>
          <w:tcPr>
            <w:tcW w:w="1080" w:type="dxa"/>
            <w:tcBorders>
              <w:top w:val="single" w:sz="4" w:space="0" w:color="auto"/>
              <w:left w:val="single" w:sz="4" w:space="0" w:color="auto"/>
              <w:bottom w:val="single" w:sz="4" w:space="0" w:color="auto"/>
              <w:right w:val="single" w:sz="4" w:space="0" w:color="auto"/>
            </w:tcBorders>
            <w:noWrap/>
            <w:hideMark/>
          </w:tcPr>
          <w:p w14:paraId="4A5C01E1" w14:textId="77777777" w:rsidR="00843ED8" w:rsidRDefault="00843ED8" w:rsidP="00631A8F">
            <w:pPr>
              <w:jc w:val="both"/>
              <w:rPr>
                <w:sz w:val="20"/>
                <w:szCs w:val="20"/>
              </w:rPr>
            </w:pPr>
            <w:r>
              <w:rPr>
                <w:sz w:val="20"/>
                <w:szCs w:val="20"/>
              </w:rPr>
              <w:t>30</w:t>
            </w:r>
          </w:p>
        </w:tc>
        <w:tc>
          <w:tcPr>
            <w:tcW w:w="1170" w:type="dxa"/>
            <w:tcBorders>
              <w:top w:val="single" w:sz="4" w:space="0" w:color="auto"/>
              <w:left w:val="single" w:sz="4" w:space="0" w:color="auto"/>
              <w:bottom w:val="single" w:sz="4" w:space="0" w:color="auto"/>
              <w:right w:val="single" w:sz="4" w:space="0" w:color="auto"/>
            </w:tcBorders>
            <w:noWrap/>
            <w:hideMark/>
          </w:tcPr>
          <w:p w14:paraId="77BB07BD" w14:textId="77777777" w:rsidR="00843ED8" w:rsidRDefault="00843ED8" w:rsidP="00631A8F">
            <w:pPr>
              <w:jc w:val="both"/>
              <w:rPr>
                <w:sz w:val="20"/>
                <w:szCs w:val="20"/>
              </w:rPr>
            </w:pPr>
            <w:r>
              <w:rPr>
                <w:sz w:val="20"/>
                <w:szCs w:val="20"/>
              </w:rPr>
              <w:t>20</w:t>
            </w:r>
          </w:p>
        </w:tc>
      </w:tr>
      <w:tr w:rsidR="00843ED8" w14:paraId="63EC07CF" w14:textId="77777777" w:rsidTr="00843ED8">
        <w:trPr>
          <w:trHeight w:val="295"/>
        </w:trPr>
        <w:tc>
          <w:tcPr>
            <w:tcW w:w="2335" w:type="dxa"/>
            <w:tcBorders>
              <w:top w:val="single" w:sz="4" w:space="0" w:color="auto"/>
              <w:left w:val="single" w:sz="4" w:space="0" w:color="auto"/>
              <w:bottom w:val="single" w:sz="4" w:space="0" w:color="auto"/>
              <w:right w:val="single" w:sz="4" w:space="0" w:color="auto"/>
            </w:tcBorders>
            <w:noWrap/>
            <w:hideMark/>
          </w:tcPr>
          <w:p w14:paraId="274E08B4" w14:textId="77777777" w:rsidR="00843ED8" w:rsidRDefault="00843ED8" w:rsidP="00631A8F">
            <w:pPr>
              <w:jc w:val="both"/>
              <w:rPr>
                <w:sz w:val="20"/>
                <w:szCs w:val="20"/>
              </w:rPr>
            </w:pPr>
            <w:r>
              <w:rPr>
                <w:sz w:val="20"/>
                <w:szCs w:val="20"/>
              </w:rPr>
              <w:t>maxlen total</w:t>
            </w:r>
          </w:p>
        </w:tc>
        <w:tc>
          <w:tcPr>
            <w:tcW w:w="3600" w:type="dxa"/>
            <w:tcBorders>
              <w:top w:val="single" w:sz="4" w:space="0" w:color="auto"/>
              <w:left w:val="single" w:sz="4" w:space="0" w:color="auto"/>
              <w:bottom w:val="single" w:sz="4" w:space="0" w:color="auto"/>
              <w:right w:val="single" w:sz="4" w:space="0" w:color="auto"/>
            </w:tcBorders>
            <w:hideMark/>
          </w:tcPr>
          <w:p w14:paraId="1943500E" w14:textId="77777777" w:rsidR="00843ED8" w:rsidRDefault="00843ED8" w:rsidP="00631A8F">
            <w:pPr>
              <w:rPr>
                <w:rFonts w:cs="Times New Roman"/>
                <w:sz w:val="20"/>
                <w:szCs w:val="20"/>
              </w:rPr>
            </w:pPr>
            <w:r>
              <w:rPr>
                <w:rFonts w:cs="Times New Roman"/>
                <w:sz w:val="20"/>
                <w:szCs w:val="20"/>
              </w:rPr>
              <w:t xml:space="preserve">Max number of days </w:t>
            </w:r>
            <w:r>
              <w:rPr>
                <w:rFonts w:cs="Times New Roman"/>
                <w:b/>
                <w:sz w:val="20"/>
                <w:szCs w:val="20"/>
              </w:rPr>
              <w:t>benefits of all types combined</w:t>
            </w:r>
            <w:r>
              <w:rPr>
                <w:rFonts w:cs="Times New Roman"/>
                <w:sz w:val="20"/>
                <w:szCs w:val="20"/>
              </w:rPr>
              <w:t xml:space="preserve"> can be claimed within a 12 month period</w:t>
            </w:r>
          </w:p>
        </w:tc>
        <w:tc>
          <w:tcPr>
            <w:tcW w:w="1260" w:type="dxa"/>
            <w:tcBorders>
              <w:top w:val="single" w:sz="4" w:space="0" w:color="auto"/>
              <w:left w:val="single" w:sz="4" w:space="0" w:color="auto"/>
              <w:bottom w:val="single" w:sz="4" w:space="0" w:color="auto"/>
              <w:right w:val="single" w:sz="4" w:space="0" w:color="auto"/>
            </w:tcBorders>
            <w:noWrap/>
            <w:hideMark/>
          </w:tcPr>
          <w:p w14:paraId="51F57C35" w14:textId="77777777" w:rsidR="00843ED8" w:rsidRDefault="00843ED8" w:rsidP="00631A8F">
            <w:pPr>
              <w:jc w:val="both"/>
              <w:rPr>
                <w:rFonts w:ascii="Arial" w:hAnsi="Arial"/>
                <w:sz w:val="20"/>
                <w:szCs w:val="20"/>
              </w:rPr>
            </w:pPr>
            <w:r>
              <w:rPr>
                <w:sz w:val="20"/>
                <w:szCs w:val="20"/>
              </w:rPr>
              <w:t>260</w:t>
            </w:r>
          </w:p>
        </w:tc>
        <w:tc>
          <w:tcPr>
            <w:tcW w:w="1080" w:type="dxa"/>
            <w:tcBorders>
              <w:top w:val="single" w:sz="4" w:space="0" w:color="auto"/>
              <w:left w:val="single" w:sz="4" w:space="0" w:color="auto"/>
              <w:bottom w:val="single" w:sz="4" w:space="0" w:color="auto"/>
              <w:right w:val="single" w:sz="4" w:space="0" w:color="auto"/>
            </w:tcBorders>
            <w:noWrap/>
            <w:hideMark/>
          </w:tcPr>
          <w:p w14:paraId="736AB0DA" w14:textId="77777777" w:rsidR="00843ED8" w:rsidRDefault="00843ED8" w:rsidP="00631A8F">
            <w:pPr>
              <w:jc w:val="both"/>
              <w:rPr>
                <w:sz w:val="20"/>
                <w:szCs w:val="20"/>
              </w:rPr>
            </w:pPr>
            <w:r>
              <w:rPr>
                <w:sz w:val="20"/>
                <w:szCs w:val="20"/>
              </w:rPr>
              <w:t>130</w:t>
            </w:r>
          </w:p>
        </w:tc>
        <w:tc>
          <w:tcPr>
            <w:tcW w:w="1170" w:type="dxa"/>
            <w:tcBorders>
              <w:top w:val="single" w:sz="4" w:space="0" w:color="auto"/>
              <w:left w:val="single" w:sz="4" w:space="0" w:color="auto"/>
              <w:bottom w:val="single" w:sz="4" w:space="0" w:color="auto"/>
              <w:right w:val="single" w:sz="4" w:space="0" w:color="auto"/>
            </w:tcBorders>
            <w:noWrap/>
            <w:hideMark/>
          </w:tcPr>
          <w:p w14:paraId="77F1D115" w14:textId="77777777" w:rsidR="00843ED8" w:rsidRDefault="00843ED8" w:rsidP="00631A8F">
            <w:pPr>
              <w:jc w:val="both"/>
              <w:rPr>
                <w:sz w:val="20"/>
                <w:szCs w:val="20"/>
              </w:rPr>
            </w:pPr>
            <w:r>
              <w:rPr>
                <w:sz w:val="20"/>
                <w:szCs w:val="20"/>
              </w:rPr>
              <w:t>150</w:t>
            </w:r>
          </w:p>
        </w:tc>
      </w:tr>
      <w:tr w:rsidR="00843ED8" w14:paraId="53BFEFDC" w14:textId="77777777" w:rsidTr="00843ED8">
        <w:trPr>
          <w:trHeight w:val="295"/>
        </w:trPr>
        <w:tc>
          <w:tcPr>
            <w:tcW w:w="2335" w:type="dxa"/>
            <w:tcBorders>
              <w:top w:val="single" w:sz="4" w:space="0" w:color="auto"/>
              <w:left w:val="single" w:sz="4" w:space="0" w:color="auto"/>
              <w:bottom w:val="single" w:sz="4" w:space="0" w:color="auto"/>
              <w:right w:val="single" w:sz="4" w:space="0" w:color="auto"/>
            </w:tcBorders>
            <w:noWrap/>
            <w:hideMark/>
          </w:tcPr>
          <w:p w14:paraId="503D3E6D" w14:textId="77777777" w:rsidR="00843ED8" w:rsidRDefault="00843ED8" w:rsidP="00631A8F">
            <w:pPr>
              <w:jc w:val="both"/>
              <w:rPr>
                <w:sz w:val="20"/>
                <w:szCs w:val="20"/>
              </w:rPr>
            </w:pPr>
            <w:r>
              <w:rPr>
                <w:sz w:val="20"/>
                <w:szCs w:val="20"/>
              </w:rPr>
              <w:t>week bene cap</w:t>
            </w:r>
          </w:p>
        </w:tc>
        <w:tc>
          <w:tcPr>
            <w:tcW w:w="3600" w:type="dxa"/>
            <w:tcBorders>
              <w:top w:val="single" w:sz="4" w:space="0" w:color="auto"/>
              <w:left w:val="single" w:sz="4" w:space="0" w:color="auto"/>
              <w:bottom w:val="single" w:sz="4" w:space="0" w:color="auto"/>
              <w:right w:val="single" w:sz="4" w:space="0" w:color="auto"/>
            </w:tcBorders>
            <w:vAlign w:val="bottom"/>
            <w:hideMark/>
          </w:tcPr>
          <w:p w14:paraId="42497C1E" w14:textId="77777777" w:rsidR="00843ED8" w:rsidRDefault="00843ED8" w:rsidP="00631A8F">
            <w:pPr>
              <w:rPr>
                <w:rFonts w:cs="Times New Roman"/>
                <w:color w:val="000000"/>
                <w:sz w:val="20"/>
                <w:szCs w:val="20"/>
              </w:rPr>
            </w:pPr>
            <w:r>
              <w:rPr>
                <w:rFonts w:cs="Times New Roman"/>
                <w:sz w:val="20"/>
                <w:szCs w:val="20"/>
              </w:rPr>
              <w:t>M</w:t>
            </w:r>
            <w:r>
              <w:rPr>
                <w:rFonts w:cs="Times New Roman"/>
                <w:color w:val="000000"/>
                <w:sz w:val="20"/>
                <w:szCs w:val="20"/>
              </w:rPr>
              <w:t>ax weekly benefits that can be collected as an absolute value</w:t>
            </w:r>
          </w:p>
        </w:tc>
        <w:tc>
          <w:tcPr>
            <w:tcW w:w="1260" w:type="dxa"/>
            <w:tcBorders>
              <w:top w:val="single" w:sz="4" w:space="0" w:color="auto"/>
              <w:left w:val="single" w:sz="4" w:space="0" w:color="auto"/>
              <w:bottom w:val="single" w:sz="4" w:space="0" w:color="auto"/>
              <w:right w:val="single" w:sz="4" w:space="0" w:color="auto"/>
            </w:tcBorders>
            <w:noWrap/>
            <w:hideMark/>
          </w:tcPr>
          <w:p w14:paraId="01316658" w14:textId="77777777" w:rsidR="00843ED8" w:rsidRDefault="00843ED8" w:rsidP="00631A8F">
            <w:pPr>
              <w:jc w:val="both"/>
              <w:rPr>
                <w:rFonts w:ascii="Arial" w:hAnsi="Arial"/>
                <w:sz w:val="20"/>
                <w:szCs w:val="20"/>
              </w:rPr>
            </w:pPr>
            <w:r>
              <w:rPr>
                <w:sz w:val="20"/>
                <w:szCs w:val="20"/>
              </w:rPr>
              <w:t>1216</w:t>
            </w:r>
          </w:p>
        </w:tc>
        <w:tc>
          <w:tcPr>
            <w:tcW w:w="1080" w:type="dxa"/>
            <w:tcBorders>
              <w:top w:val="single" w:sz="4" w:space="0" w:color="auto"/>
              <w:left w:val="single" w:sz="4" w:space="0" w:color="auto"/>
              <w:bottom w:val="single" w:sz="4" w:space="0" w:color="auto"/>
              <w:right w:val="single" w:sz="4" w:space="0" w:color="auto"/>
            </w:tcBorders>
            <w:noWrap/>
            <w:hideMark/>
          </w:tcPr>
          <w:p w14:paraId="6430F6F2" w14:textId="77777777" w:rsidR="00843ED8" w:rsidRDefault="00843ED8" w:rsidP="00631A8F">
            <w:pPr>
              <w:jc w:val="both"/>
              <w:rPr>
                <w:sz w:val="20"/>
                <w:szCs w:val="20"/>
              </w:rPr>
            </w:pPr>
            <w:r>
              <w:rPr>
                <w:sz w:val="20"/>
                <w:szCs w:val="20"/>
              </w:rPr>
              <w:t>594</w:t>
            </w:r>
          </w:p>
        </w:tc>
        <w:tc>
          <w:tcPr>
            <w:tcW w:w="1170" w:type="dxa"/>
            <w:tcBorders>
              <w:top w:val="single" w:sz="4" w:space="0" w:color="auto"/>
              <w:left w:val="single" w:sz="4" w:space="0" w:color="auto"/>
              <w:bottom w:val="single" w:sz="4" w:space="0" w:color="auto"/>
              <w:right w:val="single" w:sz="4" w:space="0" w:color="auto"/>
            </w:tcBorders>
            <w:noWrap/>
            <w:hideMark/>
          </w:tcPr>
          <w:p w14:paraId="48C9DA01" w14:textId="77777777" w:rsidR="00843ED8" w:rsidRDefault="00843ED8" w:rsidP="00631A8F">
            <w:pPr>
              <w:jc w:val="both"/>
              <w:rPr>
                <w:sz w:val="20"/>
                <w:szCs w:val="20"/>
              </w:rPr>
            </w:pPr>
            <w:r>
              <w:rPr>
                <w:sz w:val="20"/>
                <w:szCs w:val="20"/>
              </w:rPr>
              <w:t>None</w:t>
            </w:r>
          </w:p>
        </w:tc>
      </w:tr>
      <w:tr w:rsidR="00843ED8" w14:paraId="1B2C68FE" w14:textId="77777777" w:rsidTr="00843ED8">
        <w:trPr>
          <w:trHeight w:val="295"/>
        </w:trPr>
        <w:tc>
          <w:tcPr>
            <w:tcW w:w="2335" w:type="dxa"/>
            <w:tcBorders>
              <w:top w:val="single" w:sz="4" w:space="0" w:color="auto"/>
              <w:left w:val="single" w:sz="4" w:space="0" w:color="auto"/>
              <w:bottom w:val="single" w:sz="4" w:space="0" w:color="auto"/>
              <w:right w:val="single" w:sz="4" w:space="0" w:color="auto"/>
            </w:tcBorders>
            <w:noWrap/>
            <w:hideMark/>
          </w:tcPr>
          <w:p w14:paraId="32DA8C32" w14:textId="77777777" w:rsidR="00843ED8" w:rsidRDefault="00843ED8" w:rsidP="00631A8F">
            <w:pPr>
              <w:jc w:val="both"/>
              <w:rPr>
                <w:sz w:val="20"/>
                <w:szCs w:val="20"/>
              </w:rPr>
            </w:pPr>
            <w:r>
              <w:rPr>
                <w:sz w:val="20"/>
                <w:szCs w:val="20"/>
              </w:rPr>
              <w:t>week bene cap prop</w:t>
            </w:r>
          </w:p>
        </w:tc>
        <w:tc>
          <w:tcPr>
            <w:tcW w:w="3600" w:type="dxa"/>
            <w:tcBorders>
              <w:top w:val="single" w:sz="4" w:space="0" w:color="auto"/>
              <w:left w:val="single" w:sz="4" w:space="0" w:color="auto"/>
              <w:bottom w:val="single" w:sz="4" w:space="0" w:color="auto"/>
              <w:right w:val="single" w:sz="4" w:space="0" w:color="auto"/>
            </w:tcBorders>
            <w:vAlign w:val="bottom"/>
            <w:hideMark/>
          </w:tcPr>
          <w:p w14:paraId="395EEA68" w14:textId="77777777" w:rsidR="00843ED8" w:rsidRDefault="00843ED8" w:rsidP="00631A8F">
            <w:pPr>
              <w:rPr>
                <w:rFonts w:cs="Times New Roman"/>
                <w:color w:val="000000"/>
                <w:sz w:val="20"/>
                <w:szCs w:val="20"/>
              </w:rPr>
            </w:pPr>
            <w:r>
              <w:rPr>
                <w:rFonts w:cs="Times New Roman"/>
                <w:sz w:val="20"/>
                <w:szCs w:val="20"/>
              </w:rPr>
              <w:t>M</w:t>
            </w:r>
            <w:r>
              <w:rPr>
                <w:rFonts w:cs="Times New Roman"/>
                <w:color w:val="000000"/>
                <w:sz w:val="20"/>
                <w:szCs w:val="20"/>
              </w:rPr>
              <w:t>ax weekly benefits that can be collected as a proportion of the state’s mean weekly wage</w:t>
            </w:r>
          </w:p>
        </w:tc>
        <w:tc>
          <w:tcPr>
            <w:tcW w:w="1260" w:type="dxa"/>
            <w:tcBorders>
              <w:top w:val="single" w:sz="4" w:space="0" w:color="auto"/>
              <w:left w:val="single" w:sz="4" w:space="0" w:color="auto"/>
              <w:bottom w:val="single" w:sz="4" w:space="0" w:color="auto"/>
              <w:right w:val="single" w:sz="4" w:space="0" w:color="auto"/>
            </w:tcBorders>
            <w:noWrap/>
            <w:hideMark/>
          </w:tcPr>
          <w:p w14:paraId="3161A9A1" w14:textId="77777777" w:rsidR="00843ED8" w:rsidRDefault="00843ED8" w:rsidP="00631A8F">
            <w:pPr>
              <w:jc w:val="both"/>
              <w:rPr>
                <w:rFonts w:ascii="Arial" w:hAnsi="Arial"/>
                <w:sz w:val="20"/>
                <w:szCs w:val="20"/>
              </w:rPr>
            </w:pPr>
            <w:r>
              <w:rPr>
                <w:sz w:val="20"/>
                <w:szCs w:val="20"/>
              </w:rPr>
              <w:t>None</w:t>
            </w:r>
          </w:p>
        </w:tc>
        <w:tc>
          <w:tcPr>
            <w:tcW w:w="1080" w:type="dxa"/>
            <w:tcBorders>
              <w:top w:val="single" w:sz="4" w:space="0" w:color="auto"/>
              <w:left w:val="single" w:sz="4" w:space="0" w:color="auto"/>
              <w:bottom w:val="single" w:sz="4" w:space="0" w:color="auto"/>
              <w:right w:val="single" w:sz="4" w:space="0" w:color="auto"/>
            </w:tcBorders>
            <w:noWrap/>
            <w:hideMark/>
          </w:tcPr>
          <w:p w14:paraId="11BE731D" w14:textId="77777777" w:rsidR="00843ED8" w:rsidRDefault="00843ED8" w:rsidP="00631A8F">
            <w:pPr>
              <w:jc w:val="both"/>
              <w:rPr>
                <w:sz w:val="20"/>
                <w:szCs w:val="20"/>
              </w:rPr>
            </w:pPr>
            <w:r>
              <w:rPr>
                <w:sz w:val="20"/>
                <w:szCs w:val="20"/>
              </w:rPr>
              <w:t>None</w:t>
            </w:r>
          </w:p>
        </w:tc>
        <w:tc>
          <w:tcPr>
            <w:tcW w:w="1170" w:type="dxa"/>
            <w:tcBorders>
              <w:top w:val="single" w:sz="4" w:space="0" w:color="auto"/>
              <w:left w:val="single" w:sz="4" w:space="0" w:color="auto"/>
              <w:bottom w:val="single" w:sz="4" w:space="0" w:color="auto"/>
              <w:right w:val="single" w:sz="4" w:space="0" w:color="auto"/>
            </w:tcBorders>
            <w:noWrap/>
            <w:hideMark/>
          </w:tcPr>
          <w:p w14:paraId="35DADC90" w14:textId="77777777" w:rsidR="00843ED8" w:rsidRDefault="00843ED8" w:rsidP="00631A8F">
            <w:pPr>
              <w:jc w:val="both"/>
              <w:rPr>
                <w:sz w:val="20"/>
                <w:szCs w:val="20"/>
              </w:rPr>
            </w:pPr>
            <w:r>
              <w:rPr>
                <w:sz w:val="20"/>
                <w:szCs w:val="20"/>
              </w:rPr>
              <w:t>0.85</w:t>
            </w:r>
          </w:p>
        </w:tc>
      </w:tr>
      <w:tr w:rsidR="00843ED8" w14:paraId="33FECDB7" w14:textId="77777777" w:rsidTr="00843ED8">
        <w:trPr>
          <w:trHeight w:val="295"/>
        </w:trPr>
        <w:tc>
          <w:tcPr>
            <w:tcW w:w="2335" w:type="dxa"/>
            <w:tcBorders>
              <w:top w:val="single" w:sz="4" w:space="0" w:color="auto"/>
              <w:left w:val="single" w:sz="4" w:space="0" w:color="auto"/>
              <w:bottom w:val="single" w:sz="4" w:space="0" w:color="auto"/>
              <w:right w:val="single" w:sz="4" w:space="0" w:color="auto"/>
            </w:tcBorders>
            <w:noWrap/>
            <w:hideMark/>
          </w:tcPr>
          <w:p w14:paraId="31E36EEC" w14:textId="77777777" w:rsidR="00843ED8" w:rsidRDefault="00843ED8" w:rsidP="00631A8F">
            <w:pPr>
              <w:jc w:val="both"/>
              <w:rPr>
                <w:sz w:val="20"/>
                <w:szCs w:val="20"/>
              </w:rPr>
            </w:pPr>
            <w:r>
              <w:rPr>
                <w:sz w:val="20"/>
                <w:szCs w:val="20"/>
              </w:rPr>
              <w:t>earnings</w:t>
            </w:r>
          </w:p>
        </w:tc>
        <w:tc>
          <w:tcPr>
            <w:tcW w:w="3600" w:type="dxa"/>
            <w:tcBorders>
              <w:top w:val="single" w:sz="4" w:space="0" w:color="auto"/>
              <w:left w:val="single" w:sz="4" w:space="0" w:color="auto"/>
              <w:bottom w:val="single" w:sz="4" w:space="0" w:color="auto"/>
              <w:right w:val="single" w:sz="4" w:space="0" w:color="auto"/>
            </w:tcBorders>
          </w:tcPr>
          <w:p w14:paraId="62BB16EC" w14:textId="77777777" w:rsidR="00843ED8" w:rsidRDefault="00843ED8" w:rsidP="00631A8F">
            <w:pPr>
              <w:rPr>
                <w:rFonts w:cs="Times New Roman"/>
                <w:color w:val="000000"/>
                <w:sz w:val="20"/>
                <w:szCs w:val="20"/>
              </w:rPr>
            </w:pPr>
            <w:r>
              <w:rPr>
                <w:rFonts w:cs="Times New Roman"/>
                <w:color w:val="000000"/>
                <w:sz w:val="20"/>
                <w:szCs w:val="20"/>
              </w:rPr>
              <w:t>Eligibility Requirement - Minimum earnings (in dollars) within past 12 months</w:t>
            </w:r>
          </w:p>
          <w:p w14:paraId="269E314A" w14:textId="77777777" w:rsidR="00843ED8" w:rsidRDefault="00843ED8" w:rsidP="00631A8F">
            <w:pPr>
              <w:rPr>
                <w:rFonts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noWrap/>
            <w:hideMark/>
          </w:tcPr>
          <w:p w14:paraId="34FB4232" w14:textId="77777777" w:rsidR="00843ED8" w:rsidRDefault="00843ED8" w:rsidP="00631A8F">
            <w:pPr>
              <w:jc w:val="both"/>
              <w:rPr>
                <w:rFonts w:ascii="Arial" w:hAnsi="Arial"/>
                <w:sz w:val="20"/>
                <w:szCs w:val="20"/>
              </w:rPr>
            </w:pPr>
            <w:r>
              <w:rPr>
                <w:sz w:val="20"/>
                <w:szCs w:val="20"/>
              </w:rPr>
              <w:t>300</w:t>
            </w:r>
          </w:p>
        </w:tc>
        <w:tc>
          <w:tcPr>
            <w:tcW w:w="1080" w:type="dxa"/>
            <w:tcBorders>
              <w:top w:val="single" w:sz="4" w:space="0" w:color="auto"/>
              <w:left w:val="single" w:sz="4" w:space="0" w:color="auto"/>
              <w:bottom w:val="single" w:sz="4" w:space="0" w:color="auto"/>
              <w:right w:val="single" w:sz="4" w:space="0" w:color="auto"/>
            </w:tcBorders>
            <w:noWrap/>
            <w:hideMark/>
          </w:tcPr>
          <w:p w14:paraId="3BDEF39D" w14:textId="77777777" w:rsidR="00843ED8" w:rsidRDefault="00843ED8" w:rsidP="00631A8F">
            <w:pPr>
              <w:jc w:val="both"/>
              <w:rPr>
                <w:sz w:val="20"/>
                <w:szCs w:val="20"/>
              </w:rPr>
            </w:pPr>
            <w:r>
              <w:rPr>
                <w:sz w:val="20"/>
                <w:szCs w:val="20"/>
              </w:rPr>
              <w:t>8400</w:t>
            </w:r>
          </w:p>
        </w:tc>
        <w:tc>
          <w:tcPr>
            <w:tcW w:w="1170" w:type="dxa"/>
            <w:tcBorders>
              <w:top w:val="single" w:sz="4" w:space="0" w:color="auto"/>
              <w:left w:val="single" w:sz="4" w:space="0" w:color="auto"/>
              <w:bottom w:val="single" w:sz="4" w:space="0" w:color="auto"/>
              <w:right w:val="single" w:sz="4" w:space="0" w:color="auto"/>
            </w:tcBorders>
            <w:noWrap/>
            <w:hideMark/>
          </w:tcPr>
          <w:p w14:paraId="2B7D8875" w14:textId="77777777" w:rsidR="00843ED8" w:rsidRDefault="00843ED8" w:rsidP="00631A8F">
            <w:pPr>
              <w:jc w:val="both"/>
              <w:rPr>
                <w:sz w:val="20"/>
                <w:szCs w:val="20"/>
              </w:rPr>
            </w:pPr>
            <w:r>
              <w:rPr>
                <w:sz w:val="20"/>
                <w:szCs w:val="20"/>
              </w:rPr>
              <w:t>11520</w:t>
            </w:r>
          </w:p>
        </w:tc>
      </w:tr>
      <w:tr w:rsidR="00843ED8" w14:paraId="3E7B8A99" w14:textId="77777777" w:rsidTr="00843ED8">
        <w:trPr>
          <w:trHeight w:val="295"/>
        </w:trPr>
        <w:tc>
          <w:tcPr>
            <w:tcW w:w="2335" w:type="dxa"/>
            <w:tcBorders>
              <w:top w:val="single" w:sz="4" w:space="0" w:color="auto"/>
              <w:left w:val="single" w:sz="4" w:space="0" w:color="auto"/>
              <w:bottom w:val="single" w:sz="4" w:space="0" w:color="auto"/>
              <w:right w:val="single" w:sz="4" w:space="0" w:color="auto"/>
            </w:tcBorders>
            <w:noWrap/>
            <w:hideMark/>
          </w:tcPr>
          <w:p w14:paraId="4F8AB08D" w14:textId="77777777" w:rsidR="00843ED8" w:rsidRDefault="00843ED8" w:rsidP="00631A8F">
            <w:pPr>
              <w:jc w:val="both"/>
              <w:rPr>
                <w:sz w:val="20"/>
                <w:szCs w:val="20"/>
              </w:rPr>
            </w:pPr>
            <w:r>
              <w:rPr>
                <w:sz w:val="20"/>
                <w:szCs w:val="20"/>
              </w:rPr>
              <w:t>Own elig adj</w:t>
            </w:r>
          </w:p>
        </w:tc>
        <w:tc>
          <w:tcPr>
            <w:tcW w:w="3600" w:type="dxa"/>
            <w:tcBorders>
              <w:top w:val="single" w:sz="4" w:space="0" w:color="auto"/>
              <w:left w:val="single" w:sz="4" w:space="0" w:color="auto"/>
              <w:bottom w:val="single" w:sz="4" w:space="0" w:color="auto"/>
              <w:right w:val="single" w:sz="4" w:space="0" w:color="auto"/>
            </w:tcBorders>
            <w:hideMark/>
          </w:tcPr>
          <w:p w14:paraId="617E7521" w14:textId="77777777" w:rsidR="00843ED8" w:rsidRDefault="00843ED8" w:rsidP="00631A8F">
            <w:pPr>
              <w:rPr>
                <w:rFonts w:cs="Times New Roman"/>
                <w:sz w:val="20"/>
                <w:szCs w:val="20"/>
              </w:rPr>
            </w:pPr>
            <w:r>
              <w:rPr>
                <w:rFonts w:cs="Times New Roman"/>
                <w:sz w:val="20"/>
                <w:szCs w:val="20"/>
              </w:rPr>
              <w:t xml:space="preserve">Program eligibility adjustment factor for </w:t>
            </w:r>
            <w:r>
              <w:rPr>
                <w:rFonts w:cs="Times New Roman"/>
                <w:b/>
                <w:sz w:val="20"/>
                <w:szCs w:val="20"/>
              </w:rPr>
              <w:t>own health</w:t>
            </w:r>
            <w:r>
              <w:rPr>
                <w:rFonts w:cs="Times New Roman"/>
                <w:sz w:val="20"/>
                <w:szCs w:val="20"/>
              </w:rPr>
              <w:t xml:space="preserve"> leave</w:t>
            </w:r>
          </w:p>
        </w:tc>
        <w:tc>
          <w:tcPr>
            <w:tcW w:w="1260" w:type="dxa"/>
            <w:tcBorders>
              <w:top w:val="single" w:sz="4" w:space="0" w:color="auto"/>
              <w:left w:val="single" w:sz="4" w:space="0" w:color="auto"/>
              <w:bottom w:val="single" w:sz="4" w:space="0" w:color="auto"/>
              <w:right w:val="single" w:sz="4" w:space="0" w:color="auto"/>
            </w:tcBorders>
            <w:noWrap/>
            <w:hideMark/>
          </w:tcPr>
          <w:p w14:paraId="649841BE" w14:textId="77777777" w:rsidR="00843ED8" w:rsidRDefault="00843ED8" w:rsidP="00631A8F">
            <w:pPr>
              <w:jc w:val="both"/>
              <w:rPr>
                <w:rFonts w:ascii="Arial" w:hAnsi="Arial"/>
                <w:sz w:val="20"/>
                <w:szCs w:val="20"/>
              </w:rPr>
            </w:pPr>
            <w:r>
              <w:rPr>
                <w:sz w:val="20"/>
                <w:szCs w:val="20"/>
              </w:rPr>
              <w:t>1</w:t>
            </w:r>
          </w:p>
        </w:tc>
        <w:tc>
          <w:tcPr>
            <w:tcW w:w="1080" w:type="dxa"/>
            <w:tcBorders>
              <w:top w:val="single" w:sz="4" w:space="0" w:color="auto"/>
              <w:left w:val="single" w:sz="4" w:space="0" w:color="auto"/>
              <w:bottom w:val="single" w:sz="4" w:space="0" w:color="auto"/>
              <w:right w:val="single" w:sz="4" w:space="0" w:color="auto"/>
            </w:tcBorders>
            <w:noWrap/>
            <w:hideMark/>
          </w:tcPr>
          <w:p w14:paraId="55B54F8D" w14:textId="77777777" w:rsidR="00843ED8" w:rsidRDefault="00843ED8" w:rsidP="00631A8F">
            <w:pPr>
              <w:jc w:val="both"/>
              <w:rPr>
                <w:sz w:val="20"/>
                <w:szCs w:val="20"/>
              </w:rPr>
            </w:pPr>
            <w:r>
              <w:rPr>
                <w:sz w:val="20"/>
                <w:szCs w:val="20"/>
              </w:rPr>
              <w:t>.7</w:t>
            </w:r>
          </w:p>
        </w:tc>
        <w:tc>
          <w:tcPr>
            <w:tcW w:w="1170" w:type="dxa"/>
            <w:tcBorders>
              <w:top w:val="single" w:sz="4" w:space="0" w:color="auto"/>
              <w:left w:val="single" w:sz="4" w:space="0" w:color="auto"/>
              <w:bottom w:val="single" w:sz="4" w:space="0" w:color="auto"/>
              <w:right w:val="single" w:sz="4" w:space="0" w:color="auto"/>
            </w:tcBorders>
            <w:noWrap/>
            <w:hideMark/>
          </w:tcPr>
          <w:p w14:paraId="56B20A0C" w14:textId="77777777" w:rsidR="00843ED8" w:rsidRDefault="00843ED8" w:rsidP="00631A8F">
            <w:pPr>
              <w:jc w:val="both"/>
              <w:rPr>
                <w:sz w:val="20"/>
                <w:szCs w:val="20"/>
              </w:rPr>
            </w:pPr>
            <w:r>
              <w:rPr>
                <w:sz w:val="20"/>
                <w:szCs w:val="20"/>
              </w:rPr>
              <w:t>1</w:t>
            </w:r>
          </w:p>
        </w:tc>
      </w:tr>
      <w:tr w:rsidR="00843ED8" w14:paraId="176F491E" w14:textId="77777777" w:rsidTr="00843ED8">
        <w:trPr>
          <w:trHeight w:val="295"/>
        </w:trPr>
        <w:tc>
          <w:tcPr>
            <w:tcW w:w="2335" w:type="dxa"/>
            <w:tcBorders>
              <w:top w:val="single" w:sz="4" w:space="0" w:color="auto"/>
              <w:left w:val="single" w:sz="4" w:space="0" w:color="auto"/>
              <w:bottom w:val="single" w:sz="4" w:space="0" w:color="auto"/>
              <w:right w:val="single" w:sz="4" w:space="0" w:color="auto"/>
            </w:tcBorders>
            <w:noWrap/>
            <w:hideMark/>
          </w:tcPr>
          <w:p w14:paraId="02992788" w14:textId="77777777" w:rsidR="00843ED8" w:rsidRDefault="00843ED8" w:rsidP="00631A8F">
            <w:pPr>
              <w:jc w:val="both"/>
              <w:rPr>
                <w:sz w:val="20"/>
                <w:szCs w:val="20"/>
              </w:rPr>
            </w:pPr>
            <w:r>
              <w:rPr>
                <w:sz w:val="20"/>
                <w:szCs w:val="20"/>
              </w:rPr>
              <w:t>Matdis elig adj</w:t>
            </w:r>
          </w:p>
        </w:tc>
        <w:tc>
          <w:tcPr>
            <w:tcW w:w="3600" w:type="dxa"/>
            <w:tcBorders>
              <w:top w:val="single" w:sz="4" w:space="0" w:color="auto"/>
              <w:left w:val="single" w:sz="4" w:space="0" w:color="auto"/>
              <w:bottom w:val="single" w:sz="4" w:space="0" w:color="auto"/>
              <w:right w:val="single" w:sz="4" w:space="0" w:color="auto"/>
            </w:tcBorders>
            <w:hideMark/>
          </w:tcPr>
          <w:p w14:paraId="60111BCE" w14:textId="77777777" w:rsidR="00843ED8" w:rsidRDefault="00843ED8" w:rsidP="00631A8F">
            <w:pPr>
              <w:rPr>
                <w:rFonts w:cs="Times New Roman"/>
                <w:sz w:val="20"/>
                <w:szCs w:val="20"/>
              </w:rPr>
            </w:pPr>
            <w:r>
              <w:rPr>
                <w:rFonts w:cs="Times New Roman"/>
                <w:sz w:val="20"/>
                <w:szCs w:val="20"/>
              </w:rPr>
              <w:t xml:space="preserve">Program eligibility adjustment factor for </w:t>
            </w:r>
            <w:r>
              <w:rPr>
                <w:rFonts w:cs="Times New Roman"/>
                <w:b/>
                <w:sz w:val="20"/>
                <w:szCs w:val="20"/>
              </w:rPr>
              <w:t xml:space="preserve">maternity disability </w:t>
            </w:r>
            <w:r>
              <w:rPr>
                <w:rFonts w:cs="Times New Roman"/>
                <w:sz w:val="20"/>
                <w:szCs w:val="20"/>
              </w:rPr>
              <w:t>leave</w:t>
            </w:r>
          </w:p>
        </w:tc>
        <w:tc>
          <w:tcPr>
            <w:tcW w:w="1260" w:type="dxa"/>
            <w:tcBorders>
              <w:top w:val="single" w:sz="4" w:space="0" w:color="auto"/>
              <w:left w:val="single" w:sz="4" w:space="0" w:color="auto"/>
              <w:bottom w:val="single" w:sz="4" w:space="0" w:color="auto"/>
              <w:right w:val="single" w:sz="4" w:space="0" w:color="auto"/>
            </w:tcBorders>
            <w:noWrap/>
            <w:hideMark/>
          </w:tcPr>
          <w:p w14:paraId="249FAAB8" w14:textId="77777777" w:rsidR="00843ED8" w:rsidRDefault="00843ED8" w:rsidP="00631A8F">
            <w:pPr>
              <w:jc w:val="both"/>
              <w:rPr>
                <w:rFonts w:ascii="Arial" w:hAnsi="Arial"/>
                <w:sz w:val="20"/>
                <w:szCs w:val="20"/>
              </w:rPr>
            </w:pPr>
            <w:r>
              <w:rPr>
                <w:sz w:val="20"/>
                <w:szCs w:val="20"/>
              </w:rPr>
              <w:t>1</w:t>
            </w:r>
          </w:p>
        </w:tc>
        <w:tc>
          <w:tcPr>
            <w:tcW w:w="1080" w:type="dxa"/>
            <w:tcBorders>
              <w:top w:val="single" w:sz="4" w:space="0" w:color="auto"/>
              <w:left w:val="single" w:sz="4" w:space="0" w:color="auto"/>
              <w:bottom w:val="single" w:sz="4" w:space="0" w:color="auto"/>
              <w:right w:val="single" w:sz="4" w:space="0" w:color="auto"/>
            </w:tcBorders>
            <w:noWrap/>
            <w:hideMark/>
          </w:tcPr>
          <w:p w14:paraId="66E09BA2" w14:textId="77777777" w:rsidR="00843ED8" w:rsidRDefault="00843ED8" w:rsidP="00631A8F">
            <w:pPr>
              <w:jc w:val="both"/>
              <w:rPr>
                <w:sz w:val="20"/>
                <w:szCs w:val="20"/>
              </w:rPr>
            </w:pPr>
            <w:r>
              <w:rPr>
                <w:sz w:val="20"/>
                <w:szCs w:val="20"/>
              </w:rPr>
              <w:t>.7</w:t>
            </w:r>
          </w:p>
        </w:tc>
        <w:tc>
          <w:tcPr>
            <w:tcW w:w="1170" w:type="dxa"/>
            <w:tcBorders>
              <w:top w:val="single" w:sz="4" w:space="0" w:color="auto"/>
              <w:left w:val="single" w:sz="4" w:space="0" w:color="auto"/>
              <w:bottom w:val="single" w:sz="4" w:space="0" w:color="auto"/>
              <w:right w:val="single" w:sz="4" w:space="0" w:color="auto"/>
            </w:tcBorders>
            <w:noWrap/>
            <w:hideMark/>
          </w:tcPr>
          <w:p w14:paraId="19F14E3C" w14:textId="77777777" w:rsidR="00843ED8" w:rsidRDefault="00843ED8" w:rsidP="00631A8F">
            <w:pPr>
              <w:jc w:val="both"/>
              <w:rPr>
                <w:sz w:val="20"/>
                <w:szCs w:val="20"/>
              </w:rPr>
            </w:pPr>
            <w:r>
              <w:rPr>
                <w:sz w:val="20"/>
                <w:szCs w:val="20"/>
              </w:rPr>
              <w:t>1</w:t>
            </w:r>
          </w:p>
        </w:tc>
      </w:tr>
    </w:tbl>
    <w:p w14:paraId="47341341" w14:textId="77777777" w:rsidR="00843ED8" w:rsidRDefault="00843ED8" w:rsidP="00631A8F">
      <w:pPr>
        <w:jc w:val="both"/>
        <w:rPr>
          <w:rFonts w:ascii="Arial" w:hAnsi="Arial"/>
        </w:rPr>
      </w:pPr>
    </w:p>
    <w:p w14:paraId="42EF2083" w14:textId="77777777" w:rsidR="00706AE4" w:rsidRDefault="00706AE4" w:rsidP="00631A8F">
      <w:pPr>
        <w:jc w:val="both"/>
      </w:pPr>
      <w:r>
        <w:br w:type="page"/>
      </w:r>
    </w:p>
    <w:p w14:paraId="09CD55C5" w14:textId="77777777" w:rsidR="00706AE4" w:rsidRDefault="00706AE4" w:rsidP="00631A8F">
      <w:pPr>
        <w:pStyle w:val="Heading2"/>
        <w:jc w:val="both"/>
      </w:pPr>
      <w:bookmarkStart w:id="83" w:name="_Toc3452910"/>
      <w:r>
        <w:lastRenderedPageBreak/>
        <w:t>Appendix C: Full Description of R Model Testing Results</w:t>
      </w:r>
      <w:bookmarkEnd w:id="83"/>
    </w:p>
    <w:p w14:paraId="7B40C951" w14:textId="77777777" w:rsidR="00B3443E" w:rsidRDefault="00B3443E" w:rsidP="00631A8F">
      <w:pPr>
        <w:jc w:val="both"/>
      </w:pPr>
    </w:p>
    <w:p w14:paraId="7BF94AC7" w14:textId="77777777" w:rsidR="005410ED" w:rsidRDefault="00D650A6" w:rsidP="00631A8F">
      <w:pPr>
        <w:jc w:val="both"/>
      </w:pPr>
      <w:r>
        <w:t>This appendix describes in more detail the results from our first round of validation testing for the R version of the Paid Leave Microsimulation model.</w:t>
      </w:r>
      <w:r w:rsidR="005410ED">
        <w:t xml:space="preserve"> </w:t>
      </w:r>
    </w:p>
    <w:p w14:paraId="770F3638" w14:textId="77777777" w:rsidR="005410ED" w:rsidRDefault="005410ED" w:rsidP="00631A8F">
      <w:pPr>
        <w:jc w:val="both"/>
        <w:rPr>
          <w:sz w:val="22"/>
        </w:rPr>
      </w:pPr>
      <w:r>
        <w:rPr>
          <w:noProof/>
        </w:rPr>
        <mc:AlternateContent>
          <mc:Choice Requires="wps">
            <w:drawing>
              <wp:anchor distT="0" distB="0" distL="114300" distR="114300" simplePos="0" relativeHeight="251725824" behindDoc="0" locked="0" layoutInCell="1" allowOverlap="1" wp14:anchorId="4252CA0A" wp14:editId="4552E311">
                <wp:simplePos x="0" y="0"/>
                <wp:positionH relativeFrom="margin">
                  <wp:align>right</wp:align>
                </wp:positionH>
                <wp:positionV relativeFrom="margin">
                  <wp:posOffset>906780</wp:posOffset>
                </wp:positionV>
                <wp:extent cx="5934075" cy="3514725"/>
                <wp:effectExtent l="0" t="0" r="9525" b="47625"/>
                <wp:wrapTopAndBottom/>
                <wp:docPr id="80" name="Text Box 80" descr="Narrow horizonta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3514725"/>
                        </a:xfrm>
                        <a:prstGeom prst="rect">
                          <a:avLst/>
                        </a:prstGeom>
                        <a:solidFill>
                          <a:srgbClr val="D6CCAC"/>
                        </a:solidFill>
                        <a:ln w="12700">
                          <a:noFill/>
                          <a:miter lim="800000"/>
                          <a:headEnd/>
                          <a:tailEnd/>
                        </a:ln>
                        <a:effectLst>
                          <a:outerShdw dist="20000" dir="5400000" rotWithShape="0">
                            <a:srgbClr val="000000">
                              <a:alpha val="37999"/>
                            </a:srgbClr>
                          </a:outerShdw>
                        </a:effectLst>
                        <a:extLst>
                          <a:ext uri="{53640926-AAD7-44D8-BBD7-CCE9431645EC}">
                            <a14:shadowObscured xmlns:a14="http://schemas.microsoft.com/office/drawing/2010/main" val="1"/>
                          </a:ext>
                        </a:extLst>
                      </wps:spPr>
                      <wps:txbx>
                        <w:txbxContent>
                          <w:p w14:paraId="16EE8F68" w14:textId="77777777" w:rsidR="00F10847" w:rsidRDefault="00F10847" w:rsidP="00631A8F">
                            <w:pPr>
                              <w:spacing w:line="276" w:lineRule="auto"/>
                              <w:jc w:val="both"/>
                              <w:rPr>
                                <w:b/>
                                <w:color w:val="660000"/>
                                <w:szCs w:val="20"/>
                              </w:rPr>
                            </w:pPr>
                            <w:r>
                              <w:rPr>
                                <w:b/>
                                <w:color w:val="660000"/>
                                <w:szCs w:val="20"/>
                              </w:rPr>
                              <w:t>Preliminary Conclusions</w:t>
                            </w:r>
                          </w:p>
                          <w:p w14:paraId="40B0F6EE" w14:textId="77777777" w:rsidR="00F10847" w:rsidRDefault="00F10847" w:rsidP="00631A8F">
                            <w:pPr>
                              <w:pStyle w:val="ListParagraph"/>
                              <w:numPr>
                                <w:ilvl w:val="0"/>
                                <w:numId w:val="12"/>
                              </w:numPr>
                              <w:ind w:left="360"/>
                              <w:jc w:val="both"/>
                            </w:pPr>
                            <w:r>
                              <w:rPr>
                                <w:rFonts w:ascii="Courier New" w:hAnsi="Courier New" w:cs="Courier New"/>
                                <w:b/>
                              </w:rPr>
                              <w:t>KNN1</w:t>
                            </w:r>
                            <w:r>
                              <w:rPr>
                                <w:b/>
                              </w:rPr>
                              <w:t xml:space="preserve"> is the strongest performing method so far. </w:t>
                            </w:r>
                            <w:r>
                              <w:t xml:space="preserve">We plan to use </w:t>
                            </w:r>
                            <w:r>
                              <w:rPr>
                                <w:rFonts w:ascii="Courier New" w:hAnsi="Courier New" w:cs="Courier New"/>
                              </w:rPr>
                              <w:t>KNN1</w:t>
                            </w:r>
                            <w:r>
                              <w:t xml:space="preserve"> as the default imputation method for the model should these results hold through further testing. </w:t>
                            </w:r>
                          </w:p>
                          <w:p w14:paraId="712D5240" w14:textId="77777777" w:rsidR="00F10847" w:rsidRDefault="00F10847" w:rsidP="00631A8F">
                            <w:pPr>
                              <w:pStyle w:val="ListParagraph"/>
                              <w:numPr>
                                <w:ilvl w:val="0"/>
                                <w:numId w:val="12"/>
                              </w:numPr>
                              <w:ind w:left="360"/>
                              <w:jc w:val="both"/>
                            </w:pPr>
                            <w:r>
                              <w:rPr>
                                <w:b/>
                              </w:rPr>
                              <w:t>No model’s individual-level performance is consistently better than random draws.</w:t>
                            </w:r>
                            <w:r>
                              <w:t xml:space="preserve"> Rankings of individual-level performance amongst methods are not consistent either.</w:t>
                            </w:r>
                          </w:p>
                          <w:p w14:paraId="7AE01AC8" w14:textId="77777777" w:rsidR="00F10847" w:rsidRDefault="00F10847" w:rsidP="00631A8F">
                            <w:pPr>
                              <w:pStyle w:val="ListParagraph"/>
                              <w:numPr>
                                <w:ilvl w:val="0"/>
                                <w:numId w:val="12"/>
                              </w:numPr>
                              <w:ind w:left="360"/>
                              <w:jc w:val="both"/>
                            </w:pPr>
                            <w:r>
                              <w:rPr>
                                <w:b/>
                              </w:rPr>
                              <w:t>Better individual-level predictive performance tends to not be related to overall population-level performance.</w:t>
                            </w:r>
                            <w:r>
                              <w:t xml:space="preserve"> Given our research question ultimately care most about an accurate population-level performance (and the extent to which individual-level performance affects population-level performance on other data sets is unknown), we place more weight on the methods that perform best with overall population-level predictions. This is validated by a comparison to actual benefit outlay results; models tend to perform similarly to their FMLA population-level performance results. </w:t>
                            </w:r>
                          </w:p>
                          <w:p w14:paraId="1245A6EA" w14:textId="77777777" w:rsidR="00F10847" w:rsidRDefault="00F10847" w:rsidP="00631A8F">
                            <w:pPr>
                              <w:pStyle w:val="ListParagraph"/>
                              <w:numPr>
                                <w:ilvl w:val="0"/>
                                <w:numId w:val="12"/>
                              </w:numPr>
                              <w:ind w:left="360"/>
                              <w:jc w:val="both"/>
                            </w:pPr>
                            <w:r>
                              <w:rPr>
                                <w:b/>
                              </w:rPr>
                              <w:t>Together, this suggests the limiting of the use of the microsimulation model to answer research questions with aggregate-level results</w:t>
                            </w:r>
                            <w:r>
                              <w:t>. For example, the model would be more confident in answering “how many individuals will take leave in State X?” than “which individuals will take leave in State X”.</w:t>
                            </w:r>
                          </w:p>
                        </w:txbxContent>
                      </wps:txbx>
                      <wps:bodyPr rot="0" vert="horz" wrap="square" lIns="228600" tIns="228600" rIns="2286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52CA0A" id="Text Box 80" o:spid="_x0000_s1070" type="#_x0000_t202" alt="Narrow horizontal" style="position:absolute;left:0;text-align:left;margin-left:416.05pt;margin-top:71.4pt;width:467.25pt;height:276.75pt;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" fillcolor="#d6ccac" stroked="f" strokeweight="1pt">
                <v:shadow on="t" color="black" opacity="24903f" obscured="t" origin=",.5" offset="0,.55556mm"/>
                <v:textbox inset="18pt,18pt,18pt,18pt">
                  <w:txbxContent>
                    <w:p w14:paraId="16EE8F68" w14:textId="77777777" w:rsidR="00F10847" w:rsidRDefault="00F10847" w:rsidP="00631A8F">
                      <w:pPr>
                        <w:spacing w:line="276" w:lineRule="auto"/>
                        <w:jc w:val="both"/>
                        <w:rPr>
                          <w:b/>
                          <w:color w:val="660000"/>
                          <w:szCs w:val="20"/>
                        </w:rPr>
                      </w:pPr>
                      <w:r>
                        <w:rPr>
                          <w:b/>
                          <w:color w:val="660000"/>
                          <w:szCs w:val="20"/>
                        </w:rPr>
                        <w:t>Preliminary Conclusions</w:t>
                      </w:r>
                    </w:p>
                    <w:p w14:paraId="40B0F6EE" w14:textId="77777777" w:rsidR="00F10847" w:rsidRDefault="00F10847" w:rsidP="00631A8F">
                      <w:pPr>
                        <w:pStyle w:val="ListParagraph"/>
                        <w:numPr>
                          <w:ilvl w:val="0"/>
                          <w:numId w:val="12"/>
                        </w:numPr>
                        <w:ind w:left="360"/>
                        <w:jc w:val="both"/>
                      </w:pPr>
                      <w:r>
                        <w:rPr>
                          <w:rFonts w:ascii="Courier New" w:hAnsi="Courier New" w:cs="Courier New"/>
                          <w:b/>
                        </w:rPr>
                        <w:t>KNN1</w:t>
                      </w:r>
                      <w:r>
                        <w:rPr>
                          <w:b/>
                        </w:rPr>
                        <w:t xml:space="preserve"> is the strongest performing method so far. </w:t>
                      </w:r>
                      <w:r>
                        <w:t xml:space="preserve">We plan to use </w:t>
                      </w:r>
                      <w:r>
                        <w:rPr>
                          <w:rFonts w:ascii="Courier New" w:hAnsi="Courier New" w:cs="Courier New"/>
                        </w:rPr>
                        <w:t>KNN1</w:t>
                      </w:r>
                      <w:r>
                        <w:t xml:space="preserve"> as the default imputation method for the model should these results hold through further testing. </w:t>
                      </w:r>
                    </w:p>
                    <w:p w14:paraId="712D5240" w14:textId="77777777" w:rsidR="00F10847" w:rsidRDefault="00F10847" w:rsidP="00631A8F">
                      <w:pPr>
                        <w:pStyle w:val="ListParagraph"/>
                        <w:numPr>
                          <w:ilvl w:val="0"/>
                          <w:numId w:val="12"/>
                        </w:numPr>
                        <w:ind w:left="360"/>
                        <w:jc w:val="both"/>
                      </w:pPr>
                      <w:r>
                        <w:rPr>
                          <w:b/>
                        </w:rPr>
                        <w:t>No model’s individual-level performance is consistently better than random draws.</w:t>
                      </w:r>
                      <w:r>
                        <w:t xml:space="preserve"> Rankings of individual-level performance amongst methods are not consistent either.</w:t>
                      </w:r>
                    </w:p>
                    <w:p w14:paraId="7AE01AC8" w14:textId="77777777" w:rsidR="00F10847" w:rsidRDefault="00F10847" w:rsidP="00631A8F">
                      <w:pPr>
                        <w:pStyle w:val="ListParagraph"/>
                        <w:numPr>
                          <w:ilvl w:val="0"/>
                          <w:numId w:val="12"/>
                        </w:numPr>
                        <w:ind w:left="360"/>
                        <w:jc w:val="both"/>
                      </w:pPr>
                      <w:r>
                        <w:rPr>
                          <w:b/>
                        </w:rPr>
                        <w:t>Better individual-level predictive performance tends to not be related to overall population-level performance.</w:t>
                      </w:r>
                      <w:r>
                        <w:t xml:space="preserve"> Given our research question ultimately care most about an accurate population-level performance (and the extent to which individual-level performance affects population-level performance on other data sets is unknown), we place more weight on the methods that perform best with overall population-level predictions. This is validated by a comparison to actual benefit outlay results; models tend to perform similarly to their FMLA population-level performance results. </w:t>
                      </w:r>
                    </w:p>
                    <w:p w14:paraId="1245A6EA" w14:textId="77777777" w:rsidR="00F10847" w:rsidRDefault="00F10847" w:rsidP="00631A8F">
                      <w:pPr>
                        <w:pStyle w:val="ListParagraph"/>
                        <w:numPr>
                          <w:ilvl w:val="0"/>
                          <w:numId w:val="12"/>
                        </w:numPr>
                        <w:ind w:left="360"/>
                        <w:jc w:val="both"/>
                      </w:pPr>
                      <w:r>
                        <w:rPr>
                          <w:b/>
                        </w:rPr>
                        <w:t>Together, this suggests the limiting of the use of the microsimulation model to answer research questions with aggregate-level results</w:t>
                      </w:r>
                      <w:r>
                        <w:t>. For example, the model would be more confident in answering “how many individuals will take leave in State X?” than “which individuals will take leave in State X”.</w:t>
                      </w:r>
                    </w:p>
                  </w:txbxContent>
                </v:textbox>
                <w10:wrap type="topAndBottom" anchorx="margin" anchory="margin"/>
              </v:shape>
            </w:pict>
          </mc:Fallback>
        </mc:AlternateContent>
      </w:r>
    </w:p>
    <w:p w14:paraId="4B4D7232" w14:textId="77777777" w:rsidR="005410ED" w:rsidRDefault="005410ED" w:rsidP="00631A8F">
      <w:pPr>
        <w:jc w:val="both"/>
      </w:pPr>
    </w:p>
    <w:p w14:paraId="56409154" w14:textId="77777777" w:rsidR="005410ED" w:rsidRDefault="005410ED" w:rsidP="00631A8F">
      <w:pPr>
        <w:jc w:val="both"/>
      </w:pPr>
      <w:r>
        <w:t xml:space="preserve">Below, Exhibit 12 is a summary of the comparative scores for each test that we conducted on the model. It is an approximate measure of how well each method did comparatively to other methods on each measure. While the weight to put on each performance measure is not necessarily equivalent, we see this table as a good visual aid to generally compare method performance across all the different measures we tested. We provide further discussion and speculation on what measures should be considered more or less important in the remainder of the section. </w:t>
      </w:r>
    </w:p>
    <w:p w14:paraId="2093CA67" w14:textId="77777777" w:rsidR="005410ED" w:rsidRDefault="005410ED" w:rsidP="00631A8F">
      <w:pPr>
        <w:jc w:val="both"/>
      </w:pPr>
    </w:p>
    <w:p w14:paraId="11E1BDB4" w14:textId="77777777" w:rsidR="005410ED" w:rsidRDefault="005410ED" w:rsidP="00631A8F">
      <w:pPr>
        <w:jc w:val="both"/>
      </w:pPr>
      <w:r>
        <w:t>Broadly speaking, the more “Green” boxes in each column, the better the column’s method has performed. Conversely, the more “Red” boxes, the worse the performance. From the general patterns observed in this exhibit, our preliminary conclusions are:</w:t>
      </w:r>
    </w:p>
    <w:p w14:paraId="31390924" w14:textId="77777777" w:rsidR="005410ED" w:rsidRDefault="005410ED" w:rsidP="00631A8F">
      <w:pPr>
        <w:pStyle w:val="ListParagraph"/>
        <w:numPr>
          <w:ilvl w:val="0"/>
          <w:numId w:val="13"/>
        </w:numPr>
        <w:jc w:val="both"/>
      </w:pPr>
      <w:r>
        <w:rPr>
          <w:rFonts w:ascii="Courier New" w:hAnsi="Courier New" w:cs="Courier New"/>
        </w:rPr>
        <w:t>KNN1</w:t>
      </w:r>
      <w:r>
        <w:t xml:space="preserve"> is the best-performing method,</w:t>
      </w:r>
    </w:p>
    <w:p w14:paraId="00B6A7C9" w14:textId="77777777" w:rsidR="005410ED" w:rsidRDefault="005410ED" w:rsidP="00631A8F">
      <w:pPr>
        <w:pStyle w:val="ListParagraph"/>
        <w:numPr>
          <w:ilvl w:val="0"/>
          <w:numId w:val="13"/>
        </w:numPr>
        <w:jc w:val="both"/>
      </w:pPr>
      <w:r>
        <w:rPr>
          <w:rFonts w:ascii="Courier New" w:hAnsi="Courier New" w:cs="Courier New"/>
        </w:rPr>
        <w:t>Naïve</w:t>
      </w:r>
      <w:r>
        <w:t xml:space="preserve"> </w:t>
      </w:r>
      <w:r>
        <w:rPr>
          <w:rFonts w:ascii="Courier New" w:hAnsi="Courier New" w:cs="Courier New"/>
        </w:rPr>
        <w:t>Bayes</w:t>
      </w:r>
      <w:r>
        <w:t xml:space="preserve"> is the worst-performing method,</w:t>
      </w:r>
    </w:p>
    <w:p w14:paraId="7EE3069A" w14:textId="77777777" w:rsidR="005410ED" w:rsidRDefault="005410ED" w:rsidP="00631A8F">
      <w:pPr>
        <w:pStyle w:val="ListParagraph"/>
        <w:numPr>
          <w:ilvl w:val="0"/>
          <w:numId w:val="13"/>
        </w:numPr>
        <w:jc w:val="both"/>
      </w:pPr>
      <w:r>
        <w:rPr>
          <w:rFonts w:ascii="Courier New" w:hAnsi="Courier New" w:cs="Courier New"/>
        </w:rPr>
        <w:t>Ridge</w:t>
      </w:r>
      <w:r>
        <w:t xml:space="preserve"> </w:t>
      </w:r>
      <w:r>
        <w:rPr>
          <w:rFonts w:ascii="Courier New" w:hAnsi="Courier New" w:cs="Courier New"/>
        </w:rPr>
        <w:t>Class</w:t>
      </w:r>
      <w:r>
        <w:t xml:space="preserve">, </w:t>
      </w:r>
      <w:r>
        <w:rPr>
          <w:rFonts w:ascii="Courier New" w:hAnsi="Courier New" w:cs="Courier New"/>
        </w:rPr>
        <w:t>Random</w:t>
      </w:r>
      <w:r>
        <w:t xml:space="preserve"> </w:t>
      </w:r>
      <w:r>
        <w:rPr>
          <w:rFonts w:ascii="Courier New" w:hAnsi="Courier New" w:cs="Courier New"/>
        </w:rPr>
        <w:t>Forest</w:t>
      </w:r>
      <w:r>
        <w:t xml:space="preserve">, </w:t>
      </w:r>
      <w:r>
        <w:rPr>
          <w:rFonts w:ascii="Courier New" w:hAnsi="Courier New" w:cs="Courier New"/>
        </w:rPr>
        <w:t>KNN</w:t>
      </w:r>
      <w:r>
        <w:t xml:space="preserve"> </w:t>
      </w:r>
      <w:r>
        <w:rPr>
          <w:rFonts w:ascii="Courier New" w:hAnsi="Courier New" w:cs="Courier New"/>
        </w:rPr>
        <w:t>Multi</w:t>
      </w:r>
      <w:r>
        <w:t xml:space="preserve"> and </w:t>
      </w:r>
      <w:r>
        <w:rPr>
          <w:rFonts w:ascii="Courier New" w:hAnsi="Courier New" w:cs="Courier New"/>
        </w:rPr>
        <w:t>Logit</w:t>
      </w:r>
      <w:r>
        <w:t xml:space="preserve"> are somewhere in the middle of those two.</w:t>
      </w:r>
    </w:p>
    <w:p w14:paraId="2503B197" w14:textId="77777777" w:rsidR="005410ED" w:rsidRDefault="005410ED" w:rsidP="00631A8F">
      <w:pPr>
        <w:jc w:val="both"/>
        <w:rPr>
          <w:b/>
          <w:u w:val="single"/>
        </w:rPr>
        <w:sectPr w:rsidR="005410ED" w:rsidSect="00E54CB8">
          <w:footerReference w:type="default" r:id="rId36"/>
          <w:pgSz w:w="12240" w:h="15840"/>
          <w:pgMar w:top="1440" w:right="1440" w:bottom="1440" w:left="1440" w:header="720" w:footer="720" w:gutter="0"/>
          <w:pgNumType w:start="1"/>
          <w:cols w:space="720"/>
        </w:sectPr>
      </w:pPr>
    </w:p>
    <w:p w14:paraId="03E2CAFE" w14:textId="77777777" w:rsidR="005410ED" w:rsidRDefault="005410ED" w:rsidP="005410ED">
      <w:pPr>
        <w:keepNext/>
        <w:jc w:val="center"/>
        <w:rPr>
          <w:b/>
          <w:u w:val="single"/>
        </w:rPr>
      </w:pPr>
      <w:r>
        <w:rPr>
          <w:b/>
          <w:u w:val="single"/>
        </w:rPr>
        <w:lastRenderedPageBreak/>
        <w:t xml:space="preserve">Exhibit </w:t>
      </w:r>
      <w:r>
        <w:rPr>
          <w:b/>
          <w:u w:val="single"/>
        </w:rPr>
        <w:fldChar w:fldCharType="begin"/>
      </w:r>
      <w:r>
        <w:rPr>
          <w:b/>
          <w:u w:val="single"/>
        </w:rPr>
        <w:instrText xml:space="preserve"> SEQ Exhibit \* ARABIC </w:instrText>
      </w:r>
      <w:r>
        <w:rPr>
          <w:b/>
          <w:u w:val="single"/>
        </w:rPr>
        <w:fldChar w:fldCharType="separate"/>
      </w:r>
      <w:r>
        <w:rPr>
          <w:b/>
          <w:noProof/>
          <w:u w:val="single"/>
        </w:rPr>
        <w:t>12</w:t>
      </w:r>
      <w:r>
        <w:rPr>
          <w:b/>
          <w:u w:val="single"/>
        </w:rPr>
        <w:fldChar w:fldCharType="end"/>
      </w:r>
      <w:r>
        <w:rPr>
          <w:b/>
          <w:u w:val="single"/>
        </w:rPr>
        <w:t>.</w:t>
      </w:r>
    </w:p>
    <w:p w14:paraId="000B7961" w14:textId="77777777" w:rsidR="005410ED" w:rsidRDefault="005410ED" w:rsidP="005410ED">
      <w:pPr>
        <w:keepNext/>
        <w:jc w:val="center"/>
        <w:rPr>
          <w:b/>
        </w:rPr>
      </w:pPr>
      <w:r>
        <w:rPr>
          <w:b/>
        </w:rPr>
        <w:t xml:space="preserve"> Method Performance Summary</w:t>
      </w:r>
    </w:p>
    <w:p w14:paraId="38288749" w14:textId="77777777" w:rsidR="005410ED" w:rsidRDefault="005410ED" w:rsidP="00631A8F">
      <w:pPr>
        <w:jc w:val="both"/>
      </w:pPr>
    </w:p>
    <w:tbl>
      <w:tblPr>
        <w:tblW w:w="12677" w:type="dxa"/>
        <w:tblInd w:w="-5" w:type="dxa"/>
        <w:tblLook w:val="04A0" w:firstRow="1" w:lastRow="0" w:firstColumn="1" w:lastColumn="0" w:noHBand="0" w:noVBand="1"/>
      </w:tblPr>
      <w:tblGrid>
        <w:gridCol w:w="1021"/>
        <w:gridCol w:w="2661"/>
        <w:gridCol w:w="1660"/>
        <w:gridCol w:w="1115"/>
        <w:gridCol w:w="1021"/>
        <w:gridCol w:w="1021"/>
        <w:gridCol w:w="1021"/>
        <w:gridCol w:w="1115"/>
        <w:gridCol w:w="1021"/>
        <w:gridCol w:w="1021"/>
      </w:tblGrid>
      <w:tr w:rsidR="005410ED" w14:paraId="3061C83A" w14:textId="77777777" w:rsidTr="005410ED">
        <w:trPr>
          <w:trHeight w:val="613"/>
        </w:trPr>
        <w:tc>
          <w:tcPr>
            <w:tcW w:w="1021"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067C049B" w14:textId="77777777" w:rsidR="005410ED" w:rsidRDefault="005410ED">
            <w:pPr>
              <w:jc w:val="center"/>
              <w:rPr>
                <w:rFonts w:eastAsia="Times New Roman" w:cs="Arial"/>
                <w:color w:val="000000"/>
                <w:sz w:val="22"/>
                <w:szCs w:val="22"/>
              </w:rPr>
            </w:pPr>
            <w:r>
              <w:rPr>
                <w:rFonts w:eastAsia="Times New Roman" w:cs="Arial"/>
                <w:color w:val="000000"/>
                <w:sz w:val="22"/>
                <w:szCs w:val="22"/>
              </w:rPr>
              <w:t>Exhibit #</w:t>
            </w:r>
          </w:p>
        </w:tc>
        <w:tc>
          <w:tcPr>
            <w:tcW w:w="2661" w:type="dxa"/>
            <w:tcBorders>
              <w:top w:val="single" w:sz="4" w:space="0" w:color="auto"/>
              <w:left w:val="nil"/>
              <w:bottom w:val="single" w:sz="4" w:space="0" w:color="auto"/>
              <w:right w:val="single" w:sz="4" w:space="0" w:color="auto"/>
            </w:tcBorders>
            <w:shd w:val="clear" w:color="auto" w:fill="BFBFBF"/>
            <w:noWrap/>
            <w:vAlign w:val="center"/>
            <w:hideMark/>
          </w:tcPr>
          <w:p w14:paraId="15A32DE9" w14:textId="77777777" w:rsidR="005410ED" w:rsidRDefault="005410ED">
            <w:pPr>
              <w:jc w:val="center"/>
              <w:rPr>
                <w:rFonts w:eastAsia="Times New Roman" w:cs="Arial"/>
                <w:color w:val="000000"/>
                <w:sz w:val="22"/>
                <w:szCs w:val="22"/>
              </w:rPr>
            </w:pPr>
            <w:r>
              <w:rPr>
                <w:rFonts w:eastAsia="Times New Roman" w:cs="Arial"/>
                <w:color w:val="000000"/>
                <w:sz w:val="22"/>
                <w:szCs w:val="22"/>
              </w:rPr>
              <w:t>Measure</w:t>
            </w:r>
          </w:p>
        </w:tc>
        <w:tc>
          <w:tcPr>
            <w:tcW w:w="1660" w:type="dxa"/>
            <w:tcBorders>
              <w:top w:val="single" w:sz="4" w:space="0" w:color="auto"/>
              <w:left w:val="nil"/>
              <w:bottom w:val="single" w:sz="4" w:space="0" w:color="auto"/>
              <w:right w:val="single" w:sz="4" w:space="0" w:color="auto"/>
            </w:tcBorders>
            <w:shd w:val="clear" w:color="auto" w:fill="BFBFBF"/>
            <w:noWrap/>
            <w:vAlign w:val="center"/>
            <w:hideMark/>
          </w:tcPr>
          <w:p w14:paraId="78B04DB9" w14:textId="77777777" w:rsidR="005410ED" w:rsidRDefault="005410ED">
            <w:pPr>
              <w:jc w:val="center"/>
              <w:rPr>
                <w:rFonts w:eastAsia="Times New Roman" w:cs="Arial"/>
                <w:color w:val="000000"/>
                <w:sz w:val="22"/>
                <w:szCs w:val="22"/>
              </w:rPr>
            </w:pPr>
            <w:r>
              <w:rPr>
                <w:rFonts w:eastAsia="Times New Roman" w:cs="Arial"/>
                <w:color w:val="000000"/>
                <w:sz w:val="22"/>
                <w:szCs w:val="22"/>
              </w:rPr>
              <w:t>Measure Type</w:t>
            </w:r>
          </w:p>
        </w:tc>
        <w:tc>
          <w:tcPr>
            <w:tcW w:w="1115" w:type="dxa"/>
            <w:tcBorders>
              <w:top w:val="single" w:sz="4" w:space="0" w:color="auto"/>
              <w:left w:val="nil"/>
              <w:bottom w:val="single" w:sz="4" w:space="0" w:color="auto"/>
              <w:right w:val="single" w:sz="4" w:space="0" w:color="auto"/>
            </w:tcBorders>
            <w:shd w:val="clear" w:color="auto" w:fill="BFBFBF"/>
            <w:vAlign w:val="center"/>
            <w:hideMark/>
          </w:tcPr>
          <w:p w14:paraId="22DDF828" w14:textId="77777777" w:rsidR="005410ED" w:rsidRDefault="005410ED">
            <w:pPr>
              <w:jc w:val="center"/>
              <w:rPr>
                <w:rFonts w:eastAsia="Times New Roman" w:cs="Arial"/>
                <w:color w:val="000000"/>
                <w:sz w:val="22"/>
                <w:szCs w:val="22"/>
              </w:rPr>
            </w:pPr>
            <w:r>
              <w:rPr>
                <w:rFonts w:eastAsia="Times New Roman" w:cs="Arial"/>
                <w:color w:val="000000"/>
                <w:sz w:val="22"/>
                <w:szCs w:val="22"/>
              </w:rPr>
              <w:t>Random</w:t>
            </w:r>
          </w:p>
        </w:tc>
        <w:tc>
          <w:tcPr>
            <w:tcW w:w="1021" w:type="dxa"/>
            <w:tcBorders>
              <w:top w:val="single" w:sz="4" w:space="0" w:color="auto"/>
              <w:left w:val="nil"/>
              <w:bottom w:val="single" w:sz="4" w:space="0" w:color="auto"/>
              <w:right w:val="single" w:sz="4" w:space="0" w:color="auto"/>
            </w:tcBorders>
            <w:shd w:val="clear" w:color="auto" w:fill="BFBFBF"/>
            <w:vAlign w:val="center"/>
            <w:hideMark/>
          </w:tcPr>
          <w:p w14:paraId="3824A87A" w14:textId="77777777" w:rsidR="005410ED" w:rsidRDefault="005410ED">
            <w:pPr>
              <w:jc w:val="center"/>
              <w:rPr>
                <w:rFonts w:eastAsia="Times New Roman" w:cs="Arial"/>
                <w:color w:val="000000"/>
                <w:sz w:val="22"/>
                <w:szCs w:val="22"/>
              </w:rPr>
            </w:pPr>
            <w:r>
              <w:rPr>
                <w:rFonts w:eastAsia="Times New Roman" w:cs="Arial"/>
                <w:color w:val="000000"/>
                <w:sz w:val="22"/>
                <w:szCs w:val="22"/>
              </w:rPr>
              <w:t>Logit</w:t>
            </w:r>
          </w:p>
        </w:tc>
        <w:tc>
          <w:tcPr>
            <w:tcW w:w="1021" w:type="dxa"/>
            <w:tcBorders>
              <w:top w:val="single" w:sz="4" w:space="0" w:color="auto"/>
              <w:left w:val="nil"/>
              <w:bottom w:val="single" w:sz="4" w:space="0" w:color="auto"/>
              <w:right w:val="single" w:sz="4" w:space="0" w:color="auto"/>
            </w:tcBorders>
            <w:shd w:val="clear" w:color="auto" w:fill="BFBFBF"/>
            <w:vAlign w:val="center"/>
            <w:hideMark/>
          </w:tcPr>
          <w:p w14:paraId="404D2C2D" w14:textId="77777777" w:rsidR="005410ED" w:rsidRDefault="005410ED">
            <w:pPr>
              <w:jc w:val="center"/>
              <w:rPr>
                <w:rFonts w:eastAsia="Times New Roman" w:cs="Arial"/>
                <w:color w:val="000000"/>
                <w:sz w:val="22"/>
                <w:szCs w:val="22"/>
              </w:rPr>
            </w:pPr>
            <w:r>
              <w:rPr>
                <w:rFonts w:eastAsia="Times New Roman" w:cs="Arial"/>
                <w:color w:val="000000"/>
                <w:sz w:val="22"/>
                <w:szCs w:val="22"/>
              </w:rPr>
              <w:t>KNN1</w:t>
            </w:r>
          </w:p>
        </w:tc>
        <w:tc>
          <w:tcPr>
            <w:tcW w:w="1021" w:type="dxa"/>
            <w:tcBorders>
              <w:top w:val="single" w:sz="4" w:space="0" w:color="auto"/>
              <w:left w:val="nil"/>
              <w:bottom w:val="single" w:sz="4" w:space="0" w:color="auto"/>
              <w:right w:val="single" w:sz="4" w:space="0" w:color="auto"/>
            </w:tcBorders>
            <w:shd w:val="clear" w:color="auto" w:fill="BFBFBF"/>
            <w:vAlign w:val="center"/>
            <w:hideMark/>
          </w:tcPr>
          <w:p w14:paraId="29AD7A9D" w14:textId="77777777" w:rsidR="005410ED" w:rsidRDefault="005410ED">
            <w:pPr>
              <w:jc w:val="center"/>
              <w:rPr>
                <w:rFonts w:eastAsia="Times New Roman" w:cs="Arial"/>
                <w:color w:val="000000"/>
                <w:sz w:val="22"/>
                <w:szCs w:val="22"/>
              </w:rPr>
            </w:pPr>
            <w:r>
              <w:rPr>
                <w:rFonts w:eastAsia="Times New Roman" w:cs="Arial"/>
                <w:color w:val="000000"/>
                <w:sz w:val="22"/>
                <w:szCs w:val="22"/>
              </w:rPr>
              <w:t>KNN Multi</w:t>
            </w:r>
          </w:p>
        </w:tc>
        <w:tc>
          <w:tcPr>
            <w:tcW w:w="1115" w:type="dxa"/>
            <w:tcBorders>
              <w:top w:val="single" w:sz="4" w:space="0" w:color="auto"/>
              <w:left w:val="nil"/>
              <w:bottom w:val="single" w:sz="4" w:space="0" w:color="auto"/>
              <w:right w:val="single" w:sz="4" w:space="0" w:color="auto"/>
            </w:tcBorders>
            <w:shd w:val="clear" w:color="auto" w:fill="BFBFBF"/>
            <w:vAlign w:val="center"/>
            <w:hideMark/>
          </w:tcPr>
          <w:p w14:paraId="032AD86D" w14:textId="77777777" w:rsidR="005410ED" w:rsidRDefault="005410ED">
            <w:pPr>
              <w:jc w:val="center"/>
              <w:rPr>
                <w:rFonts w:eastAsia="Times New Roman" w:cs="Arial"/>
                <w:color w:val="000000"/>
                <w:sz w:val="22"/>
                <w:szCs w:val="22"/>
              </w:rPr>
            </w:pPr>
            <w:r>
              <w:rPr>
                <w:rFonts w:eastAsia="Times New Roman" w:cs="Arial"/>
                <w:color w:val="000000"/>
                <w:sz w:val="22"/>
                <w:szCs w:val="22"/>
              </w:rPr>
              <w:t>Random Forest</w:t>
            </w:r>
          </w:p>
        </w:tc>
        <w:tc>
          <w:tcPr>
            <w:tcW w:w="1021" w:type="dxa"/>
            <w:tcBorders>
              <w:top w:val="single" w:sz="4" w:space="0" w:color="auto"/>
              <w:left w:val="nil"/>
              <w:bottom w:val="single" w:sz="4" w:space="0" w:color="auto"/>
              <w:right w:val="single" w:sz="4" w:space="0" w:color="auto"/>
            </w:tcBorders>
            <w:shd w:val="clear" w:color="auto" w:fill="BFBFBF"/>
            <w:vAlign w:val="center"/>
            <w:hideMark/>
          </w:tcPr>
          <w:p w14:paraId="39931421" w14:textId="77777777" w:rsidR="005410ED" w:rsidRDefault="005410ED">
            <w:pPr>
              <w:jc w:val="center"/>
              <w:rPr>
                <w:rFonts w:eastAsia="Times New Roman" w:cs="Arial"/>
                <w:color w:val="000000"/>
                <w:sz w:val="22"/>
                <w:szCs w:val="22"/>
              </w:rPr>
            </w:pPr>
            <w:r>
              <w:rPr>
                <w:rFonts w:eastAsia="Times New Roman" w:cs="Arial"/>
                <w:color w:val="000000"/>
                <w:sz w:val="22"/>
                <w:szCs w:val="22"/>
              </w:rPr>
              <w:t>Naïve Bayes</w:t>
            </w:r>
          </w:p>
        </w:tc>
        <w:tc>
          <w:tcPr>
            <w:tcW w:w="1021" w:type="dxa"/>
            <w:tcBorders>
              <w:top w:val="single" w:sz="4" w:space="0" w:color="auto"/>
              <w:left w:val="nil"/>
              <w:bottom w:val="single" w:sz="4" w:space="0" w:color="auto"/>
              <w:right w:val="single" w:sz="4" w:space="0" w:color="auto"/>
            </w:tcBorders>
            <w:shd w:val="clear" w:color="auto" w:fill="BFBFBF"/>
            <w:vAlign w:val="center"/>
            <w:hideMark/>
          </w:tcPr>
          <w:p w14:paraId="0848D352" w14:textId="77777777" w:rsidR="005410ED" w:rsidRDefault="005410ED">
            <w:pPr>
              <w:jc w:val="center"/>
              <w:rPr>
                <w:rFonts w:eastAsia="Times New Roman" w:cs="Arial"/>
                <w:color w:val="000000"/>
                <w:sz w:val="22"/>
                <w:szCs w:val="22"/>
              </w:rPr>
            </w:pPr>
            <w:r>
              <w:rPr>
                <w:rFonts w:eastAsia="Times New Roman" w:cs="Arial"/>
                <w:color w:val="000000"/>
                <w:sz w:val="22"/>
                <w:szCs w:val="22"/>
              </w:rPr>
              <w:t>Ridge Class</w:t>
            </w:r>
          </w:p>
        </w:tc>
      </w:tr>
      <w:tr w:rsidR="005410ED" w14:paraId="4DFAF89B" w14:textId="77777777" w:rsidTr="005410ED">
        <w:trPr>
          <w:trHeight w:val="584"/>
        </w:trPr>
        <w:tc>
          <w:tcPr>
            <w:tcW w:w="1021" w:type="dxa"/>
            <w:tcBorders>
              <w:top w:val="nil"/>
              <w:left w:val="single" w:sz="4" w:space="0" w:color="auto"/>
              <w:bottom w:val="single" w:sz="4" w:space="0" w:color="auto"/>
              <w:right w:val="single" w:sz="4" w:space="0" w:color="auto"/>
            </w:tcBorders>
            <w:noWrap/>
            <w:vAlign w:val="center"/>
            <w:hideMark/>
          </w:tcPr>
          <w:p w14:paraId="39F18D26" w14:textId="77777777" w:rsidR="005410ED" w:rsidRDefault="005410ED" w:rsidP="00631A8F">
            <w:pPr>
              <w:jc w:val="both"/>
              <w:rPr>
                <w:rFonts w:eastAsia="Times New Roman" w:cs="Arial"/>
                <w:color w:val="000000"/>
                <w:sz w:val="20"/>
                <w:szCs w:val="20"/>
              </w:rPr>
            </w:pPr>
            <w:r>
              <w:rPr>
                <w:rFonts w:eastAsia="Times New Roman" w:cs="Arial"/>
                <w:color w:val="000000"/>
                <w:sz w:val="20"/>
                <w:szCs w:val="20"/>
              </w:rPr>
              <w:t>13</w:t>
            </w:r>
          </w:p>
        </w:tc>
        <w:tc>
          <w:tcPr>
            <w:tcW w:w="2661" w:type="dxa"/>
            <w:tcBorders>
              <w:top w:val="nil"/>
              <w:left w:val="nil"/>
              <w:bottom w:val="single" w:sz="4" w:space="0" w:color="auto"/>
              <w:right w:val="single" w:sz="4" w:space="0" w:color="auto"/>
            </w:tcBorders>
            <w:vAlign w:val="center"/>
            <w:hideMark/>
          </w:tcPr>
          <w:p w14:paraId="6BC3B2C9" w14:textId="3AA9B880" w:rsidR="005410ED" w:rsidRDefault="005410ED" w:rsidP="00631A8F">
            <w:pPr>
              <w:rPr>
                <w:rFonts w:eastAsia="Times New Roman" w:cs="Arial"/>
                <w:color w:val="000000"/>
                <w:sz w:val="20"/>
                <w:szCs w:val="20"/>
              </w:rPr>
            </w:pPr>
            <w:r>
              <w:rPr>
                <w:rFonts w:eastAsia="Times New Roman" w:cs="Arial"/>
                <w:color w:val="000000"/>
                <w:sz w:val="20"/>
                <w:szCs w:val="20"/>
              </w:rPr>
              <w:t xml:space="preserve">Benefits </w:t>
            </w:r>
            <w:r w:rsidR="00004D63">
              <w:rPr>
                <w:rFonts w:eastAsia="Times New Roman" w:cs="Arial"/>
                <w:color w:val="000000"/>
                <w:sz w:val="20"/>
                <w:szCs w:val="20"/>
              </w:rPr>
              <w:t>Outlaid</w:t>
            </w:r>
            <w:r>
              <w:rPr>
                <w:rFonts w:eastAsia="Times New Roman" w:cs="Arial"/>
                <w:color w:val="000000"/>
                <w:sz w:val="20"/>
                <w:szCs w:val="20"/>
              </w:rPr>
              <w:t xml:space="preserve"> – RI</w:t>
            </w:r>
          </w:p>
        </w:tc>
        <w:tc>
          <w:tcPr>
            <w:tcW w:w="1660" w:type="dxa"/>
            <w:tcBorders>
              <w:top w:val="nil"/>
              <w:left w:val="nil"/>
              <w:bottom w:val="single" w:sz="4" w:space="0" w:color="auto"/>
              <w:right w:val="single" w:sz="4" w:space="0" w:color="auto"/>
            </w:tcBorders>
            <w:vAlign w:val="center"/>
            <w:hideMark/>
          </w:tcPr>
          <w:p w14:paraId="29BD6B34" w14:textId="77777777" w:rsidR="005410ED" w:rsidRDefault="005410ED" w:rsidP="00631A8F">
            <w:pPr>
              <w:jc w:val="both"/>
              <w:rPr>
                <w:rFonts w:eastAsia="Times New Roman" w:cs="Arial"/>
                <w:color w:val="000000"/>
                <w:sz w:val="20"/>
                <w:szCs w:val="20"/>
              </w:rPr>
            </w:pPr>
            <w:r>
              <w:rPr>
                <w:rFonts w:eastAsia="Times New Roman" w:cs="Arial"/>
                <w:color w:val="000000"/>
                <w:sz w:val="20"/>
                <w:szCs w:val="20"/>
              </w:rPr>
              <w:t xml:space="preserve">FMLA-to-ACS </w:t>
            </w:r>
          </w:p>
        </w:tc>
        <w:tc>
          <w:tcPr>
            <w:tcW w:w="1115" w:type="dxa"/>
            <w:tcBorders>
              <w:top w:val="nil"/>
              <w:left w:val="nil"/>
              <w:bottom w:val="single" w:sz="4" w:space="0" w:color="auto"/>
              <w:right w:val="single" w:sz="4" w:space="0" w:color="auto"/>
            </w:tcBorders>
            <w:shd w:val="clear" w:color="auto" w:fill="FFEB84"/>
            <w:noWrap/>
            <w:vAlign w:val="center"/>
            <w:hideMark/>
          </w:tcPr>
          <w:p w14:paraId="6E7BEAA2"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FEB84"/>
            <w:noWrap/>
            <w:vAlign w:val="center"/>
            <w:hideMark/>
          </w:tcPr>
          <w:p w14:paraId="63E4A9CD"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64BE7B"/>
            <w:noWrap/>
            <w:vAlign w:val="center"/>
            <w:hideMark/>
          </w:tcPr>
          <w:p w14:paraId="4F6584BE"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9BCE7E"/>
            <w:noWrap/>
            <w:vAlign w:val="center"/>
            <w:hideMark/>
          </w:tcPr>
          <w:p w14:paraId="09AF38FC"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115" w:type="dxa"/>
            <w:tcBorders>
              <w:top w:val="nil"/>
              <w:left w:val="nil"/>
              <w:bottom w:val="single" w:sz="4" w:space="0" w:color="auto"/>
              <w:right w:val="single" w:sz="4" w:space="0" w:color="auto"/>
            </w:tcBorders>
            <w:shd w:val="clear" w:color="auto" w:fill="FFEB84"/>
            <w:noWrap/>
            <w:vAlign w:val="center"/>
            <w:hideMark/>
          </w:tcPr>
          <w:p w14:paraId="15AA318D"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8696B"/>
            <w:noWrap/>
            <w:vAlign w:val="center"/>
            <w:hideMark/>
          </w:tcPr>
          <w:p w14:paraId="01512BE8"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63BE7B"/>
            <w:noWrap/>
            <w:vAlign w:val="center"/>
            <w:hideMark/>
          </w:tcPr>
          <w:p w14:paraId="0DA70637"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r>
      <w:tr w:rsidR="005410ED" w14:paraId="30E7C580" w14:textId="77777777" w:rsidTr="005410ED">
        <w:trPr>
          <w:trHeight w:val="584"/>
        </w:trPr>
        <w:tc>
          <w:tcPr>
            <w:tcW w:w="1021" w:type="dxa"/>
            <w:tcBorders>
              <w:top w:val="nil"/>
              <w:left w:val="single" w:sz="4" w:space="0" w:color="auto"/>
              <w:bottom w:val="single" w:sz="4" w:space="0" w:color="auto"/>
              <w:right w:val="single" w:sz="4" w:space="0" w:color="auto"/>
            </w:tcBorders>
            <w:noWrap/>
            <w:vAlign w:val="center"/>
            <w:hideMark/>
          </w:tcPr>
          <w:p w14:paraId="4E1E336A" w14:textId="77777777" w:rsidR="005410ED" w:rsidRDefault="005410ED" w:rsidP="00631A8F">
            <w:pPr>
              <w:jc w:val="both"/>
              <w:rPr>
                <w:rFonts w:eastAsia="Times New Roman" w:cs="Arial"/>
                <w:color w:val="000000"/>
                <w:sz w:val="20"/>
                <w:szCs w:val="20"/>
              </w:rPr>
            </w:pPr>
            <w:r>
              <w:rPr>
                <w:rFonts w:eastAsia="Times New Roman" w:cs="Arial"/>
                <w:color w:val="000000"/>
                <w:sz w:val="20"/>
                <w:szCs w:val="20"/>
              </w:rPr>
              <w:t>14</w:t>
            </w:r>
          </w:p>
        </w:tc>
        <w:tc>
          <w:tcPr>
            <w:tcW w:w="2661" w:type="dxa"/>
            <w:tcBorders>
              <w:top w:val="nil"/>
              <w:left w:val="nil"/>
              <w:bottom w:val="single" w:sz="4" w:space="0" w:color="auto"/>
              <w:right w:val="single" w:sz="4" w:space="0" w:color="auto"/>
            </w:tcBorders>
            <w:vAlign w:val="center"/>
            <w:hideMark/>
          </w:tcPr>
          <w:p w14:paraId="54BB4EAC" w14:textId="58123D4A" w:rsidR="005410ED" w:rsidRDefault="005410ED" w:rsidP="00631A8F">
            <w:pPr>
              <w:rPr>
                <w:rFonts w:eastAsia="Times New Roman" w:cs="Arial"/>
                <w:color w:val="000000"/>
                <w:sz w:val="20"/>
                <w:szCs w:val="20"/>
              </w:rPr>
            </w:pPr>
            <w:r>
              <w:rPr>
                <w:rFonts w:eastAsia="Times New Roman" w:cs="Arial"/>
                <w:color w:val="000000"/>
                <w:sz w:val="20"/>
                <w:szCs w:val="20"/>
              </w:rPr>
              <w:t xml:space="preserve">Benefits </w:t>
            </w:r>
            <w:r w:rsidR="00004D63">
              <w:rPr>
                <w:rFonts w:eastAsia="Times New Roman" w:cs="Arial"/>
                <w:color w:val="000000"/>
                <w:sz w:val="20"/>
                <w:szCs w:val="20"/>
              </w:rPr>
              <w:t>Outlaid</w:t>
            </w:r>
            <w:r>
              <w:rPr>
                <w:rFonts w:eastAsia="Times New Roman" w:cs="Arial"/>
                <w:color w:val="000000"/>
                <w:sz w:val="20"/>
                <w:szCs w:val="20"/>
              </w:rPr>
              <w:t xml:space="preserve"> – NJ</w:t>
            </w:r>
          </w:p>
        </w:tc>
        <w:tc>
          <w:tcPr>
            <w:tcW w:w="1660" w:type="dxa"/>
            <w:tcBorders>
              <w:top w:val="nil"/>
              <w:left w:val="nil"/>
              <w:bottom w:val="single" w:sz="4" w:space="0" w:color="auto"/>
              <w:right w:val="single" w:sz="4" w:space="0" w:color="auto"/>
            </w:tcBorders>
            <w:vAlign w:val="center"/>
            <w:hideMark/>
          </w:tcPr>
          <w:p w14:paraId="132B168F" w14:textId="77777777" w:rsidR="005410ED" w:rsidRDefault="005410ED" w:rsidP="00631A8F">
            <w:pPr>
              <w:jc w:val="both"/>
              <w:rPr>
                <w:rFonts w:eastAsia="Times New Roman" w:cs="Arial"/>
                <w:color w:val="000000"/>
                <w:sz w:val="20"/>
                <w:szCs w:val="20"/>
              </w:rPr>
            </w:pPr>
            <w:r>
              <w:rPr>
                <w:rFonts w:eastAsia="Times New Roman" w:cs="Arial"/>
                <w:color w:val="000000"/>
                <w:sz w:val="20"/>
                <w:szCs w:val="20"/>
              </w:rPr>
              <w:t xml:space="preserve">FMLA-to-ACS </w:t>
            </w:r>
          </w:p>
        </w:tc>
        <w:tc>
          <w:tcPr>
            <w:tcW w:w="1115" w:type="dxa"/>
            <w:tcBorders>
              <w:top w:val="nil"/>
              <w:left w:val="nil"/>
              <w:bottom w:val="single" w:sz="4" w:space="0" w:color="auto"/>
              <w:right w:val="single" w:sz="4" w:space="0" w:color="auto"/>
            </w:tcBorders>
            <w:shd w:val="clear" w:color="auto" w:fill="FFEB84"/>
            <w:noWrap/>
            <w:vAlign w:val="center"/>
            <w:hideMark/>
          </w:tcPr>
          <w:p w14:paraId="46624170"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FEB84"/>
            <w:noWrap/>
            <w:vAlign w:val="center"/>
            <w:hideMark/>
          </w:tcPr>
          <w:p w14:paraId="4B8484D5"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7DC57C"/>
            <w:noWrap/>
            <w:vAlign w:val="center"/>
            <w:hideMark/>
          </w:tcPr>
          <w:p w14:paraId="4F8F56C0"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C0D880"/>
            <w:noWrap/>
            <w:vAlign w:val="center"/>
            <w:hideMark/>
          </w:tcPr>
          <w:p w14:paraId="649CC1FA"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115" w:type="dxa"/>
            <w:tcBorders>
              <w:top w:val="nil"/>
              <w:left w:val="nil"/>
              <w:bottom w:val="single" w:sz="4" w:space="0" w:color="auto"/>
              <w:right w:val="single" w:sz="4" w:space="0" w:color="auto"/>
            </w:tcBorders>
            <w:shd w:val="clear" w:color="auto" w:fill="FFEB84"/>
            <w:noWrap/>
            <w:vAlign w:val="center"/>
            <w:hideMark/>
          </w:tcPr>
          <w:p w14:paraId="10EF996B"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8696B"/>
            <w:noWrap/>
            <w:vAlign w:val="center"/>
            <w:hideMark/>
          </w:tcPr>
          <w:p w14:paraId="5E3886A4"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63BE7B"/>
            <w:noWrap/>
            <w:vAlign w:val="center"/>
            <w:hideMark/>
          </w:tcPr>
          <w:p w14:paraId="4ECEB114"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r>
      <w:tr w:rsidR="005410ED" w14:paraId="2F259ED0" w14:textId="77777777" w:rsidTr="005410ED">
        <w:trPr>
          <w:trHeight w:val="584"/>
        </w:trPr>
        <w:tc>
          <w:tcPr>
            <w:tcW w:w="1021" w:type="dxa"/>
            <w:tcBorders>
              <w:top w:val="nil"/>
              <w:left w:val="single" w:sz="4" w:space="0" w:color="auto"/>
              <w:bottom w:val="single" w:sz="4" w:space="0" w:color="auto"/>
              <w:right w:val="single" w:sz="4" w:space="0" w:color="auto"/>
            </w:tcBorders>
            <w:noWrap/>
            <w:vAlign w:val="center"/>
            <w:hideMark/>
          </w:tcPr>
          <w:p w14:paraId="33CFEC6B" w14:textId="77777777" w:rsidR="005410ED" w:rsidRDefault="005410ED" w:rsidP="00631A8F">
            <w:pPr>
              <w:jc w:val="both"/>
              <w:rPr>
                <w:rFonts w:eastAsia="Times New Roman" w:cs="Arial"/>
                <w:color w:val="000000"/>
                <w:sz w:val="20"/>
                <w:szCs w:val="20"/>
              </w:rPr>
            </w:pPr>
            <w:r>
              <w:rPr>
                <w:rFonts w:eastAsia="Times New Roman" w:cs="Arial"/>
                <w:color w:val="000000"/>
                <w:sz w:val="20"/>
                <w:szCs w:val="20"/>
              </w:rPr>
              <w:t>15</w:t>
            </w:r>
          </w:p>
        </w:tc>
        <w:tc>
          <w:tcPr>
            <w:tcW w:w="2661" w:type="dxa"/>
            <w:tcBorders>
              <w:top w:val="nil"/>
              <w:left w:val="nil"/>
              <w:bottom w:val="single" w:sz="4" w:space="0" w:color="auto"/>
              <w:right w:val="single" w:sz="4" w:space="0" w:color="auto"/>
            </w:tcBorders>
            <w:vAlign w:val="center"/>
            <w:hideMark/>
          </w:tcPr>
          <w:p w14:paraId="2C9BA895" w14:textId="22372FF9" w:rsidR="005410ED" w:rsidRDefault="005410ED" w:rsidP="00631A8F">
            <w:pPr>
              <w:rPr>
                <w:rFonts w:eastAsia="Times New Roman" w:cs="Arial"/>
                <w:color w:val="000000"/>
                <w:sz w:val="20"/>
                <w:szCs w:val="20"/>
              </w:rPr>
            </w:pPr>
            <w:r>
              <w:rPr>
                <w:rFonts w:eastAsia="Times New Roman" w:cs="Arial"/>
                <w:color w:val="000000"/>
                <w:sz w:val="20"/>
                <w:szCs w:val="20"/>
              </w:rPr>
              <w:t xml:space="preserve">Benefits </w:t>
            </w:r>
            <w:r w:rsidR="00004D63">
              <w:rPr>
                <w:rFonts w:eastAsia="Times New Roman" w:cs="Arial"/>
                <w:color w:val="000000"/>
                <w:sz w:val="20"/>
                <w:szCs w:val="20"/>
              </w:rPr>
              <w:t>Outlaid</w:t>
            </w:r>
            <w:r>
              <w:rPr>
                <w:rFonts w:eastAsia="Times New Roman" w:cs="Arial"/>
                <w:color w:val="000000"/>
                <w:sz w:val="20"/>
                <w:szCs w:val="20"/>
              </w:rPr>
              <w:t xml:space="preserve"> – CA</w:t>
            </w:r>
          </w:p>
        </w:tc>
        <w:tc>
          <w:tcPr>
            <w:tcW w:w="1660" w:type="dxa"/>
            <w:tcBorders>
              <w:top w:val="nil"/>
              <w:left w:val="nil"/>
              <w:bottom w:val="single" w:sz="4" w:space="0" w:color="auto"/>
              <w:right w:val="single" w:sz="4" w:space="0" w:color="auto"/>
            </w:tcBorders>
            <w:vAlign w:val="center"/>
            <w:hideMark/>
          </w:tcPr>
          <w:p w14:paraId="14309FCC" w14:textId="77777777" w:rsidR="005410ED" w:rsidRDefault="005410ED" w:rsidP="00631A8F">
            <w:pPr>
              <w:jc w:val="both"/>
              <w:rPr>
                <w:rFonts w:eastAsia="Times New Roman" w:cs="Arial"/>
                <w:color w:val="000000"/>
                <w:sz w:val="20"/>
                <w:szCs w:val="20"/>
              </w:rPr>
            </w:pPr>
            <w:r>
              <w:rPr>
                <w:rFonts w:eastAsia="Times New Roman" w:cs="Arial"/>
                <w:color w:val="000000"/>
                <w:sz w:val="20"/>
                <w:szCs w:val="20"/>
              </w:rPr>
              <w:t xml:space="preserve">FMLA-to-ACS </w:t>
            </w:r>
          </w:p>
        </w:tc>
        <w:tc>
          <w:tcPr>
            <w:tcW w:w="1115" w:type="dxa"/>
            <w:tcBorders>
              <w:top w:val="nil"/>
              <w:left w:val="nil"/>
              <w:bottom w:val="single" w:sz="4" w:space="0" w:color="auto"/>
              <w:right w:val="single" w:sz="4" w:space="0" w:color="auto"/>
            </w:tcBorders>
            <w:shd w:val="clear" w:color="auto" w:fill="BED880"/>
            <w:noWrap/>
            <w:vAlign w:val="center"/>
            <w:hideMark/>
          </w:tcPr>
          <w:p w14:paraId="0D8BF348"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A6D17E"/>
            <w:noWrap/>
            <w:vAlign w:val="center"/>
            <w:hideMark/>
          </w:tcPr>
          <w:p w14:paraId="5EDB29A5"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FEA84"/>
            <w:noWrap/>
            <w:vAlign w:val="center"/>
            <w:hideMark/>
          </w:tcPr>
          <w:p w14:paraId="4474F8A0"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FEB84"/>
            <w:noWrap/>
            <w:vAlign w:val="center"/>
            <w:hideMark/>
          </w:tcPr>
          <w:p w14:paraId="5E6F60B5"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115" w:type="dxa"/>
            <w:tcBorders>
              <w:top w:val="nil"/>
              <w:left w:val="nil"/>
              <w:bottom w:val="single" w:sz="4" w:space="0" w:color="auto"/>
              <w:right w:val="single" w:sz="4" w:space="0" w:color="auto"/>
            </w:tcBorders>
            <w:shd w:val="clear" w:color="auto" w:fill="63BE7B"/>
            <w:noWrap/>
            <w:vAlign w:val="center"/>
            <w:hideMark/>
          </w:tcPr>
          <w:p w14:paraId="1DF8BA61"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8696B"/>
            <w:noWrap/>
            <w:vAlign w:val="center"/>
            <w:hideMark/>
          </w:tcPr>
          <w:p w14:paraId="365DB198"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FE784"/>
            <w:noWrap/>
            <w:vAlign w:val="center"/>
            <w:hideMark/>
          </w:tcPr>
          <w:p w14:paraId="1D5BCD6B"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r>
      <w:tr w:rsidR="005410ED" w14:paraId="6E58530B" w14:textId="77777777" w:rsidTr="005410ED">
        <w:trPr>
          <w:trHeight w:val="584"/>
        </w:trPr>
        <w:tc>
          <w:tcPr>
            <w:tcW w:w="1021" w:type="dxa"/>
            <w:tcBorders>
              <w:top w:val="nil"/>
              <w:left w:val="single" w:sz="4" w:space="0" w:color="auto"/>
              <w:bottom w:val="single" w:sz="4" w:space="0" w:color="auto"/>
              <w:right w:val="single" w:sz="4" w:space="0" w:color="auto"/>
            </w:tcBorders>
            <w:noWrap/>
            <w:vAlign w:val="center"/>
            <w:hideMark/>
          </w:tcPr>
          <w:p w14:paraId="0EB5E791" w14:textId="77777777" w:rsidR="005410ED" w:rsidRDefault="005410ED" w:rsidP="00631A8F">
            <w:pPr>
              <w:jc w:val="both"/>
              <w:rPr>
                <w:rFonts w:eastAsia="Times New Roman" w:cs="Arial"/>
                <w:color w:val="000000"/>
                <w:sz w:val="20"/>
                <w:szCs w:val="20"/>
              </w:rPr>
            </w:pPr>
            <w:r>
              <w:rPr>
                <w:rFonts w:eastAsia="Times New Roman" w:cs="Arial"/>
                <w:color w:val="000000"/>
                <w:sz w:val="20"/>
                <w:szCs w:val="20"/>
              </w:rPr>
              <w:t>16</w:t>
            </w:r>
          </w:p>
        </w:tc>
        <w:tc>
          <w:tcPr>
            <w:tcW w:w="2661" w:type="dxa"/>
            <w:tcBorders>
              <w:top w:val="nil"/>
              <w:left w:val="nil"/>
              <w:bottom w:val="single" w:sz="4" w:space="0" w:color="auto"/>
              <w:right w:val="single" w:sz="4" w:space="0" w:color="auto"/>
            </w:tcBorders>
            <w:vAlign w:val="center"/>
            <w:hideMark/>
          </w:tcPr>
          <w:p w14:paraId="3E217784" w14:textId="77777777" w:rsidR="005410ED" w:rsidRDefault="005410ED" w:rsidP="00631A8F">
            <w:pPr>
              <w:rPr>
                <w:rFonts w:eastAsia="Times New Roman" w:cs="Arial"/>
                <w:color w:val="000000"/>
                <w:sz w:val="20"/>
                <w:szCs w:val="20"/>
              </w:rPr>
            </w:pPr>
            <w:r>
              <w:rPr>
                <w:rFonts w:eastAsia="Times New Roman" w:cs="Arial"/>
                <w:color w:val="000000"/>
                <w:sz w:val="20"/>
                <w:szCs w:val="20"/>
              </w:rPr>
              <w:t>Predicted/Actual Leave Takers</w:t>
            </w:r>
          </w:p>
        </w:tc>
        <w:tc>
          <w:tcPr>
            <w:tcW w:w="1660" w:type="dxa"/>
            <w:tcBorders>
              <w:top w:val="nil"/>
              <w:left w:val="nil"/>
              <w:bottom w:val="single" w:sz="4" w:space="0" w:color="auto"/>
              <w:right w:val="single" w:sz="4" w:space="0" w:color="auto"/>
            </w:tcBorders>
            <w:vAlign w:val="center"/>
            <w:hideMark/>
          </w:tcPr>
          <w:p w14:paraId="27F3984E" w14:textId="77777777" w:rsidR="005410ED" w:rsidRDefault="005410ED" w:rsidP="00631A8F">
            <w:pPr>
              <w:jc w:val="both"/>
              <w:rPr>
                <w:rFonts w:eastAsia="Times New Roman" w:cs="Arial"/>
                <w:color w:val="000000"/>
                <w:sz w:val="20"/>
                <w:szCs w:val="20"/>
              </w:rPr>
            </w:pPr>
            <w:r>
              <w:rPr>
                <w:rFonts w:eastAsia="Times New Roman" w:cs="Arial"/>
                <w:color w:val="000000"/>
                <w:sz w:val="20"/>
                <w:szCs w:val="20"/>
              </w:rPr>
              <w:t>FMLA-to-FMLA Aggregate</w:t>
            </w:r>
          </w:p>
        </w:tc>
        <w:tc>
          <w:tcPr>
            <w:tcW w:w="1115" w:type="dxa"/>
            <w:tcBorders>
              <w:top w:val="nil"/>
              <w:left w:val="nil"/>
              <w:bottom w:val="single" w:sz="4" w:space="0" w:color="auto"/>
              <w:right w:val="single" w:sz="4" w:space="0" w:color="auto"/>
            </w:tcBorders>
            <w:noWrap/>
            <w:vAlign w:val="center"/>
            <w:hideMark/>
          </w:tcPr>
          <w:p w14:paraId="629D792A" w14:textId="77777777" w:rsidR="005410ED" w:rsidRDefault="005410ED">
            <w:pPr>
              <w:jc w:val="center"/>
              <w:rPr>
                <w:rFonts w:eastAsia="Times New Roman" w:cs="Arial"/>
                <w:color w:val="000000"/>
                <w:sz w:val="22"/>
                <w:szCs w:val="22"/>
              </w:rPr>
            </w:pPr>
            <w:r>
              <w:rPr>
                <w:rFonts w:eastAsia="Times New Roman" w:cs="Arial"/>
                <w:color w:val="000000"/>
                <w:sz w:val="22"/>
                <w:szCs w:val="22"/>
              </w:rPr>
              <w:t>N/A</w:t>
            </w:r>
          </w:p>
        </w:tc>
        <w:tc>
          <w:tcPr>
            <w:tcW w:w="1021" w:type="dxa"/>
            <w:tcBorders>
              <w:top w:val="nil"/>
              <w:left w:val="nil"/>
              <w:bottom w:val="single" w:sz="4" w:space="0" w:color="auto"/>
              <w:right w:val="single" w:sz="4" w:space="0" w:color="auto"/>
            </w:tcBorders>
            <w:shd w:val="clear" w:color="auto" w:fill="FFEB84"/>
            <w:noWrap/>
            <w:vAlign w:val="center"/>
            <w:hideMark/>
          </w:tcPr>
          <w:p w14:paraId="3BC5EC03"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63BE7B"/>
            <w:noWrap/>
            <w:vAlign w:val="center"/>
            <w:hideMark/>
          </w:tcPr>
          <w:p w14:paraId="3751300F"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8696B"/>
            <w:noWrap/>
            <w:vAlign w:val="center"/>
            <w:hideMark/>
          </w:tcPr>
          <w:p w14:paraId="35F0889A"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115" w:type="dxa"/>
            <w:tcBorders>
              <w:top w:val="nil"/>
              <w:left w:val="nil"/>
              <w:bottom w:val="single" w:sz="4" w:space="0" w:color="auto"/>
              <w:right w:val="single" w:sz="4" w:space="0" w:color="auto"/>
            </w:tcBorders>
            <w:shd w:val="clear" w:color="auto" w:fill="FA8E72"/>
            <w:noWrap/>
            <w:vAlign w:val="center"/>
            <w:hideMark/>
          </w:tcPr>
          <w:p w14:paraId="6B515302"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DCE081"/>
            <w:noWrap/>
            <w:vAlign w:val="center"/>
            <w:hideMark/>
          </w:tcPr>
          <w:p w14:paraId="4253EF77"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DC27D"/>
            <w:noWrap/>
            <w:vAlign w:val="center"/>
            <w:hideMark/>
          </w:tcPr>
          <w:p w14:paraId="2D6473E8"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r>
      <w:tr w:rsidR="005410ED" w14:paraId="0074F7CC" w14:textId="77777777" w:rsidTr="005410ED">
        <w:trPr>
          <w:trHeight w:val="584"/>
        </w:trPr>
        <w:tc>
          <w:tcPr>
            <w:tcW w:w="1021" w:type="dxa"/>
            <w:tcBorders>
              <w:top w:val="nil"/>
              <w:left w:val="single" w:sz="4" w:space="0" w:color="auto"/>
              <w:bottom w:val="single" w:sz="4" w:space="0" w:color="auto"/>
              <w:right w:val="single" w:sz="4" w:space="0" w:color="auto"/>
            </w:tcBorders>
            <w:noWrap/>
            <w:vAlign w:val="center"/>
            <w:hideMark/>
          </w:tcPr>
          <w:p w14:paraId="111B77A1" w14:textId="77777777" w:rsidR="005410ED" w:rsidRDefault="005410ED" w:rsidP="00631A8F">
            <w:pPr>
              <w:jc w:val="both"/>
              <w:rPr>
                <w:rFonts w:eastAsia="Times New Roman" w:cs="Arial"/>
                <w:color w:val="000000"/>
                <w:sz w:val="20"/>
                <w:szCs w:val="20"/>
              </w:rPr>
            </w:pPr>
            <w:r>
              <w:rPr>
                <w:rFonts w:eastAsia="Times New Roman" w:cs="Arial"/>
                <w:color w:val="000000"/>
                <w:sz w:val="20"/>
                <w:szCs w:val="20"/>
              </w:rPr>
              <w:t>17</w:t>
            </w:r>
          </w:p>
        </w:tc>
        <w:tc>
          <w:tcPr>
            <w:tcW w:w="2661" w:type="dxa"/>
            <w:tcBorders>
              <w:top w:val="nil"/>
              <w:left w:val="nil"/>
              <w:bottom w:val="single" w:sz="4" w:space="0" w:color="auto"/>
              <w:right w:val="single" w:sz="4" w:space="0" w:color="auto"/>
            </w:tcBorders>
            <w:vAlign w:val="center"/>
            <w:hideMark/>
          </w:tcPr>
          <w:p w14:paraId="43512F81" w14:textId="77777777" w:rsidR="005410ED" w:rsidRDefault="005410ED" w:rsidP="00631A8F">
            <w:pPr>
              <w:rPr>
                <w:rFonts w:eastAsia="Times New Roman" w:cs="Arial"/>
                <w:color w:val="000000"/>
                <w:sz w:val="20"/>
                <w:szCs w:val="20"/>
              </w:rPr>
            </w:pPr>
            <w:r>
              <w:rPr>
                <w:rFonts w:eastAsia="Times New Roman" w:cs="Arial"/>
                <w:color w:val="000000"/>
                <w:sz w:val="20"/>
                <w:szCs w:val="20"/>
              </w:rPr>
              <w:t>Predicted/Actual Number of Leaves Taken</w:t>
            </w:r>
          </w:p>
        </w:tc>
        <w:tc>
          <w:tcPr>
            <w:tcW w:w="1660" w:type="dxa"/>
            <w:tcBorders>
              <w:top w:val="nil"/>
              <w:left w:val="nil"/>
              <w:bottom w:val="single" w:sz="4" w:space="0" w:color="auto"/>
              <w:right w:val="single" w:sz="4" w:space="0" w:color="auto"/>
            </w:tcBorders>
            <w:vAlign w:val="center"/>
            <w:hideMark/>
          </w:tcPr>
          <w:p w14:paraId="4D1F873D" w14:textId="77777777" w:rsidR="005410ED" w:rsidRDefault="005410ED" w:rsidP="00631A8F">
            <w:pPr>
              <w:jc w:val="both"/>
              <w:rPr>
                <w:rFonts w:eastAsia="Times New Roman" w:cs="Arial"/>
                <w:color w:val="000000"/>
                <w:sz w:val="20"/>
                <w:szCs w:val="20"/>
              </w:rPr>
            </w:pPr>
            <w:r>
              <w:rPr>
                <w:rFonts w:eastAsia="Times New Roman" w:cs="Arial"/>
                <w:color w:val="000000"/>
                <w:sz w:val="20"/>
                <w:szCs w:val="20"/>
              </w:rPr>
              <w:t>FMLA-to-FMLA Aggregate</w:t>
            </w:r>
          </w:p>
        </w:tc>
        <w:tc>
          <w:tcPr>
            <w:tcW w:w="1115" w:type="dxa"/>
            <w:tcBorders>
              <w:top w:val="nil"/>
              <w:left w:val="nil"/>
              <w:bottom w:val="single" w:sz="4" w:space="0" w:color="auto"/>
              <w:right w:val="single" w:sz="4" w:space="0" w:color="auto"/>
            </w:tcBorders>
            <w:noWrap/>
            <w:vAlign w:val="center"/>
            <w:hideMark/>
          </w:tcPr>
          <w:p w14:paraId="34824FA9" w14:textId="77777777" w:rsidR="005410ED" w:rsidRDefault="005410ED">
            <w:pPr>
              <w:jc w:val="center"/>
              <w:rPr>
                <w:rFonts w:eastAsia="Times New Roman" w:cs="Arial"/>
                <w:color w:val="000000"/>
                <w:sz w:val="22"/>
                <w:szCs w:val="22"/>
              </w:rPr>
            </w:pPr>
            <w:r>
              <w:rPr>
                <w:rFonts w:eastAsia="Times New Roman" w:cs="Arial"/>
                <w:color w:val="000000"/>
                <w:sz w:val="22"/>
                <w:szCs w:val="22"/>
              </w:rPr>
              <w:t>N/A</w:t>
            </w:r>
          </w:p>
        </w:tc>
        <w:tc>
          <w:tcPr>
            <w:tcW w:w="1021" w:type="dxa"/>
            <w:tcBorders>
              <w:top w:val="nil"/>
              <w:left w:val="nil"/>
              <w:bottom w:val="single" w:sz="4" w:space="0" w:color="auto"/>
              <w:right w:val="single" w:sz="4" w:space="0" w:color="auto"/>
            </w:tcBorders>
            <w:shd w:val="clear" w:color="auto" w:fill="7BC57C"/>
            <w:noWrap/>
            <w:vAlign w:val="center"/>
            <w:hideMark/>
          </w:tcPr>
          <w:p w14:paraId="696D69FC"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D9E081"/>
            <w:noWrap/>
            <w:vAlign w:val="center"/>
            <w:hideMark/>
          </w:tcPr>
          <w:p w14:paraId="72302A59"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CA777"/>
            <w:noWrap/>
            <w:vAlign w:val="center"/>
            <w:hideMark/>
          </w:tcPr>
          <w:p w14:paraId="31CBAF0D"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115" w:type="dxa"/>
            <w:tcBorders>
              <w:top w:val="nil"/>
              <w:left w:val="nil"/>
              <w:bottom w:val="single" w:sz="4" w:space="0" w:color="auto"/>
              <w:right w:val="single" w:sz="4" w:space="0" w:color="auto"/>
            </w:tcBorders>
            <w:shd w:val="clear" w:color="auto" w:fill="FEC97E"/>
            <w:noWrap/>
            <w:vAlign w:val="center"/>
            <w:hideMark/>
          </w:tcPr>
          <w:p w14:paraId="4A7717C8"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8696B"/>
            <w:noWrap/>
            <w:vAlign w:val="center"/>
            <w:hideMark/>
          </w:tcPr>
          <w:p w14:paraId="419A23A7"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FEB84"/>
            <w:noWrap/>
            <w:vAlign w:val="center"/>
            <w:hideMark/>
          </w:tcPr>
          <w:p w14:paraId="74536B0D"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r>
      <w:tr w:rsidR="005410ED" w14:paraId="4020B8FB" w14:textId="77777777" w:rsidTr="005410ED">
        <w:trPr>
          <w:trHeight w:val="584"/>
        </w:trPr>
        <w:tc>
          <w:tcPr>
            <w:tcW w:w="1021" w:type="dxa"/>
            <w:tcBorders>
              <w:top w:val="nil"/>
              <w:left w:val="single" w:sz="4" w:space="0" w:color="auto"/>
              <w:bottom w:val="single" w:sz="4" w:space="0" w:color="auto"/>
              <w:right w:val="single" w:sz="4" w:space="0" w:color="auto"/>
            </w:tcBorders>
            <w:noWrap/>
            <w:vAlign w:val="center"/>
            <w:hideMark/>
          </w:tcPr>
          <w:p w14:paraId="526D80A2" w14:textId="77777777" w:rsidR="005410ED" w:rsidRDefault="005410ED" w:rsidP="00631A8F">
            <w:pPr>
              <w:jc w:val="both"/>
              <w:rPr>
                <w:rFonts w:eastAsia="Times New Roman" w:cs="Arial"/>
                <w:color w:val="000000"/>
                <w:sz w:val="20"/>
                <w:szCs w:val="20"/>
              </w:rPr>
            </w:pPr>
            <w:r>
              <w:rPr>
                <w:rFonts w:eastAsia="Times New Roman" w:cs="Arial"/>
                <w:color w:val="000000"/>
                <w:sz w:val="20"/>
                <w:szCs w:val="20"/>
              </w:rPr>
              <w:t>18</w:t>
            </w:r>
          </w:p>
        </w:tc>
        <w:tc>
          <w:tcPr>
            <w:tcW w:w="2661" w:type="dxa"/>
            <w:tcBorders>
              <w:top w:val="nil"/>
              <w:left w:val="nil"/>
              <w:bottom w:val="single" w:sz="4" w:space="0" w:color="auto"/>
              <w:right w:val="single" w:sz="4" w:space="0" w:color="auto"/>
            </w:tcBorders>
            <w:vAlign w:val="center"/>
            <w:hideMark/>
          </w:tcPr>
          <w:p w14:paraId="0AA37DB3" w14:textId="77777777" w:rsidR="005410ED" w:rsidRDefault="005410ED" w:rsidP="00631A8F">
            <w:pPr>
              <w:rPr>
                <w:rFonts w:eastAsia="Times New Roman" w:cs="Arial"/>
                <w:color w:val="000000"/>
                <w:sz w:val="20"/>
                <w:szCs w:val="20"/>
              </w:rPr>
            </w:pPr>
            <w:r>
              <w:rPr>
                <w:rFonts w:eastAsia="Times New Roman" w:cs="Arial"/>
                <w:color w:val="000000"/>
                <w:sz w:val="20"/>
                <w:szCs w:val="20"/>
              </w:rPr>
              <w:t>Predicted/Actual Prop Pay</w:t>
            </w:r>
          </w:p>
        </w:tc>
        <w:tc>
          <w:tcPr>
            <w:tcW w:w="1660" w:type="dxa"/>
            <w:tcBorders>
              <w:top w:val="nil"/>
              <w:left w:val="nil"/>
              <w:bottom w:val="single" w:sz="4" w:space="0" w:color="auto"/>
              <w:right w:val="single" w:sz="4" w:space="0" w:color="auto"/>
            </w:tcBorders>
            <w:vAlign w:val="center"/>
            <w:hideMark/>
          </w:tcPr>
          <w:p w14:paraId="4B2F24E2" w14:textId="77777777" w:rsidR="005410ED" w:rsidRDefault="005410ED" w:rsidP="00631A8F">
            <w:pPr>
              <w:jc w:val="both"/>
              <w:rPr>
                <w:rFonts w:eastAsia="Times New Roman" w:cs="Arial"/>
                <w:color w:val="000000"/>
                <w:sz w:val="20"/>
                <w:szCs w:val="20"/>
              </w:rPr>
            </w:pPr>
            <w:r>
              <w:rPr>
                <w:rFonts w:eastAsia="Times New Roman" w:cs="Arial"/>
                <w:color w:val="000000"/>
                <w:sz w:val="20"/>
                <w:szCs w:val="20"/>
              </w:rPr>
              <w:t>FMLA-to-FMLA Aggregate</w:t>
            </w:r>
          </w:p>
        </w:tc>
        <w:tc>
          <w:tcPr>
            <w:tcW w:w="1115" w:type="dxa"/>
            <w:tcBorders>
              <w:top w:val="nil"/>
              <w:left w:val="nil"/>
              <w:bottom w:val="single" w:sz="4" w:space="0" w:color="auto"/>
              <w:right w:val="single" w:sz="4" w:space="0" w:color="auto"/>
            </w:tcBorders>
            <w:noWrap/>
            <w:vAlign w:val="center"/>
            <w:hideMark/>
          </w:tcPr>
          <w:p w14:paraId="7546AC13" w14:textId="77777777" w:rsidR="005410ED" w:rsidRDefault="005410ED">
            <w:pPr>
              <w:jc w:val="center"/>
              <w:rPr>
                <w:rFonts w:eastAsia="Times New Roman" w:cs="Arial"/>
                <w:color w:val="000000"/>
                <w:sz w:val="22"/>
                <w:szCs w:val="22"/>
              </w:rPr>
            </w:pPr>
            <w:r>
              <w:rPr>
                <w:rFonts w:eastAsia="Times New Roman" w:cs="Arial"/>
                <w:color w:val="000000"/>
                <w:sz w:val="22"/>
                <w:szCs w:val="22"/>
              </w:rPr>
              <w:t>N/A</w:t>
            </w:r>
          </w:p>
        </w:tc>
        <w:tc>
          <w:tcPr>
            <w:tcW w:w="1021" w:type="dxa"/>
            <w:tcBorders>
              <w:top w:val="nil"/>
              <w:left w:val="nil"/>
              <w:bottom w:val="single" w:sz="4" w:space="0" w:color="auto"/>
              <w:right w:val="single" w:sz="4" w:space="0" w:color="auto"/>
            </w:tcBorders>
            <w:shd w:val="clear" w:color="auto" w:fill="63BE7B"/>
            <w:noWrap/>
            <w:vAlign w:val="center"/>
            <w:hideMark/>
          </w:tcPr>
          <w:p w14:paraId="7D7A3EC8"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99CD7E"/>
            <w:noWrap/>
            <w:vAlign w:val="center"/>
            <w:hideMark/>
          </w:tcPr>
          <w:p w14:paraId="129C278E"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8696B"/>
            <w:noWrap/>
            <w:vAlign w:val="center"/>
            <w:hideMark/>
          </w:tcPr>
          <w:p w14:paraId="2790C8A6"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115" w:type="dxa"/>
            <w:tcBorders>
              <w:top w:val="nil"/>
              <w:left w:val="nil"/>
              <w:bottom w:val="single" w:sz="4" w:space="0" w:color="auto"/>
              <w:right w:val="single" w:sz="4" w:space="0" w:color="auto"/>
            </w:tcBorders>
            <w:shd w:val="clear" w:color="auto" w:fill="FB9273"/>
            <w:noWrap/>
            <w:vAlign w:val="center"/>
            <w:hideMark/>
          </w:tcPr>
          <w:p w14:paraId="6ECDD213"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9776E"/>
            <w:noWrap/>
            <w:vAlign w:val="center"/>
            <w:hideMark/>
          </w:tcPr>
          <w:p w14:paraId="71CA3204"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FEB84"/>
            <w:noWrap/>
            <w:vAlign w:val="center"/>
            <w:hideMark/>
          </w:tcPr>
          <w:p w14:paraId="6D71D07C"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r>
      <w:tr w:rsidR="005410ED" w14:paraId="3FCC355E" w14:textId="77777777" w:rsidTr="005410ED">
        <w:trPr>
          <w:trHeight w:val="584"/>
        </w:trPr>
        <w:tc>
          <w:tcPr>
            <w:tcW w:w="1021" w:type="dxa"/>
            <w:tcBorders>
              <w:top w:val="nil"/>
              <w:left w:val="single" w:sz="4" w:space="0" w:color="auto"/>
              <w:bottom w:val="single" w:sz="4" w:space="0" w:color="auto"/>
              <w:right w:val="single" w:sz="4" w:space="0" w:color="auto"/>
            </w:tcBorders>
            <w:noWrap/>
            <w:vAlign w:val="center"/>
            <w:hideMark/>
          </w:tcPr>
          <w:p w14:paraId="2847A633" w14:textId="77777777" w:rsidR="005410ED" w:rsidRDefault="005410ED" w:rsidP="00631A8F">
            <w:pPr>
              <w:jc w:val="both"/>
              <w:rPr>
                <w:rFonts w:eastAsia="Times New Roman" w:cs="Arial"/>
                <w:color w:val="000000"/>
                <w:sz w:val="20"/>
                <w:szCs w:val="20"/>
              </w:rPr>
            </w:pPr>
            <w:r>
              <w:rPr>
                <w:rFonts w:eastAsia="Times New Roman" w:cs="Arial"/>
                <w:color w:val="000000"/>
                <w:sz w:val="20"/>
                <w:szCs w:val="20"/>
              </w:rPr>
              <w:t>19</w:t>
            </w:r>
          </w:p>
        </w:tc>
        <w:tc>
          <w:tcPr>
            <w:tcW w:w="2661" w:type="dxa"/>
            <w:tcBorders>
              <w:top w:val="nil"/>
              <w:left w:val="nil"/>
              <w:bottom w:val="single" w:sz="4" w:space="0" w:color="auto"/>
              <w:right w:val="single" w:sz="4" w:space="0" w:color="auto"/>
            </w:tcBorders>
            <w:vAlign w:val="center"/>
            <w:hideMark/>
          </w:tcPr>
          <w:p w14:paraId="3545637A" w14:textId="77777777" w:rsidR="005410ED" w:rsidRDefault="005410ED" w:rsidP="00631A8F">
            <w:pPr>
              <w:rPr>
                <w:rFonts w:eastAsia="Times New Roman" w:cs="Arial"/>
                <w:color w:val="000000"/>
                <w:sz w:val="20"/>
                <w:szCs w:val="20"/>
              </w:rPr>
            </w:pPr>
            <w:r>
              <w:rPr>
                <w:rFonts w:eastAsia="Times New Roman" w:cs="Arial"/>
                <w:color w:val="000000"/>
                <w:sz w:val="20"/>
                <w:szCs w:val="20"/>
              </w:rPr>
              <w:t>Predicted/Actual Leave Needers</w:t>
            </w:r>
          </w:p>
        </w:tc>
        <w:tc>
          <w:tcPr>
            <w:tcW w:w="1660" w:type="dxa"/>
            <w:tcBorders>
              <w:top w:val="nil"/>
              <w:left w:val="nil"/>
              <w:bottom w:val="single" w:sz="4" w:space="0" w:color="auto"/>
              <w:right w:val="single" w:sz="4" w:space="0" w:color="auto"/>
            </w:tcBorders>
            <w:vAlign w:val="center"/>
            <w:hideMark/>
          </w:tcPr>
          <w:p w14:paraId="3108D8DA" w14:textId="77777777" w:rsidR="005410ED" w:rsidRDefault="005410ED" w:rsidP="00631A8F">
            <w:pPr>
              <w:jc w:val="both"/>
              <w:rPr>
                <w:rFonts w:eastAsia="Times New Roman" w:cs="Arial"/>
                <w:color w:val="000000"/>
                <w:sz w:val="20"/>
                <w:szCs w:val="20"/>
              </w:rPr>
            </w:pPr>
            <w:r>
              <w:rPr>
                <w:rFonts w:eastAsia="Times New Roman" w:cs="Arial"/>
                <w:color w:val="000000"/>
                <w:sz w:val="20"/>
                <w:szCs w:val="20"/>
              </w:rPr>
              <w:t>FMLA-to-FMLA Aggregate</w:t>
            </w:r>
          </w:p>
        </w:tc>
        <w:tc>
          <w:tcPr>
            <w:tcW w:w="1115" w:type="dxa"/>
            <w:tcBorders>
              <w:top w:val="nil"/>
              <w:left w:val="nil"/>
              <w:bottom w:val="single" w:sz="4" w:space="0" w:color="auto"/>
              <w:right w:val="single" w:sz="4" w:space="0" w:color="auto"/>
            </w:tcBorders>
            <w:noWrap/>
            <w:vAlign w:val="center"/>
            <w:hideMark/>
          </w:tcPr>
          <w:p w14:paraId="7759889B" w14:textId="77777777" w:rsidR="005410ED" w:rsidRDefault="005410ED">
            <w:pPr>
              <w:jc w:val="center"/>
              <w:rPr>
                <w:rFonts w:eastAsia="Times New Roman" w:cs="Arial"/>
                <w:color w:val="000000"/>
                <w:sz w:val="22"/>
                <w:szCs w:val="22"/>
              </w:rPr>
            </w:pPr>
            <w:r>
              <w:rPr>
                <w:rFonts w:eastAsia="Times New Roman" w:cs="Arial"/>
                <w:color w:val="000000"/>
                <w:sz w:val="22"/>
                <w:szCs w:val="22"/>
              </w:rPr>
              <w:t>N/A</w:t>
            </w:r>
          </w:p>
        </w:tc>
        <w:tc>
          <w:tcPr>
            <w:tcW w:w="1021" w:type="dxa"/>
            <w:tcBorders>
              <w:top w:val="nil"/>
              <w:left w:val="nil"/>
              <w:bottom w:val="single" w:sz="4" w:space="0" w:color="auto"/>
              <w:right w:val="single" w:sz="4" w:space="0" w:color="auto"/>
            </w:tcBorders>
            <w:shd w:val="clear" w:color="auto" w:fill="FFEB84"/>
            <w:noWrap/>
            <w:vAlign w:val="center"/>
            <w:hideMark/>
          </w:tcPr>
          <w:p w14:paraId="64AD8D14"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95CC7D"/>
            <w:noWrap/>
            <w:vAlign w:val="center"/>
            <w:hideMark/>
          </w:tcPr>
          <w:p w14:paraId="4A586566"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B9073"/>
            <w:noWrap/>
            <w:vAlign w:val="center"/>
            <w:hideMark/>
          </w:tcPr>
          <w:p w14:paraId="1721E545"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115" w:type="dxa"/>
            <w:tcBorders>
              <w:top w:val="nil"/>
              <w:left w:val="nil"/>
              <w:bottom w:val="single" w:sz="4" w:space="0" w:color="auto"/>
              <w:right w:val="single" w:sz="4" w:space="0" w:color="auto"/>
            </w:tcBorders>
            <w:shd w:val="clear" w:color="auto" w:fill="FFEB84"/>
            <w:noWrap/>
            <w:vAlign w:val="center"/>
            <w:hideMark/>
          </w:tcPr>
          <w:p w14:paraId="3DD1135A"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8696B"/>
            <w:noWrap/>
            <w:vAlign w:val="center"/>
            <w:hideMark/>
          </w:tcPr>
          <w:p w14:paraId="0236E82D"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E3E382"/>
            <w:noWrap/>
            <w:vAlign w:val="center"/>
            <w:hideMark/>
          </w:tcPr>
          <w:p w14:paraId="7ADA28FF"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r>
      <w:tr w:rsidR="005410ED" w14:paraId="1B073F89" w14:textId="77777777" w:rsidTr="005410ED">
        <w:trPr>
          <w:trHeight w:val="584"/>
        </w:trPr>
        <w:tc>
          <w:tcPr>
            <w:tcW w:w="1021" w:type="dxa"/>
            <w:tcBorders>
              <w:top w:val="nil"/>
              <w:left w:val="single" w:sz="4" w:space="0" w:color="auto"/>
              <w:bottom w:val="single" w:sz="4" w:space="0" w:color="auto"/>
              <w:right w:val="single" w:sz="4" w:space="0" w:color="auto"/>
            </w:tcBorders>
            <w:noWrap/>
            <w:vAlign w:val="center"/>
            <w:hideMark/>
          </w:tcPr>
          <w:p w14:paraId="74BC2F5A" w14:textId="77777777" w:rsidR="005410ED" w:rsidRDefault="005410ED" w:rsidP="00631A8F">
            <w:pPr>
              <w:jc w:val="both"/>
              <w:rPr>
                <w:rFonts w:eastAsia="Times New Roman" w:cs="Arial"/>
                <w:color w:val="000000"/>
                <w:sz w:val="20"/>
                <w:szCs w:val="20"/>
              </w:rPr>
            </w:pPr>
            <w:r>
              <w:rPr>
                <w:rFonts w:eastAsia="Times New Roman" w:cs="Arial"/>
                <w:color w:val="000000"/>
                <w:sz w:val="20"/>
                <w:szCs w:val="20"/>
              </w:rPr>
              <w:t>20</w:t>
            </w:r>
          </w:p>
        </w:tc>
        <w:tc>
          <w:tcPr>
            <w:tcW w:w="2661" w:type="dxa"/>
            <w:tcBorders>
              <w:top w:val="nil"/>
              <w:left w:val="nil"/>
              <w:bottom w:val="single" w:sz="4" w:space="0" w:color="auto"/>
              <w:right w:val="single" w:sz="4" w:space="0" w:color="auto"/>
            </w:tcBorders>
            <w:vAlign w:val="center"/>
            <w:hideMark/>
          </w:tcPr>
          <w:p w14:paraId="1C1A94AB" w14:textId="77777777" w:rsidR="005410ED" w:rsidRDefault="005410ED" w:rsidP="00631A8F">
            <w:pPr>
              <w:rPr>
                <w:rFonts w:eastAsia="Times New Roman" w:cs="Arial"/>
                <w:color w:val="000000"/>
                <w:sz w:val="20"/>
                <w:szCs w:val="20"/>
              </w:rPr>
            </w:pPr>
            <w:r>
              <w:rPr>
                <w:rFonts w:eastAsia="Times New Roman" w:cs="Arial"/>
                <w:color w:val="000000"/>
                <w:sz w:val="20"/>
                <w:szCs w:val="20"/>
              </w:rPr>
              <w:t>Leave Takers Accuracy</w:t>
            </w:r>
          </w:p>
        </w:tc>
        <w:tc>
          <w:tcPr>
            <w:tcW w:w="1660" w:type="dxa"/>
            <w:tcBorders>
              <w:top w:val="nil"/>
              <w:left w:val="nil"/>
              <w:bottom w:val="single" w:sz="4" w:space="0" w:color="auto"/>
              <w:right w:val="single" w:sz="4" w:space="0" w:color="auto"/>
            </w:tcBorders>
            <w:vAlign w:val="center"/>
            <w:hideMark/>
          </w:tcPr>
          <w:p w14:paraId="66F2398F" w14:textId="77777777" w:rsidR="005410ED" w:rsidRDefault="005410ED" w:rsidP="00631A8F">
            <w:pPr>
              <w:jc w:val="both"/>
              <w:rPr>
                <w:rFonts w:eastAsia="Times New Roman" w:cs="Arial"/>
                <w:color w:val="000000"/>
                <w:sz w:val="20"/>
                <w:szCs w:val="20"/>
              </w:rPr>
            </w:pPr>
            <w:r>
              <w:rPr>
                <w:rFonts w:eastAsia="Times New Roman" w:cs="Arial"/>
                <w:color w:val="000000"/>
                <w:sz w:val="20"/>
                <w:szCs w:val="20"/>
              </w:rPr>
              <w:t>FMLA-to-FMLA Individual</w:t>
            </w:r>
          </w:p>
        </w:tc>
        <w:tc>
          <w:tcPr>
            <w:tcW w:w="1115" w:type="dxa"/>
            <w:tcBorders>
              <w:top w:val="nil"/>
              <w:left w:val="nil"/>
              <w:bottom w:val="single" w:sz="4" w:space="0" w:color="auto"/>
              <w:right w:val="single" w:sz="4" w:space="0" w:color="auto"/>
            </w:tcBorders>
            <w:shd w:val="clear" w:color="auto" w:fill="FFEB84"/>
            <w:noWrap/>
            <w:vAlign w:val="center"/>
            <w:hideMark/>
          </w:tcPr>
          <w:p w14:paraId="12673AC1"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DCA7D"/>
            <w:noWrap/>
            <w:vAlign w:val="center"/>
            <w:hideMark/>
          </w:tcPr>
          <w:p w14:paraId="2C6BD880"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63BE7B"/>
            <w:noWrap/>
            <w:vAlign w:val="center"/>
            <w:hideMark/>
          </w:tcPr>
          <w:p w14:paraId="5561E1DE"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8696B"/>
            <w:noWrap/>
            <w:vAlign w:val="center"/>
            <w:hideMark/>
          </w:tcPr>
          <w:p w14:paraId="48D3F40D"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115" w:type="dxa"/>
            <w:tcBorders>
              <w:top w:val="nil"/>
              <w:left w:val="nil"/>
              <w:bottom w:val="single" w:sz="4" w:space="0" w:color="auto"/>
              <w:right w:val="single" w:sz="4" w:space="0" w:color="auto"/>
            </w:tcBorders>
            <w:shd w:val="clear" w:color="auto" w:fill="FDCA7D"/>
            <w:noWrap/>
            <w:vAlign w:val="center"/>
            <w:hideMark/>
          </w:tcPr>
          <w:p w14:paraId="222CCC41"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63BE7B"/>
            <w:noWrap/>
            <w:vAlign w:val="center"/>
            <w:hideMark/>
          </w:tcPr>
          <w:p w14:paraId="7BFC34AB"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D0DE82"/>
            <w:noWrap/>
            <w:vAlign w:val="center"/>
            <w:hideMark/>
          </w:tcPr>
          <w:p w14:paraId="2CA4ECA7"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r>
      <w:tr w:rsidR="005410ED" w14:paraId="3BA95A9C" w14:textId="77777777" w:rsidTr="005410ED">
        <w:trPr>
          <w:trHeight w:val="584"/>
        </w:trPr>
        <w:tc>
          <w:tcPr>
            <w:tcW w:w="1021" w:type="dxa"/>
            <w:tcBorders>
              <w:top w:val="nil"/>
              <w:left w:val="single" w:sz="4" w:space="0" w:color="auto"/>
              <w:bottom w:val="single" w:sz="4" w:space="0" w:color="auto"/>
              <w:right w:val="single" w:sz="4" w:space="0" w:color="auto"/>
            </w:tcBorders>
            <w:noWrap/>
            <w:vAlign w:val="center"/>
            <w:hideMark/>
          </w:tcPr>
          <w:p w14:paraId="7B568215" w14:textId="77777777" w:rsidR="005410ED" w:rsidRDefault="005410ED" w:rsidP="00631A8F">
            <w:pPr>
              <w:jc w:val="both"/>
              <w:rPr>
                <w:rFonts w:eastAsia="Times New Roman" w:cs="Arial"/>
                <w:color w:val="000000"/>
                <w:sz w:val="20"/>
                <w:szCs w:val="20"/>
              </w:rPr>
            </w:pPr>
            <w:r>
              <w:rPr>
                <w:rFonts w:eastAsia="Times New Roman" w:cs="Arial"/>
                <w:color w:val="000000"/>
                <w:sz w:val="20"/>
                <w:szCs w:val="20"/>
              </w:rPr>
              <w:t>21</w:t>
            </w:r>
          </w:p>
        </w:tc>
        <w:tc>
          <w:tcPr>
            <w:tcW w:w="2661" w:type="dxa"/>
            <w:tcBorders>
              <w:top w:val="nil"/>
              <w:left w:val="nil"/>
              <w:bottom w:val="single" w:sz="4" w:space="0" w:color="auto"/>
              <w:right w:val="single" w:sz="4" w:space="0" w:color="auto"/>
            </w:tcBorders>
            <w:vAlign w:val="center"/>
            <w:hideMark/>
          </w:tcPr>
          <w:p w14:paraId="2D141464" w14:textId="77777777" w:rsidR="005410ED" w:rsidRDefault="005410ED" w:rsidP="00631A8F">
            <w:pPr>
              <w:rPr>
                <w:rFonts w:eastAsia="Times New Roman" w:cs="Arial"/>
                <w:color w:val="000000"/>
                <w:sz w:val="20"/>
                <w:szCs w:val="20"/>
              </w:rPr>
            </w:pPr>
            <w:r>
              <w:rPr>
                <w:rFonts w:eastAsia="Times New Roman" w:cs="Arial"/>
                <w:color w:val="000000"/>
                <w:sz w:val="20"/>
                <w:szCs w:val="20"/>
              </w:rPr>
              <w:t>Prop Pay Accuracy</w:t>
            </w:r>
          </w:p>
        </w:tc>
        <w:tc>
          <w:tcPr>
            <w:tcW w:w="1660" w:type="dxa"/>
            <w:tcBorders>
              <w:top w:val="nil"/>
              <w:left w:val="nil"/>
              <w:bottom w:val="single" w:sz="4" w:space="0" w:color="auto"/>
              <w:right w:val="single" w:sz="4" w:space="0" w:color="auto"/>
            </w:tcBorders>
            <w:vAlign w:val="center"/>
            <w:hideMark/>
          </w:tcPr>
          <w:p w14:paraId="542872C2" w14:textId="77777777" w:rsidR="005410ED" w:rsidRDefault="005410ED" w:rsidP="00631A8F">
            <w:pPr>
              <w:jc w:val="both"/>
              <w:rPr>
                <w:rFonts w:eastAsia="Times New Roman" w:cs="Arial"/>
                <w:color w:val="000000"/>
                <w:sz w:val="20"/>
                <w:szCs w:val="20"/>
              </w:rPr>
            </w:pPr>
            <w:r>
              <w:rPr>
                <w:rFonts w:eastAsia="Times New Roman" w:cs="Arial"/>
                <w:color w:val="000000"/>
                <w:sz w:val="20"/>
                <w:szCs w:val="20"/>
              </w:rPr>
              <w:t>FMLA-to-FMLA Individual</w:t>
            </w:r>
          </w:p>
        </w:tc>
        <w:tc>
          <w:tcPr>
            <w:tcW w:w="1115" w:type="dxa"/>
            <w:tcBorders>
              <w:top w:val="nil"/>
              <w:left w:val="nil"/>
              <w:bottom w:val="single" w:sz="4" w:space="0" w:color="auto"/>
              <w:right w:val="single" w:sz="4" w:space="0" w:color="auto"/>
            </w:tcBorders>
            <w:shd w:val="clear" w:color="auto" w:fill="FEE683"/>
            <w:noWrap/>
            <w:vAlign w:val="center"/>
            <w:hideMark/>
          </w:tcPr>
          <w:p w14:paraId="157D6B25"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EDE683"/>
            <w:noWrap/>
            <w:vAlign w:val="center"/>
            <w:hideMark/>
          </w:tcPr>
          <w:p w14:paraId="79E427E6"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EE282"/>
            <w:noWrap/>
            <w:vAlign w:val="center"/>
            <w:hideMark/>
          </w:tcPr>
          <w:p w14:paraId="566C1BCE"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63BE7B"/>
            <w:noWrap/>
            <w:vAlign w:val="center"/>
            <w:hideMark/>
          </w:tcPr>
          <w:p w14:paraId="1DB36F4A"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115" w:type="dxa"/>
            <w:tcBorders>
              <w:top w:val="nil"/>
              <w:left w:val="nil"/>
              <w:bottom w:val="single" w:sz="4" w:space="0" w:color="auto"/>
              <w:right w:val="single" w:sz="4" w:space="0" w:color="auto"/>
            </w:tcBorders>
            <w:shd w:val="clear" w:color="auto" w:fill="91CC7E"/>
            <w:noWrap/>
            <w:vAlign w:val="center"/>
            <w:hideMark/>
          </w:tcPr>
          <w:p w14:paraId="28D17827"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8696B"/>
            <w:noWrap/>
            <w:vAlign w:val="center"/>
            <w:hideMark/>
          </w:tcPr>
          <w:p w14:paraId="5D86C630"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FEB84"/>
            <w:noWrap/>
            <w:vAlign w:val="center"/>
            <w:hideMark/>
          </w:tcPr>
          <w:p w14:paraId="5380F020"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r>
      <w:tr w:rsidR="005410ED" w14:paraId="6A90A918" w14:textId="77777777" w:rsidTr="005410ED">
        <w:trPr>
          <w:trHeight w:val="584"/>
        </w:trPr>
        <w:tc>
          <w:tcPr>
            <w:tcW w:w="1021" w:type="dxa"/>
            <w:tcBorders>
              <w:top w:val="nil"/>
              <w:left w:val="single" w:sz="4" w:space="0" w:color="auto"/>
              <w:bottom w:val="single" w:sz="4" w:space="0" w:color="auto"/>
              <w:right w:val="single" w:sz="4" w:space="0" w:color="auto"/>
            </w:tcBorders>
            <w:noWrap/>
            <w:vAlign w:val="center"/>
            <w:hideMark/>
          </w:tcPr>
          <w:p w14:paraId="44C26413" w14:textId="77777777" w:rsidR="005410ED" w:rsidRDefault="005410ED" w:rsidP="00631A8F">
            <w:pPr>
              <w:jc w:val="both"/>
              <w:rPr>
                <w:rFonts w:eastAsia="Times New Roman" w:cs="Arial"/>
                <w:color w:val="000000"/>
                <w:sz w:val="20"/>
                <w:szCs w:val="20"/>
              </w:rPr>
            </w:pPr>
            <w:r>
              <w:rPr>
                <w:rFonts w:eastAsia="Times New Roman" w:cs="Arial"/>
                <w:color w:val="000000"/>
                <w:sz w:val="20"/>
                <w:szCs w:val="20"/>
              </w:rPr>
              <w:t>22</w:t>
            </w:r>
          </w:p>
        </w:tc>
        <w:tc>
          <w:tcPr>
            <w:tcW w:w="2661" w:type="dxa"/>
            <w:tcBorders>
              <w:top w:val="nil"/>
              <w:left w:val="nil"/>
              <w:bottom w:val="single" w:sz="4" w:space="0" w:color="auto"/>
              <w:right w:val="single" w:sz="4" w:space="0" w:color="auto"/>
            </w:tcBorders>
            <w:vAlign w:val="center"/>
            <w:hideMark/>
          </w:tcPr>
          <w:p w14:paraId="3BBF2BA4" w14:textId="77777777" w:rsidR="005410ED" w:rsidRDefault="005410ED" w:rsidP="00631A8F">
            <w:pPr>
              <w:rPr>
                <w:rFonts w:eastAsia="Times New Roman" w:cs="Arial"/>
                <w:color w:val="000000"/>
                <w:sz w:val="20"/>
                <w:szCs w:val="20"/>
              </w:rPr>
            </w:pPr>
            <w:r>
              <w:rPr>
                <w:rFonts w:eastAsia="Times New Roman" w:cs="Arial"/>
                <w:color w:val="000000"/>
                <w:sz w:val="20"/>
                <w:szCs w:val="20"/>
              </w:rPr>
              <w:t>Leave Needers Accuracy</w:t>
            </w:r>
          </w:p>
        </w:tc>
        <w:tc>
          <w:tcPr>
            <w:tcW w:w="1660" w:type="dxa"/>
            <w:tcBorders>
              <w:top w:val="nil"/>
              <w:left w:val="nil"/>
              <w:bottom w:val="single" w:sz="4" w:space="0" w:color="auto"/>
              <w:right w:val="single" w:sz="4" w:space="0" w:color="auto"/>
            </w:tcBorders>
            <w:vAlign w:val="center"/>
            <w:hideMark/>
          </w:tcPr>
          <w:p w14:paraId="598DB410" w14:textId="77777777" w:rsidR="005410ED" w:rsidRDefault="005410ED" w:rsidP="00631A8F">
            <w:pPr>
              <w:jc w:val="both"/>
              <w:rPr>
                <w:rFonts w:eastAsia="Times New Roman" w:cs="Arial"/>
                <w:color w:val="000000"/>
                <w:sz w:val="20"/>
                <w:szCs w:val="20"/>
              </w:rPr>
            </w:pPr>
            <w:r>
              <w:rPr>
                <w:rFonts w:eastAsia="Times New Roman" w:cs="Arial"/>
                <w:color w:val="000000"/>
                <w:sz w:val="20"/>
                <w:szCs w:val="20"/>
              </w:rPr>
              <w:t>FMLA-to-FMLA Individual</w:t>
            </w:r>
          </w:p>
        </w:tc>
        <w:tc>
          <w:tcPr>
            <w:tcW w:w="1115" w:type="dxa"/>
            <w:tcBorders>
              <w:top w:val="nil"/>
              <w:left w:val="nil"/>
              <w:bottom w:val="single" w:sz="4" w:space="0" w:color="auto"/>
              <w:right w:val="single" w:sz="4" w:space="0" w:color="auto"/>
            </w:tcBorders>
            <w:shd w:val="clear" w:color="auto" w:fill="FFEB84"/>
            <w:noWrap/>
            <w:vAlign w:val="center"/>
            <w:hideMark/>
          </w:tcPr>
          <w:p w14:paraId="3F8C8A50"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EDA80"/>
            <w:noWrap/>
            <w:vAlign w:val="center"/>
            <w:hideMark/>
          </w:tcPr>
          <w:p w14:paraId="3CEEED34"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8ACA7E"/>
            <w:noWrap/>
            <w:vAlign w:val="center"/>
            <w:hideMark/>
          </w:tcPr>
          <w:p w14:paraId="42F19EF9"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63BE7B"/>
            <w:noWrap/>
            <w:vAlign w:val="center"/>
            <w:hideMark/>
          </w:tcPr>
          <w:p w14:paraId="4D855984"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115" w:type="dxa"/>
            <w:tcBorders>
              <w:top w:val="nil"/>
              <w:left w:val="nil"/>
              <w:bottom w:val="single" w:sz="4" w:space="0" w:color="auto"/>
              <w:right w:val="single" w:sz="4" w:space="0" w:color="auto"/>
            </w:tcBorders>
            <w:shd w:val="clear" w:color="auto" w:fill="B1D580"/>
            <w:noWrap/>
            <w:vAlign w:val="center"/>
            <w:hideMark/>
          </w:tcPr>
          <w:p w14:paraId="6CE2FCB8"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8696B"/>
            <w:noWrap/>
            <w:vAlign w:val="center"/>
            <w:hideMark/>
          </w:tcPr>
          <w:p w14:paraId="6A84B78A"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DCA7D"/>
            <w:noWrap/>
            <w:vAlign w:val="center"/>
            <w:hideMark/>
          </w:tcPr>
          <w:p w14:paraId="3E40803B"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r>
    </w:tbl>
    <w:p w14:paraId="100C5B58" w14:textId="77777777" w:rsidR="005410ED" w:rsidRDefault="005410ED" w:rsidP="00631A8F">
      <w:pPr>
        <w:jc w:val="both"/>
        <w:rPr>
          <w:rFonts w:ascii="Arial" w:hAnsi="Arial"/>
        </w:rPr>
      </w:pPr>
      <w:r>
        <w:t xml:space="preserve"> </w:t>
      </w:r>
    </w:p>
    <w:p w14:paraId="193A377D" w14:textId="77777777" w:rsidR="005410ED" w:rsidRDefault="005410ED" w:rsidP="00631A8F">
      <w:pPr>
        <w:jc w:val="both"/>
        <w:rPr>
          <w:b/>
        </w:rPr>
      </w:pPr>
      <w:r>
        <w:rPr>
          <w:b/>
        </w:rPr>
        <w:t>Legend</w:t>
      </w:r>
    </w:p>
    <w:p w14:paraId="20BD9A1A" w14:textId="77777777" w:rsidR="005410ED" w:rsidRDefault="005410ED" w:rsidP="00631A8F">
      <w:pPr>
        <w:jc w:val="both"/>
        <w:rPr>
          <w:b/>
          <w:sz w:val="12"/>
          <w:szCs w:val="16"/>
        </w:rPr>
      </w:pPr>
    </w:p>
    <w:p w14:paraId="624B52D4" w14:textId="30C042DD" w:rsidR="005410ED" w:rsidRDefault="005410ED" w:rsidP="00631A8F">
      <w:pPr>
        <w:jc w:val="both"/>
      </w:pPr>
      <w:r>
        <w:t>Poor Performance</w:t>
      </w:r>
      <w:r>
        <w:tab/>
      </w:r>
      <w:r>
        <w:tab/>
      </w:r>
      <w:r>
        <w:tab/>
      </w:r>
      <w:r>
        <w:tab/>
        <w:t xml:space="preserve">  </w:t>
      </w:r>
      <w:r w:rsidR="00A65460">
        <w:t xml:space="preserve">   </w:t>
      </w:r>
      <w:r>
        <w:t>Good Performance</w:t>
      </w:r>
    </w:p>
    <w:p w14:paraId="0C136CF1" w14:textId="77777777" w:rsidR="005410ED" w:rsidRDefault="005410ED" w:rsidP="00631A8F">
      <w:pPr>
        <w:jc w:val="both"/>
      </w:pPr>
      <w:r>
        <w:rPr>
          <w:noProof/>
        </w:rPr>
        <w:drawing>
          <wp:inline distT="0" distB="0" distL="0" distR="0" wp14:anchorId="4BC8CFBB" wp14:editId="07777777">
            <wp:extent cx="4145280" cy="289560"/>
            <wp:effectExtent l="0" t="0" r="762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45280" cy="289560"/>
                    </a:xfrm>
                    <a:prstGeom prst="rect">
                      <a:avLst/>
                    </a:prstGeom>
                    <a:noFill/>
                    <a:ln>
                      <a:noFill/>
                    </a:ln>
                  </pic:spPr>
                </pic:pic>
              </a:graphicData>
            </a:graphic>
          </wp:inline>
        </w:drawing>
      </w:r>
    </w:p>
    <w:p w14:paraId="0A392C6A" w14:textId="77777777" w:rsidR="005410ED" w:rsidRDefault="005410ED" w:rsidP="00631A8F">
      <w:pPr>
        <w:jc w:val="both"/>
        <w:sectPr w:rsidR="005410ED">
          <w:footerReference w:type="default" r:id="rId38"/>
          <w:pgSz w:w="15840" w:h="12240" w:orient="landscape"/>
          <w:pgMar w:top="1440" w:right="1440" w:bottom="1440" w:left="1440" w:header="720" w:footer="720" w:gutter="0"/>
          <w:cols w:space="720"/>
        </w:sectPr>
      </w:pPr>
    </w:p>
    <w:p w14:paraId="5F2218AB" w14:textId="77777777" w:rsidR="005410ED" w:rsidRDefault="005410ED" w:rsidP="00631A8F">
      <w:pPr>
        <w:pStyle w:val="Heading3"/>
        <w:jc w:val="both"/>
        <w:rPr>
          <w:b w:val="0"/>
        </w:rPr>
      </w:pPr>
      <w:bookmarkStart w:id="84" w:name="_Toc3452911"/>
      <w:r>
        <w:rPr>
          <w:b w:val="0"/>
        </w:rPr>
        <w:lastRenderedPageBreak/>
        <w:t>In the next three subsections, we present and discuss the results of each of the three measure types (FMLA-to-ACS, FMLA-to-FMLA Aggregate, and FMLA-to-FMLA Individual).</w:t>
      </w:r>
      <w:bookmarkEnd w:id="84"/>
    </w:p>
    <w:p w14:paraId="290583F9" w14:textId="77777777" w:rsidR="005410ED" w:rsidRDefault="005410ED" w:rsidP="00631A8F">
      <w:pPr>
        <w:jc w:val="both"/>
      </w:pPr>
    </w:p>
    <w:p w14:paraId="7C7ADD08" w14:textId="77777777" w:rsidR="005410ED" w:rsidRDefault="005410ED" w:rsidP="00631A8F">
      <w:pPr>
        <w:pStyle w:val="Heading3"/>
        <w:jc w:val="both"/>
      </w:pPr>
      <w:bookmarkStart w:id="85" w:name="_Toc3452912"/>
      <w:r>
        <w:t>C.1</w:t>
      </w:r>
      <w:r>
        <w:tab/>
        <w:t>Benefit Outlays</w:t>
      </w:r>
      <w:bookmarkEnd w:id="85"/>
    </w:p>
    <w:p w14:paraId="68F21D90" w14:textId="77777777" w:rsidR="005410ED" w:rsidRDefault="005410ED" w:rsidP="00631A8F">
      <w:pPr>
        <w:jc w:val="both"/>
      </w:pPr>
    </w:p>
    <w:p w14:paraId="3D4ADFDD" w14:textId="77777777" w:rsidR="005410ED" w:rsidRDefault="005410ED" w:rsidP="00631A8F">
      <w:pPr>
        <w:jc w:val="both"/>
      </w:pPr>
      <w:r>
        <w:t>There are three states with sufficient historical data on benefit outlays to perform this test on: California, Rhode Island, and New Jersey. Results from these simulations are shown below.</w:t>
      </w:r>
    </w:p>
    <w:p w14:paraId="13C326F3" w14:textId="77777777" w:rsidR="005410ED" w:rsidRDefault="005410ED" w:rsidP="00631A8F">
      <w:pPr>
        <w:jc w:val="both"/>
      </w:pPr>
    </w:p>
    <w:p w14:paraId="569B5AA5" w14:textId="77777777" w:rsidR="005410ED" w:rsidRDefault="005410ED" w:rsidP="00631A8F">
      <w:pPr>
        <w:jc w:val="both"/>
      </w:pPr>
      <w:r>
        <w:rPr>
          <w:b/>
          <w:i/>
        </w:rPr>
        <w:t xml:space="preserve">Rhode Island. </w:t>
      </w:r>
      <w:r>
        <w:t>In Rhode Island, the actual program paid out approximately $176 million in benefits annually between 2012 and 2016. As seen in Exhibit 13 below, two of the prediction methods (</w:t>
      </w:r>
      <w:r>
        <w:rPr>
          <w:rFonts w:ascii="Courier New" w:hAnsi="Courier New" w:cs="Courier New"/>
        </w:rPr>
        <w:t>KNN1</w:t>
      </w:r>
      <w:r>
        <w:t xml:space="preserve"> and </w:t>
      </w:r>
      <w:r>
        <w:rPr>
          <w:rFonts w:ascii="Courier New" w:hAnsi="Courier New" w:cs="Courier New"/>
        </w:rPr>
        <w:t>ridge</w:t>
      </w:r>
      <w:r>
        <w:t xml:space="preserve"> </w:t>
      </w:r>
      <w:r>
        <w:rPr>
          <w:rFonts w:ascii="Courier New" w:hAnsi="Courier New" w:cs="Courier New"/>
        </w:rPr>
        <w:t>class</w:t>
      </w:r>
      <w:r>
        <w:t xml:space="preserve">) successfully capture the actual value within their 95% estimate confidence interval. </w:t>
      </w:r>
      <w:r>
        <w:rPr>
          <w:rFonts w:ascii="Courier New" w:hAnsi="Courier New" w:cs="Courier New"/>
        </w:rPr>
        <w:t>KNN</w:t>
      </w:r>
      <w:r>
        <w:t xml:space="preserve"> </w:t>
      </w:r>
      <w:r>
        <w:rPr>
          <w:rFonts w:ascii="Courier New" w:hAnsi="Courier New" w:cs="Courier New"/>
        </w:rPr>
        <w:t>multi</w:t>
      </w:r>
      <w:r>
        <w:t xml:space="preserve"> performs next best, but still under-predicts benefits by $53 million. </w:t>
      </w:r>
      <w:r>
        <w:rPr>
          <w:rFonts w:ascii="Courier New" w:hAnsi="Courier New" w:cs="Courier New"/>
        </w:rPr>
        <w:t>Logit</w:t>
      </w:r>
      <w:r>
        <w:t xml:space="preserve"> and </w:t>
      </w:r>
      <w:r>
        <w:rPr>
          <w:rFonts w:ascii="Courier New" w:hAnsi="Courier New" w:cs="Courier New"/>
        </w:rPr>
        <w:t>random</w:t>
      </w:r>
      <w:r>
        <w:t xml:space="preserve"> </w:t>
      </w:r>
      <w:r>
        <w:rPr>
          <w:rFonts w:ascii="Courier New" w:hAnsi="Courier New" w:cs="Courier New"/>
        </w:rPr>
        <w:t>forest</w:t>
      </w:r>
      <w:r>
        <w:t xml:space="preserve"> methods even more drastically under-predict benefit outlays, only estimating approximately $36 million and $38 million respectively. These results are similar to random draws, which we yield an estimate of $32 million. </w:t>
      </w:r>
      <w:r>
        <w:rPr>
          <w:rFonts w:ascii="Courier New" w:hAnsi="Courier New" w:cs="Courier New"/>
        </w:rPr>
        <w:t>Naïve</w:t>
      </w:r>
      <w:r>
        <w:t xml:space="preserve"> </w:t>
      </w:r>
      <w:r>
        <w:rPr>
          <w:rFonts w:ascii="Courier New" w:hAnsi="Courier New" w:cs="Courier New"/>
        </w:rPr>
        <w:t>Bayes</w:t>
      </w:r>
      <w:r>
        <w:t xml:space="preserve"> exorbitantly over-predicts benefit payouts by almost ten-fold, with an estimate of $1.6 billion.</w:t>
      </w:r>
    </w:p>
    <w:p w14:paraId="4853B841" w14:textId="77777777" w:rsidR="005410ED" w:rsidRDefault="005410ED" w:rsidP="00631A8F">
      <w:pPr>
        <w:jc w:val="both"/>
        <w:rPr>
          <w:b/>
          <w:i/>
        </w:rPr>
      </w:pPr>
    </w:p>
    <w:p w14:paraId="50125231" w14:textId="77777777" w:rsidR="005410ED" w:rsidRDefault="005410ED" w:rsidP="00631A8F">
      <w:pPr>
        <w:jc w:val="both"/>
        <w:rPr>
          <w:b/>
        </w:rPr>
      </w:pPr>
    </w:p>
    <w:p w14:paraId="4E5C9C93" w14:textId="77777777" w:rsidR="005410ED" w:rsidRDefault="005410ED" w:rsidP="005410ED">
      <w:pPr>
        <w:keepNext/>
        <w:jc w:val="center"/>
        <w:rPr>
          <w:b/>
          <w:u w:val="single"/>
        </w:rPr>
      </w:pPr>
      <w:r>
        <w:rPr>
          <w:b/>
          <w:u w:val="single"/>
        </w:rPr>
        <w:t xml:space="preserve">Exhibit </w:t>
      </w:r>
      <w:r>
        <w:rPr>
          <w:b/>
          <w:u w:val="single"/>
        </w:rPr>
        <w:fldChar w:fldCharType="begin"/>
      </w:r>
      <w:r>
        <w:rPr>
          <w:b/>
          <w:u w:val="single"/>
        </w:rPr>
        <w:instrText xml:space="preserve"> SEQ Exhibit \* ARABIC </w:instrText>
      </w:r>
      <w:r>
        <w:rPr>
          <w:b/>
          <w:u w:val="single"/>
        </w:rPr>
        <w:fldChar w:fldCharType="separate"/>
      </w:r>
      <w:r>
        <w:rPr>
          <w:b/>
          <w:noProof/>
          <w:u w:val="single"/>
        </w:rPr>
        <w:t>13</w:t>
      </w:r>
      <w:r>
        <w:rPr>
          <w:b/>
          <w:u w:val="single"/>
        </w:rPr>
        <w:fldChar w:fldCharType="end"/>
      </w:r>
      <w:r>
        <w:rPr>
          <w:b/>
          <w:u w:val="single"/>
        </w:rPr>
        <w:t>.</w:t>
      </w:r>
    </w:p>
    <w:p w14:paraId="5A25747A" w14:textId="77777777" w:rsidR="005410ED" w:rsidRDefault="005410ED" w:rsidP="00631A8F">
      <w:pPr>
        <w:jc w:val="both"/>
        <w:rPr>
          <w:b/>
        </w:rPr>
      </w:pPr>
      <w:r>
        <w:rPr>
          <w:b/>
          <w:noProof/>
        </w:rPr>
        <w:drawing>
          <wp:inline distT="0" distB="0" distL="0" distR="0" wp14:anchorId="1482A1BB" wp14:editId="07777777">
            <wp:extent cx="5943600" cy="4061460"/>
            <wp:effectExtent l="0" t="0" r="0" b="0"/>
            <wp:docPr id="74" name="Picture 74" descr="10_RI_bene_outlay_t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0_RI_bene_outlay_to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14:paraId="09B8D95D" w14:textId="77777777" w:rsidR="005410ED" w:rsidRDefault="005410ED" w:rsidP="00631A8F">
      <w:pPr>
        <w:jc w:val="both"/>
      </w:pPr>
    </w:p>
    <w:p w14:paraId="760C2916" w14:textId="313970BF" w:rsidR="005410ED" w:rsidRDefault="005410ED" w:rsidP="00631A8F">
      <w:pPr>
        <w:jc w:val="both"/>
      </w:pPr>
      <w:r>
        <w:rPr>
          <w:b/>
          <w:i/>
        </w:rPr>
        <w:lastRenderedPageBreak/>
        <w:t xml:space="preserve">New Jersey. </w:t>
      </w:r>
      <w:r>
        <w:t xml:space="preserve">New Jersey paid out an average of $507 million in benefits annually from 2012 to 2016. We see similar patterns in the predicted benefits </w:t>
      </w:r>
      <w:r w:rsidR="00004D63">
        <w:t>outlaid</w:t>
      </w:r>
      <w:r>
        <w:t xml:space="preserve"> as in Rhode Island in Exhibit 14. </w:t>
      </w:r>
      <w:r>
        <w:rPr>
          <w:rFonts w:ascii="Courier New" w:hAnsi="Courier New" w:cs="Courier New"/>
        </w:rPr>
        <w:t>KNN1</w:t>
      </w:r>
      <w:r>
        <w:t xml:space="preserve"> and </w:t>
      </w:r>
      <w:r>
        <w:rPr>
          <w:rFonts w:ascii="Courier New" w:hAnsi="Courier New" w:cs="Courier New"/>
        </w:rPr>
        <w:t>ridge</w:t>
      </w:r>
      <w:r>
        <w:t xml:space="preserve"> </w:t>
      </w:r>
      <w:r>
        <w:rPr>
          <w:rFonts w:ascii="Courier New" w:hAnsi="Courier New" w:cs="Courier New"/>
        </w:rPr>
        <w:t>class</w:t>
      </w:r>
      <w:r>
        <w:t xml:space="preserve"> come closest to correctly predicting benefits. But in the case of New Jersey, both methods underestimate benefits by a statistically significant margin. Similarly, </w:t>
      </w:r>
      <w:r>
        <w:rPr>
          <w:rFonts w:ascii="Courier New" w:hAnsi="Courier New" w:cs="Courier New"/>
        </w:rPr>
        <w:t>logit</w:t>
      </w:r>
      <w:r>
        <w:t xml:space="preserve">, </w:t>
      </w:r>
      <w:r>
        <w:rPr>
          <w:rFonts w:ascii="Courier New" w:hAnsi="Courier New" w:cs="Courier New"/>
        </w:rPr>
        <w:t>random</w:t>
      </w:r>
      <w:r>
        <w:t xml:space="preserve"> </w:t>
      </w:r>
      <w:r>
        <w:rPr>
          <w:rFonts w:ascii="Courier New" w:hAnsi="Courier New" w:cs="Courier New"/>
        </w:rPr>
        <w:t>forest</w:t>
      </w:r>
      <w:r>
        <w:t xml:space="preserve">, and </w:t>
      </w:r>
      <w:r>
        <w:rPr>
          <w:rFonts w:ascii="Courier New" w:hAnsi="Courier New" w:cs="Courier New"/>
        </w:rPr>
        <w:t>KNN</w:t>
      </w:r>
      <w:r>
        <w:t xml:space="preserve"> </w:t>
      </w:r>
      <w:r>
        <w:rPr>
          <w:rFonts w:ascii="Courier New" w:hAnsi="Courier New" w:cs="Courier New"/>
        </w:rPr>
        <w:t>multi</w:t>
      </w:r>
      <w:r>
        <w:t xml:space="preserve"> methods all more drastically undershoot benefit estimates, while </w:t>
      </w:r>
      <w:r>
        <w:rPr>
          <w:rFonts w:ascii="Courier New" w:hAnsi="Courier New" w:cs="Courier New"/>
        </w:rPr>
        <w:t>Naïve</w:t>
      </w:r>
      <w:r>
        <w:t xml:space="preserve"> </w:t>
      </w:r>
      <w:r>
        <w:rPr>
          <w:rFonts w:ascii="Courier New" w:hAnsi="Courier New" w:cs="Courier New"/>
        </w:rPr>
        <w:t>Bayes</w:t>
      </w:r>
      <w:r>
        <w:t xml:space="preserve"> drastically overshoots it.</w:t>
      </w:r>
    </w:p>
    <w:p w14:paraId="78BEFD2A" w14:textId="77777777" w:rsidR="005410ED" w:rsidRDefault="005410ED" w:rsidP="00631A8F">
      <w:pPr>
        <w:jc w:val="both"/>
      </w:pPr>
    </w:p>
    <w:p w14:paraId="2DA41F3A" w14:textId="77777777" w:rsidR="005410ED" w:rsidRDefault="005410ED" w:rsidP="005410ED">
      <w:pPr>
        <w:keepNext/>
        <w:jc w:val="center"/>
        <w:rPr>
          <w:b/>
          <w:u w:val="single"/>
        </w:rPr>
      </w:pPr>
      <w:r>
        <w:rPr>
          <w:b/>
          <w:u w:val="single"/>
        </w:rPr>
        <w:t xml:space="preserve">Exhibit </w:t>
      </w:r>
      <w:r>
        <w:rPr>
          <w:b/>
          <w:u w:val="single"/>
        </w:rPr>
        <w:fldChar w:fldCharType="begin"/>
      </w:r>
      <w:r>
        <w:rPr>
          <w:b/>
          <w:u w:val="single"/>
        </w:rPr>
        <w:instrText xml:space="preserve"> SEQ Exhibit \* ARABIC </w:instrText>
      </w:r>
      <w:r>
        <w:rPr>
          <w:b/>
          <w:u w:val="single"/>
        </w:rPr>
        <w:fldChar w:fldCharType="separate"/>
      </w:r>
      <w:r>
        <w:rPr>
          <w:b/>
          <w:noProof/>
          <w:u w:val="single"/>
        </w:rPr>
        <w:t>14</w:t>
      </w:r>
      <w:r>
        <w:rPr>
          <w:b/>
          <w:u w:val="single"/>
        </w:rPr>
        <w:fldChar w:fldCharType="end"/>
      </w:r>
      <w:r>
        <w:rPr>
          <w:b/>
          <w:u w:val="single"/>
        </w:rPr>
        <w:t>.</w:t>
      </w:r>
    </w:p>
    <w:p w14:paraId="27A76422" w14:textId="77777777" w:rsidR="005410ED" w:rsidRDefault="005410ED" w:rsidP="00631A8F">
      <w:pPr>
        <w:jc w:val="both"/>
      </w:pPr>
      <w:r>
        <w:rPr>
          <w:noProof/>
        </w:rPr>
        <w:drawing>
          <wp:inline distT="0" distB="0" distL="0" distR="0" wp14:anchorId="139B370A" wp14:editId="07777777">
            <wp:extent cx="5943600" cy="4061460"/>
            <wp:effectExtent l="0" t="0" r="0" b="0"/>
            <wp:docPr id="73" name="Picture 73" descr="11_NJ_bene_outlay_t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1_NJ_bene_outlay_to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14:paraId="07146AAA" w14:textId="77777777" w:rsidR="005410ED" w:rsidRDefault="005410ED" w:rsidP="00631A8F">
      <w:pPr>
        <w:jc w:val="both"/>
      </w:pPr>
      <w:r>
        <w:rPr>
          <w:b/>
          <w:i/>
        </w:rPr>
        <w:t>California.</w:t>
      </w:r>
      <w:r>
        <w:t xml:space="preserve"> California’s results are given in Exhibit 15 below. Of the current models, </w:t>
      </w:r>
      <w:r>
        <w:rPr>
          <w:rFonts w:ascii="Courier New" w:hAnsi="Courier New" w:cs="Courier New"/>
        </w:rPr>
        <w:t>random</w:t>
      </w:r>
      <w:r>
        <w:t xml:space="preserve"> </w:t>
      </w:r>
      <w:r>
        <w:rPr>
          <w:rFonts w:ascii="Courier New" w:hAnsi="Courier New" w:cs="Courier New"/>
        </w:rPr>
        <w:t>forest</w:t>
      </w:r>
      <w:r>
        <w:t xml:space="preserve"> comes closest to estimating California’s actual benefit outlay, though it still arrives at an estimate that about half of the actual outlays ($2.7 billion vs. $5.2 billion). Conversely, </w:t>
      </w:r>
      <w:r>
        <w:rPr>
          <w:rFonts w:ascii="Courier New" w:hAnsi="Courier New" w:cs="Courier New"/>
        </w:rPr>
        <w:t>KNN</w:t>
      </w:r>
      <w:r>
        <w:t xml:space="preserve"> </w:t>
      </w:r>
      <w:r>
        <w:rPr>
          <w:rFonts w:ascii="Courier New" w:hAnsi="Courier New" w:cs="Courier New"/>
        </w:rPr>
        <w:t>multi</w:t>
      </w:r>
      <w:r>
        <w:t xml:space="preserve">, </w:t>
      </w:r>
      <w:r>
        <w:rPr>
          <w:rFonts w:ascii="Courier New" w:hAnsi="Courier New" w:cs="Courier New"/>
        </w:rPr>
        <w:t>KNN1</w:t>
      </w:r>
      <w:r>
        <w:t xml:space="preserve">, and </w:t>
      </w:r>
      <w:r>
        <w:rPr>
          <w:rFonts w:ascii="Courier New" w:hAnsi="Courier New" w:cs="Courier New"/>
        </w:rPr>
        <w:t>ridge</w:t>
      </w:r>
      <w:r>
        <w:t xml:space="preserve"> </w:t>
      </w:r>
      <w:r>
        <w:rPr>
          <w:rFonts w:ascii="Courier New" w:hAnsi="Courier New" w:cs="Courier New"/>
        </w:rPr>
        <w:t>class</w:t>
      </w:r>
      <w:r>
        <w:t xml:space="preserve"> all overestimate benefits outlays by twice the actual benefits paid out. Like the in other states, </w:t>
      </w:r>
      <w:r>
        <w:rPr>
          <w:rFonts w:ascii="Courier New" w:hAnsi="Courier New" w:cs="Courier New"/>
        </w:rPr>
        <w:t>Naïve</w:t>
      </w:r>
      <w:r>
        <w:t xml:space="preserve"> </w:t>
      </w:r>
      <w:r>
        <w:rPr>
          <w:rFonts w:ascii="Courier New" w:hAnsi="Courier New" w:cs="Courier New"/>
        </w:rPr>
        <w:t>Bayes</w:t>
      </w:r>
      <w:r>
        <w:t xml:space="preserve"> massively overstates the benefits by over tenfold, and the </w:t>
      </w:r>
      <w:r>
        <w:rPr>
          <w:rFonts w:ascii="Courier New" w:hAnsi="Courier New" w:cs="Courier New"/>
        </w:rPr>
        <w:t xml:space="preserve">random </w:t>
      </w:r>
      <w:r>
        <w:t xml:space="preserve">/ </w:t>
      </w:r>
      <w:r>
        <w:rPr>
          <w:rFonts w:ascii="Courier New" w:hAnsi="Courier New" w:cs="Courier New"/>
        </w:rPr>
        <w:t>logit</w:t>
      </w:r>
      <w:r>
        <w:t xml:space="preserve"> methods drastically understate the benefit outlays.</w:t>
      </w:r>
    </w:p>
    <w:p w14:paraId="49206A88" w14:textId="77777777" w:rsidR="005410ED" w:rsidRDefault="005410ED" w:rsidP="00631A8F">
      <w:pPr>
        <w:jc w:val="both"/>
      </w:pPr>
    </w:p>
    <w:p w14:paraId="09503758" w14:textId="77777777" w:rsidR="005410ED" w:rsidRDefault="005410ED" w:rsidP="00631A8F">
      <w:pPr>
        <w:jc w:val="both"/>
      </w:pPr>
      <w:r>
        <w:t xml:space="preserve">We are investigating reasons why California’s predictions are somewhat worse than the other states overall. </w:t>
      </w:r>
    </w:p>
    <w:p w14:paraId="3C09AF91" w14:textId="77777777" w:rsidR="005410ED" w:rsidRDefault="005410ED" w:rsidP="005410ED">
      <w:pPr>
        <w:keepNext/>
        <w:jc w:val="center"/>
        <w:rPr>
          <w:b/>
          <w:u w:val="single"/>
        </w:rPr>
      </w:pPr>
      <w:r>
        <w:rPr>
          <w:b/>
          <w:u w:val="single"/>
        </w:rPr>
        <w:lastRenderedPageBreak/>
        <w:t xml:space="preserve">Exhibit </w:t>
      </w:r>
      <w:r>
        <w:rPr>
          <w:b/>
          <w:u w:val="single"/>
        </w:rPr>
        <w:fldChar w:fldCharType="begin"/>
      </w:r>
      <w:r>
        <w:rPr>
          <w:b/>
          <w:u w:val="single"/>
        </w:rPr>
        <w:instrText xml:space="preserve"> SEQ Exhibit \* ARABIC </w:instrText>
      </w:r>
      <w:r>
        <w:rPr>
          <w:b/>
          <w:u w:val="single"/>
        </w:rPr>
        <w:fldChar w:fldCharType="separate"/>
      </w:r>
      <w:r>
        <w:rPr>
          <w:b/>
          <w:noProof/>
          <w:u w:val="single"/>
        </w:rPr>
        <w:t>15</w:t>
      </w:r>
      <w:r>
        <w:rPr>
          <w:b/>
          <w:u w:val="single"/>
        </w:rPr>
        <w:fldChar w:fldCharType="end"/>
      </w:r>
      <w:r>
        <w:rPr>
          <w:b/>
          <w:u w:val="single"/>
        </w:rPr>
        <w:t>.</w:t>
      </w:r>
    </w:p>
    <w:p w14:paraId="67B7A70C" w14:textId="77777777" w:rsidR="005410ED" w:rsidRDefault="005410ED" w:rsidP="00631A8F">
      <w:pPr>
        <w:jc w:val="both"/>
      </w:pPr>
      <w:r>
        <w:rPr>
          <w:noProof/>
        </w:rPr>
        <w:drawing>
          <wp:inline distT="0" distB="0" distL="0" distR="0" wp14:anchorId="4658E38A" wp14:editId="07777777">
            <wp:extent cx="5943600" cy="4061460"/>
            <wp:effectExtent l="0" t="0" r="0" b="0"/>
            <wp:docPr id="71" name="Picture 71" descr="12_CA_bene_outlay_t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2_CA_bene_outlay_to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14:paraId="5365DBCA" w14:textId="00C1A299" w:rsidR="005410ED" w:rsidRDefault="005410ED" w:rsidP="00631A8F">
      <w:pPr>
        <w:pStyle w:val="Heading3"/>
        <w:jc w:val="both"/>
      </w:pPr>
      <w:bookmarkStart w:id="86" w:name="_Toc3452913"/>
      <w:r>
        <w:t>C.2</w:t>
      </w:r>
      <w:r>
        <w:tab/>
      </w:r>
      <w:r>
        <w:rPr>
          <w:noProof/>
        </w:rPr>
        <w:t>FMLA-to-FMLA Performance in Aggregate</w:t>
      </w:r>
      <w:bookmarkEnd w:id="86"/>
    </w:p>
    <w:p w14:paraId="71887C79" w14:textId="77777777" w:rsidR="005410ED" w:rsidRDefault="005410ED" w:rsidP="00631A8F">
      <w:pPr>
        <w:jc w:val="both"/>
      </w:pPr>
    </w:p>
    <w:p w14:paraId="5F9B8A23" w14:textId="77777777" w:rsidR="005410ED" w:rsidRDefault="005410ED" w:rsidP="00631A8F">
      <w:pPr>
        <w:jc w:val="both"/>
        <w:rPr>
          <w:noProof/>
        </w:rPr>
      </w:pPr>
      <w:r>
        <w:rPr>
          <w:noProof/>
        </w:rPr>
        <w:t>When we use part of the FMLA data to make predictions on the other part of FMLA, we can see how well the methods perform at predicting population levels of leave taking. We test the aggregate performance of a number of different variables imputed by the model: number of leaver takers, number of leaves taken, proportion of pay received from the employer, and number of leave needers.</w:t>
      </w:r>
    </w:p>
    <w:p w14:paraId="3B7FD67C" w14:textId="77777777" w:rsidR="005410ED" w:rsidRDefault="005410ED" w:rsidP="00631A8F">
      <w:pPr>
        <w:jc w:val="both"/>
        <w:rPr>
          <w:noProof/>
        </w:rPr>
      </w:pPr>
    </w:p>
    <w:p w14:paraId="7EFADE8D" w14:textId="77777777" w:rsidR="005410ED" w:rsidRDefault="005410ED" w:rsidP="00631A8F">
      <w:pPr>
        <w:jc w:val="both"/>
        <w:rPr>
          <w:noProof/>
        </w:rPr>
      </w:pPr>
      <w:r>
        <w:rPr>
          <w:b/>
          <w:i/>
          <w:noProof/>
        </w:rPr>
        <w:t>Leave Takers.</w:t>
      </w:r>
      <w:r>
        <w:rPr>
          <w:noProof/>
        </w:rPr>
        <w:t xml:space="preserve"> Exhibit 16 below shows the number of individuals nationally each method predicts to take at least one leave in a 12 month period, and compares that prediction to the actual number of 23.5 million leave takers. As we see, </w:t>
      </w:r>
      <w:r>
        <w:rPr>
          <w:rFonts w:ascii="Courier New" w:hAnsi="Courier New" w:cs="Courier New"/>
        </w:rPr>
        <w:t>KNN1</w:t>
      </w:r>
      <w:r>
        <w:rPr>
          <w:noProof/>
        </w:rPr>
        <w:t xml:space="preserve"> hits closest to that mark; no other method captures the actual value within their 95% confidence interval. </w:t>
      </w:r>
      <w:r>
        <w:rPr>
          <w:rFonts w:ascii="Courier New" w:hAnsi="Courier New" w:cs="Courier New"/>
        </w:rPr>
        <w:t>Logit</w:t>
      </w:r>
      <w:r>
        <w:rPr>
          <w:noProof/>
        </w:rPr>
        <w:t xml:space="preserve">, </w:t>
      </w:r>
      <w:r>
        <w:rPr>
          <w:rFonts w:ascii="Courier New" w:hAnsi="Courier New" w:cs="Courier New"/>
        </w:rPr>
        <w:t>KNN</w:t>
      </w:r>
      <w:r>
        <w:rPr>
          <w:noProof/>
        </w:rPr>
        <w:t xml:space="preserve"> </w:t>
      </w:r>
      <w:r>
        <w:rPr>
          <w:rFonts w:ascii="Courier New" w:hAnsi="Courier New" w:cs="Courier New"/>
        </w:rPr>
        <w:t>multi</w:t>
      </w:r>
      <w:r>
        <w:rPr>
          <w:noProof/>
        </w:rPr>
        <w:t xml:space="preserve">, </w:t>
      </w:r>
      <w:r>
        <w:rPr>
          <w:rFonts w:ascii="Courier New" w:hAnsi="Courier New" w:cs="Courier New"/>
        </w:rPr>
        <w:t>random</w:t>
      </w:r>
      <w:r>
        <w:rPr>
          <w:noProof/>
        </w:rPr>
        <w:t xml:space="preserve"> </w:t>
      </w:r>
      <w:r>
        <w:rPr>
          <w:rFonts w:ascii="Courier New" w:hAnsi="Courier New" w:cs="Courier New"/>
        </w:rPr>
        <w:t>forest</w:t>
      </w:r>
      <w:r>
        <w:rPr>
          <w:noProof/>
        </w:rPr>
        <w:t xml:space="preserve">, and </w:t>
      </w:r>
      <w:r>
        <w:rPr>
          <w:rFonts w:ascii="Courier New" w:hAnsi="Courier New" w:cs="Courier New"/>
        </w:rPr>
        <w:t>ridge</w:t>
      </w:r>
      <w:r>
        <w:rPr>
          <w:noProof/>
        </w:rPr>
        <w:t xml:space="preserve"> </w:t>
      </w:r>
      <w:r>
        <w:rPr>
          <w:rFonts w:ascii="Courier New" w:hAnsi="Courier New" w:cs="Courier New"/>
        </w:rPr>
        <w:t>class</w:t>
      </w:r>
      <w:r>
        <w:rPr>
          <w:noProof/>
        </w:rPr>
        <w:t xml:space="preserve"> all substantially understate the number of leave takers, while </w:t>
      </w:r>
      <w:r>
        <w:rPr>
          <w:rFonts w:ascii="Courier New" w:hAnsi="Courier New" w:cs="Courier New"/>
        </w:rPr>
        <w:t>Naïve</w:t>
      </w:r>
      <w:r>
        <w:rPr>
          <w:noProof/>
        </w:rPr>
        <w:t xml:space="preserve"> </w:t>
      </w:r>
      <w:r>
        <w:rPr>
          <w:rFonts w:ascii="Courier New" w:hAnsi="Courier New" w:cs="Courier New"/>
        </w:rPr>
        <w:t>Bayes</w:t>
      </w:r>
      <w:r>
        <w:rPr>
          <w:noProof/>
        </w:rPr>
        <w:t xml:space="preserve"> overstates it (with a prediction of 26.2 million leave takers).</w:t>
      </w:r>
    </w:p>
    <w:p w14:paraId="38D6B9B6" w14:textId="77777777" w:rsidR="005410ED" w:rsidRDefault="005410ED" w:rsidP="00631A8F">
      <w:pPr>
        <w:jc w:val="both"/>
        <w:rPr>
          <w:noProof/>
        </w:rPr>
      </w:pPr>
    </w:p>
    <w:p w14:paraId="3B0CDAC2" w14:textId="77777777" w:rsidR="005410ED" w:rsidRDefault="005410ED" w:rsidP="005410ED">
      <w:pPr>
        <w:keepNext/>
        <w:jc w:val="center"/>
        <w:rPr>
          <w:b/>
          <w:u w:val="single"/>
        </w:rPr>
      </w:pPr>
      <w:r>
        <w:rPr>
          <w:b/>
          <w:u w:val="single"/>
        </w:rPr>
        <w:lastRenderedPageBreak/>
        <w:t xml:space="preserve">Exhibit </w:t>
      </w:r>
      <w:r>
        <w:rPr>
          <w:b/>
          <w:u w:val="single"/>
        </w:rPr>
        <w:fldChar w:fldCharType="begin"/>
      </w:r>
      <w:r>
        <w:rPr>
          <w:b/>
          <w:u w:val="single"/>
        </w:rPr>
        <w:instrText xml:space="preserve"> SEQ Exhibit \* ARABIC </w:instrText>
      </w:r>
      <w:r>
        <w:rPr>
          <w:b/>
          <w:u w:val="single"/>
        </w:rPr>
        <w:fldChar w:fldCharType="separate"/>
      </w:r>
      <w:r>
        <w:rPr>
          <w:b/>
          <w:noProof/>
          <w:u w:val="single"/>
        </w:rPr>
        <w:t>16</w:t>
      </w:r>
      <w:r>
        <w:rPr>
          <w:b/>
          <w:u w:val="single"/>
        </w:rPr>
        <w:fldChar w:fldCharType="end"/>
      </w:r>
      <w:r>
        <w:rPr>
          <w:b/>
          <w:u w:val="single"/>
        </w:rPr>
        <w:t>.</w:t>
      </w:r>
    </w:p>
    <w:p w14:paraId="22F860BB" w14:textId="77777777" w:rsidR="005410ED" w:rsidRDefault="005410ED" w:rsidP="00631A8F">
      <w:pPr>
        <w:jc w:val="both"/>
        <w:rPr>
          <w:noProof/>
        </w:rPr>
      </w:pPr>
      <w:r>
        <w:rPr>
          <w:noProof/>
        </w:rPr>
        <w:drawing>
          <wp:inline distT="0" distB="0" distL="0" distR="0" wp14:anchorId="4D4397FE" wp14:editId="07777777">
            <wp:extent cx="5943600" cy="4061460"/>
            <wp:effectExtent l="0" t="0" r="0" b="0"/>
            <wp:docPr id="69" name="Picture 69" descr="6_leave_takers_t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6_leave_takers_to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14:paraId="698536F5" w14:textId="77777777" w:rsidR="005410ED" w:rsidRDefault="005410ED" w:rsidP="00631A8F">
      <w:pPr>
        <w:jc w:val="both"/>
        <w:rPr>
          <w:noProof/>
        </w:rPr>
      </w:pPr>
    </w:p>
    <w:p w14:paraId="11B564B1" w14:textId="77777777" w:rsidR="005410ED" w:rsidRDefault="005410ED" w:rsidP="00631A8F">
      <w:pPr>
        <w:jc w:val="both"/>
        <w:rPr>
          <w:noProof/>
        </w:rPr>
      </w:pPr>
      <w:r>
        <w:rPr>
          <w:b/>
          <w:i/>
          <w:noProof/>
        </w:rPr>
        <w:t>Leaves Taken.</w:t>
      </w:r>
      <w:r>
        <w:rPr>
          <w:noProof/>
        </w:rPr>
        <w:t xml:space="preserve"> Exhibit 17 below is slightly different from Exhibit 16 above. It measures the total predicted </w:t>
      </w:r>
      <w:r>
        <w:rPr>
          <w:i/>
          <w:noProof/>
        </w:rPr>
        <w:t>leaves</w:t>
      </w:r>
      <w:r>
        <w:rPr>
          <w:noProof/>
        </w:rPr>
        <w:t xml:space="preserve"> rather than </w:t>
      </w:r>
      <w:r>
        <w:rPr>
          <w:i/>
          <w:noProof/>
        </w:rPr>
        <w:t>leave takers</w:t>
      </w:r>
      <w:r>
        <w:rPr>
          <w:noProof/>
        </w:rPr>
        <w:t xml:space="preserve">. There are a number individuals who require multiple leaves, and so these numbers are not the same. Correspondingly, there are more actual leaves taken (28.5 million) than actual leave takers (23.5 million). While no method captures the true value within their estimate’s confidence interval, logit comes closest with a small underestimation of 26.1 million leaves. </w:t>
      </w:r>
      <w:r>
        <w:rPr>
          <w:rFonts w:ascii="Courier New" w:hAnsi="Courier New" w:cs="Courier New"/>
        </w:rPr>
        <w:t>KNN1</w:t>
      </w:r>
      <w:r>
        <w:rPr>
          <w:noProof/>
        </w:rPr>
        <w:t xml:space="preserve"> is next with 23.5 million, and </w:t>
      </w:r>
      <w:r>
        <w:rPr>
          <w:rFonts w:ascii="Courier New" w:hAnsi="Courier New" w:cs="Courier New"/>
        </w:rPr>
        <w:t>ridge</w:t>
      </w:r>
      <w:r>
        <w:rPr>
          <w:noProof/>
        </w:rPr>
        <w:t xml:space="preserve"> </w:t>
      </w:r>
      <w:r>
        <w:rPr>
          <w:rFonts w:ascii="Courier New" w:hAnsi="Courier New" w:cs="Courier New"/>
        </w:rPr>
        <w:t>class</w:t>
      </w:r>
      <w:r>
        <w:rPr>
          <w:noProof/>
        </w:rPr>
        <w:t xml:space="preserve"> is third with 22.5 million. </w:t>
      </w:r>
      <w:r>
        <w:rPr>
          <w:rFonts w:ascii="Courier New" w:hAnsi="Courier New" w:cs="Courier New"/>
        </w:rPr>
        <w:t>KNN</w:t>
      </w:r>
      <w:r>
        <w:rPr>
          <w:noProof/>
        </w:rPr>
        <w:t xml:space="preserve"> </w:t>
      </w:r>
      <w:r>
        <w:rPr>
          <w:rFonts w:ascii="Courier New" w:hAnsi="Courier New" w:cs="Courier New"/>
        </w:rPr>
        <w:t>multi</w:t>
      </w:r>
      <w:r>
        <w:rPr>
          <w:noProof/>
        </w:rPr>
        <w:t xml:space="preserve"> and </w:t>
      </w:r>
      <w:r>
        <w:rPr>
          <w:rFonts w:ascii="Courier New" w:hAnsi="Courier New" w:cs="Courier New"/>
        </w:rPr>
        <w:t>random</w:t>
      </w:r>
      <w:r>
        <w:rPr>
          <w:noProof/>
        </w:rPr>
        <w:t xml:space="preserve"> </w:t>
      </w:r>
      <w:r>
        <w:rPr>
          <w:rFonts w:ascii="Courier New" w:hAnsi="Courier New" w:cs="Courier New"/>
        </w:rPr>
        <w:t>forest</w:t>
      </w:r>
      <w:r>
        <w:rPr>
          <w:noProof/>
        </w:rPr>
        <w:t xml:space="preserve"> more drastically understate leaves taken. </w:t>
      </w:r>
      <w:r>
        <w:rPr>
          <w:rFonts w:ascii="Courier New" w:hAnsi="Courier New" w:cs="Courier New"/>
        </w:rPr>
        <w:t>Naïve</w:t>
      </w:r>
      <w:r>
        <w:rPr>
          <w:noProof/>
        </w:rPr>
        <w:t xml:space="preserve"> </w:t>
      </w:r>
      <w:r>
        <w:rPr>
          <w:rFonts w:ascii="Courier New" w:hAnsi="Courier New" w:cs="Courier New"/>
        </w:rPr>
        <w:t>Bayes</w:t>
      </w:r>
      <w:r>
        <w:rPr>
          <w:noProof/>
        </w:rPr>
        <w:t xml:space="preserve"> drastically overpredicts number of leaves; predic</w:t>
      </w:r>
      <w:r>
        <w:rPr>
          <w:rFonts w:eastAsia="Times New Roman" w:cs="Times New Roman"/>
          <w:snapToGrid w:val="0"/>
          <w:color w:val="000000"/>
          <w:w w:val="1"/>
          <w:sz w:val="2"/>
          <w:szCs w:val="2"/>
          <w:bdr w:val="none" w:sz="0" w:space="0" w:color="auto" w:frame="1"/>
          <w:shd w:val="clear" w:color="auto" w:fill="000000"/>
          <w:lang w:val="x-none" w:eastAsia="x-none" w:bidi="x-none"/>
        </w:rPr>
        <w:t xml:space="preserve"> </w:t>
      </w:r>
      <w:r>
        <w:rPr>
          <w:noProof/>
        </w:rPr>
        <w:t>ting 49.6 million leaves.</w:t>
      </w:r>
    </w:p>
    <w:p w14:paraId="7BC1BAF2" w14:textId="77777777" w:rsidR="005410ED" w:rsidRDefault="005410ED" w:rsidP="00631A8F">
      <w:pPr>
        <w:jc w:val="both"/>
        <w:rPr>
          <w:noProof/>
        </w:rPr>
      </w:pPr>
    </w:p>
    <w:p w14:paraId="31530575" w14:textId="77777777" w:rsidR="005410ED" w:rsidRDefault="005410ED" w:rsidP="005410ED">
      <w:pPr>
        <w:keepNext/>
        <w:jc w:val="center"/>
        <w:rPr>
          <w:b/>
          <w:u w:val="single"/>
        </w:rPr>
      </w:pPr>
      <w:r>
        <w:rPr>
          <w:b/>
          <w:u w:val="single"/>
        </w:rPr>
        <w:lastRenderedPageBreak/>
        <w:t xml:space="preserve">Exhibit </w:t>
      </w:r>
      <w:r>
        <w:rPr>
          <w:b/>
          <w:u w:val="single"/>
        </w:rPr>
        <w:fldChar w:fldCharType="begin"/>
      </w:r>
      <w:r>
        <w:rPr>
          <w:b/>
          <w:u w:val="single"/>
        </w:rPr>
        <w:instrText xml:space="preserve"> SEQ Exhibit \* ARABIC </w:instrText>
      </w:r>
      <w:r>
        <w:rPr>
          <w:b/>
          <w:u w:val="single"/>
        </w:rPr>
        <w:fldChar w:fldCharType="separate"/>
      </w:r>
      <w:r>
        <w:rPr>
          <w:b/>
          <w:noProof/>
          <w:u w:val="single"/>
        </w:rPr>
        <w:t>17</w:t>
      </w:r>
      <w:r>
        <w:rPr>
          <w:b/>
          <w:u w:val="single"/>
        </w:rPr>
        <w:fldChar w:fldCharType="end"/>
      </w:r>
      <w:r>
        <w:rPr>
          <w:b/>
          <w:u w:val="single"/>
        </w:rPr>
        <w:t>.</w:t>
      </w:r>
    </w:p>
    <w:p w14:paraId="61C988F9" w14:textId="77777777" w:rsidR="005410ED" w:rsidRDefault="005410ED" w:rsidP="00631A8F">
      <w:pPr>
        <w:jc w:val="both"/>
        <w:rPr>
          <w:noProof/>
        </w:rPr>
      </w:pPr>
      <w:r>
        <w:rPr>
          <w:noProof/>
        </w:rPr>
        <w:drawing>
          <wp:inline distT="0" distB="0" distL="0" distR="0" wp14:anchorId="402E55A2" wp14:editId="07777777">
            <wp:extent cx="5943600" cy="4061460"/>
            <wp:effectExtent l="0" t="0" r="0" b="0"/>
            <wp:docPr id="68" name="Picture 68" descr="4_num_leaves_t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4_num_leaves_to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14:paraId="388DDC8F" w14:textId="77777777" w:rsidR="005410ED" w:rsidRDefault="005410ED" w:rsidP="00631A8F">
      <w:pPr>
        <w:jc w:val="both"/>
      </w:pPr>
      <w:r>
        <w:rPr>
          <w:b/>
          <w:i/>
          <w:noProof/>
        </w:rPr>
        <w:t xml:space="preserve">Proportion of Pay Received from Employer. </w:t>
      </w:r>
      <w:r>
        <w:t xml:space="preserve">For the proportion of pay received, we compare the average mean predicted for each method in Exhibit 18 below. On average, individuals actually receive about 11% of their wages from their employers. </w:t>
      </w:r>
      <w:r>
        <w:rPr>
          <w:rFonts w:ascii="Courier New" w:hAnsi="Courier New" w:cs="Courier New"/>
        </w:rPr>
        <w:t>KNN1</w:t>
      </w:r>
      <w:r>
        <w:t xml:space="preserve"> and </w:t>
      </w:r>
      <w:r>
        <w:rPr>
          <w:rFonts w:ascii="Courier New" w:hAnsi="Courier New" w:cs="Courier New"/>
        </w:rPr>
        <w:t>logit</w:t>
      </w:r>
      <w:r>
        <w:t xml:space="preserve"> methods both have estimates close to the actual value; both capture the actual mean within their estimate’s confidence interval. </w:t>
      </w:r>
      <w:r>
        <w:rPr>
          <w:rFonts w:ascii="Courier New" w:hAnsi="Courier New" w:cs="Courier New"/>
        </w:rPr>
        <w:t>Ridge</w:t>
      </w:r>
      <w:r>
        <w:t xml:space="preserve"> </w:t>
      </w:r>
      <w:r>
        <w:rPr>
          <w:rFonts w:ascii="Courier New" w:hAnsi="Courier New" w:cs="Courier New"/>
        </w:rPr>
        <w:t>class</w:t>
      </w:r>
      <w:r>
        <w:t xml:space="preserve"> is close with a mean prediction of 9.6%, but undershoots the mean value by a small amount. </w:t>
      </w:r>
      <w:r>
        <w:rPr>
          <w:rFonts w:ascii="Courier New" w:hAnsi="Courier New" w:cs="Courier New"/>
        </w:rPr>
        <w:t>Random</w:t>
      </w:r>
      <w:r>
        <w:t xml:space="preserve"> </w:t>
      </w:r>
      <w:r>
        <w:rPr>
          <w:rFonts w:ascii="Courier New" w:hAnsi="Courier New" w:cs="Courier New"/>
        </w:rPr>
        <w:t>forest</w:t>
      </w:r>
      <w:r>
        <w:t xml:space="preserve"> and </w:t>
      </w:r>
      <w:r>
        <w:rPr>
          <w:rFonts w:ascii="Courier New" w:hAnsi="Courier New" w:cs="Courier New"/>
        </w:rPr>
        <w:t>KNN1</w:t>
      </w:r>
      <w:r>
        <w:t xml:space="preserve"> both drastically underestimate the proportion of pay received, while </w:t>
      </w:r>
      <w:r>
        <w:rPr>
          <w:rFonts w:ascii="Courier New" w:hAnsi="Courier New" w:cs="Courier New"/>
        </w:rPr>
        <w:t>Naïve</w:t>
      </w:r>
      <w:r>
        <w:t xml:space="preserve"> </w:t>
      </w:r>
      <w:r>
        <w:rPr>
          <w:rFonts w:ascii="Courier New" w:hAnsi="Courier New" w:cs="Courier New"/>
        </w:rPr>
        <w:t>Bayes</w:t>
      </w:r>
      <w:r>
        <w:t xml:space="preserve"> drastically overstates the proportion of pay received.</w:t>
      </w:r>
    </w:p>
    <w:p w14:paraId="3B22BB7D" w14:textId="77777777" w:rsidR="005410ED" w:rsidRDefault="005410ED" w:rsidP="00631A8F">
      <w:pPr>
        <w:jc w:val="both"/>
      </w:pPr>
    </w:p>
    <w:p w14:paraId="242C31B7" w14:textId="77777777" w:rsidR="005410ED" w:rsidRDefault="005410ED" w:rsidP="005410ED">
      <w:pPr>
        <w:keepNext/>
        <w:jc w:val="center"/>
        <w:rPr>
          <w:b/>
          <w:u w:val="single"/>
        </w:rPr>
      </w:pPr>
      <w:r>
        <w:rPr>
          <w:b/>
          <w:u w:val="single"/>
        </w:rPr>
        <w:lastRenderedPageBreak/>
        <w:t xml:space="preserve">Exhibit </w:t>
      </w:r>
      <w:r>
        <w:rPr>
          <w:b/>
          <w:u w:val="single"/>
        </w:rPr>
        <w:fldChar w:fldCharType="begin"/>
      </w:r>
      <w:r>
        <w:rPr>
          <w:b/>
          <w:u w:val="single"/>
        </w:rPr>
        <w:instrText xml:space="preserve"> SEQ Exhibit \* ARABIC </w:instrText>
      </w:r>
      <w:r>
        <w:rPr>
          <w:b/>
          <w:u w:val="single"/>
        </w:rPr>
        <w:fldChar w:fldCharType="separate"/>
      </w:r>
      <w:r>
        <w:rPr>
          <w:b/>
          <w:noProof/>
          <w:u w:val="single"/>
        </w:rPr>
        <w:t>18</w:t>
      </w:r>
      <w:r>
        <w:rPr>
          <w:b/>
          <w:u w:val="single"/>
        </w:rPr>
        <w:fldChar w:fldCharType="end"/>
      </w:r>
      <w:r>
        <w:rPr>
          <w:b/>
          <w:u w:val="single"/>
        </w:rPr>
        <w:t>.</w:t>
      </w:r>
    </w:p>
    <w:p w14:paraId="17B246DD" w14:textId="77777777" w:rsidR="005410ED" w:rsidRDefault="005410ED" w:rsidP="00631A8F">
      <w:pPr>
        <w:jc w:val="both"/>
      </w:pPr>
      <w:r>
        <w:rPr>
          <w:noProof/>
        </w:rPr>
        <w:drawing>
          <wp:inline distT="0" distB="0" distL="0" distR="0" wp14:anchorId="750A99F6" wp14:editId="07777777">
            <wp:extent cx="5943600" cy="4061460"/>
            <wp:effectExtent l="0" t="0" r="0" b="0"/>
            <wp:docPr id="67" name="Picture 67" descr="1_prop_pay_a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1_prop_pay_a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14:paraId="6BF89DA3" w14:textId="77777777" w:rsidR="005410ED" w:rsidRDefault="005410ED" w:rsidP="00631A8F">
      <w:pPr>
        <w:jc w:val="both"/>
      </w:pPr>
    </w:p>
    <w:p w14:paraId="6A2E7CB5" w14:textId="77777777" w:rsidR="005410ED" w:rsidRDefault="005410ED" w:rsidP="00631A8F">
      <w:pPr>
        <w:jc w:val="both"/>
      </w:pPr>
      <w:r>
        <w:rPr>
          <w:b/>
          <w:i/>
          <w:noProof/>
        </w:rPr>
        <w:t xml:space="preserve">Leave Needers. </w:t>
      </w:r>
      <w:r>
        <w:t xml:space="preserve">Exhibit 10 below displays the predicted versus actual leave needers. There were actually 4 million leave needers in 2011 according to the FMLA survey. </w:t>
      </w:r>
      <w:r>
        <w:rPr>
          <w:rFonts w:ascii="Courier New" w:hAnsi="Courier New" w:cs="Courier New"/>
        </w:rPr>
        <w:t>KNN1</w:t>
      </w:r>
      <w:r>
        <w:t xml:space="preserve">, </w:t>
      </w:r>
      <w:r>
        <w:rPr>
          <w:rFonts w:ascii="Courier New" w:hAnsi="Courier New" w:cs="Courier New"/>
        </w:rPr>
        <w:t>logit</w:t>
      </w:r>
      <w:r>
        <w:t xml:space="preserve">, </w:t>
      </w:r>
      <w:r>
        <w:rPr>
          <w:rFonts w:ascii="Courier New" w:hAnsi="Courier New" w:cs="Courier New"/>
        </w:rPr>
        <w:t>ridge</w:t>
      </w:r>
      <w:r>
        <w:t xml:space="preserve"> </w:t>
      </w:r>
      <w:r>
        <w:rPr>
          <w:rFonts w:ascii="Courier New" w:hAnsi="Courier New" w:cs="Courier New"/>
        </w:rPr>
        <w:t>class</w:t>
      </w:r>
      <w:r>
        <w:t xml:space="preserve">, and </w:t>
      </w:r>
      <w:r>
        <w:rPr>
          <w:rFonts w:ascii="Courier New" w:hAnsi="Courier New" w:cs="Courier New"/>
        </w:rPr>
        <w:t>random</w:t>
      </w:r>
      <w:r>
        <w:t xml:space="preserve"> </w:t>
      </w:r>
      <w:r>
        <w:rPr>
          <w:rFonts w:ascii="Courier New" w:hAnsi="Courier New" w:cs="Courier New"/>
        </w:rPr>
        <w:t>forest</w:t>
      </w:r>
      <w:r>
        <w:t xml:space="preserve"> methods all come close to properly estimating this. </w:t>
      </w:r>
      <w:r>
        <w:rPr>
          <w:rFonts w:ascii="Courier New" w:hAnsi="Courier New" w:cs="Courier New"/>
        </w:rPr>
        <w:t>KNN</w:t>
      </w:r>
      <w:r>
        <w:t xml:space="preserve"> </w:t>
      </w:r>
      <w:r>
        <w:rPr>
          <w:rFonts w:ascii="Courier New" w:hAnsi="Courier New" w:cs="Courier New"/>
        </w:rPr>
        <w:t>multi</w:t>
      </w:r>
      <w:r>
        <w:t xml:space="preserve"> drastically understates leave needing, and estimates just a handful of individuals will need leave. </w:t>
      </w:r>
      <w:r>
        <w:rPr>
          <w:rFonts w:ascii="Courier New" w:hAnsi="Courier New" w:cs="Courier New"/>
        </w:rPr>
        <w:t>Naïve</w:t>
      </w:r>
      <w:r>
        <w:t xml:space="preserve"> </w:t>
      </w:r>
      <w:r>
        <w:rPr>
          <w:rFonts w:ascii="Courier New" w:hAnsi="Courier New" w:cs="Courier New"/>
        </w:rPr>
        <w:t>Bayes</w:t>
      </w:r>
      <w:r>
        <w:t xml:space="preserve"> drastically overstates the number of leave needers. </w:t>
      </w:r>
    </w:p>
    <w:p w14:paraId="5C3E0E74" w14:textId="77777777" w:rsidR="005410ED" w:rsidRDefault="005410ED" w:rsidP="00631A8F">
      <w:pPr>
        <w:jc w:val="both"/>
      </w:pPr>
    </w:p>
    <w:p w14:paraId="4A305AFE" w14:textId="77777777" w:rsidR="005410ED" w:rsidRDefault="005410ED" w:rsidP="005410ED">
      <w:pPr>
        <w:keepNext/>
        <w:jc w:val="center"/>
        <w:rPr>
          <w:b/>
          <w:u w:val="single"/>
        </w:rPr>
      </w:pPr>
      <w:r>
        <w:rPr>
          <w:b/>
          <w:u w:val="single"/>
        </w:rPr>
        <w:lastRenderedPageBreak/>
        <w:t xml:space="preserve">Exhibit </w:t>
      </w:r>
      <w:r>
        <w:rPr>
          <w:b/>
          <w:u w:val="single"/>
        </w:rPr>
        <w:fldChar w:fldCharType="begin"/>
      </w:r>
      <w:r>
        <w:rPr>
          <w:b/>
          <w:u w:val="single"/>
        </w:rPr>
        <w:instrText xml:space="preserve"> SEQ Exhibit \* ARABIC </w:instrText>
      </w:r>
      <w:r>
        <w:rPr>
          <w:b/>
          <w:u w:val="single"/>
        </w:rPr>
        <w:fldChar w:fldCharType="separate"/>
      </w:r>
      <w:r>
        <w:rPr>
          <w:b/>
          <w:noProof/>
          <w:u w:val="single"/>
        </w:rPr>
        <w:t>19</w:t>
      </w:r>
      <w:r>
        <w:rPr>
          <w:b/>
          <w:u w:val="single"/>
        </w:rPr>
        <w:fldChar w:fldCharType="end"/>
      </w:r>
      <w:r>
        <w:rPr>
          <w:b/>
          <w:u w:val="single"/>
        </w:rPr>
        <w:t>.</w:t>
      </w:r>
    </w:p>
    <w:p w14:paraId="66A1FAB9" w14:textId="77777777" w:rsidR="005410ED" w:rsidRDefault="005410ED" w:rsidP="00631A8F">
      <w:pPr>
        <w:jc w:val="both"/>
      </w:pPr>
      <w:r>
        <w:rPr>
          <w:noProof/>
        </w:rPr>
        <w:drawing>
          <wp:inline distT="0" distB="0" distL="0" distR="0" wp14:anchorId="2875E642" wp14:editId="07777777">
            <wp:extent cx="5943600" cy="4061460"/>
            <wp:effectExtent l="0" t="0" r="0" b="0"/>
            <wp:docPr id="66" name="Picture 66" descr="6a_leave_needers_t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6a_leave_needers_tot"/>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14:paraId="76BB753C" w14:textId="77777777" w:rsidR="005410ED" w:rsidRDefault="005410ED" w:rsidP="00631A8F">
      <w:pPr>
        <w:jc w:val="both"/>
      </w:pPr>
    </w:p>
    <w:p w14:paraId="513DA1E0" w14:textId="77777777" w:rsidR="005410ED" w:rsidRDefault="005410ED" w:rsidP="00631A8F">
      <w:pPr>
        <w:jc w:val="both"/>
      </w:pPr>
    </w:p>
    <w:p w14:paraId="1256FF45" w14:textId="77777777" w:rsidR="005410ED" w:rsidRDefault="005410ED" w:rsidP="00631A8F">
      <w:pPr>
        <w:pStyle w:val="Heading3"/>
        <w:jc w:val="both"/>
      </w:pPr>
      <w:bookmarkStart w:id="87" w:name="_Toc3452914"/>
      <w:r>
        <w:t>C.3</w:t>
      </w:r>
      <w:r>
        <w:tab/>
      </w:r>
      <w:r>
        <w:rPr>
          <w:noProof/>
        </w:rPr>
        <w:t>FMLA-to-FMLA Individual-Level Performance</w:t>
      </w:r>
      <w:bookmarkEnd w:id="87"/>
    </w:p>
    <w:p w14:paraId="75CAC6F5" w14:textId="77777777" w:rsidR="005410ED" w:rsidRDefault="005410ED" w:rsidP="00631A8F">
      <w:pPr>
        <w:jc w:val="both"/>
      </w:pPr>
    </w:p>
    <w:p w14:paraId="600D5760" w14:textId="77777777" w:rsidR="005410ED" w:rsidRDefault="005410ED" w:rsidP="00631A8F">
      <w:pPr>
        <w:jc w:val="both"/>
      </w:pPr>
      <w:r>
        <w:t>The previous subsection looking at aggregate performance of each method; how accurately they predicted “</w:t>
      </w:r>
      <w:r>
        <w:rPr>
          <w:i/>
        </w:rPr>
        <w:t>how many</w:t>
      </w:r>
      <w:r>
        <w:t xml:space="preserve"> individuals took leave/needed leave/etc.” But we also want to know how well these models predict “</w:t>
      </w:r>
      <w:r>
        <w:rPr>
          <w:i/>
        </w:rPr>
        <w:t>who</w:t>
      </w:r>
      <w:r>
        <w:t xml:space="preserve"> took leave/needed leave/etc.” To find this out, we also tested how accurate the predictions of the methods were at the individual-level, as well as their precision and recall. In this section, we also compare methods’ performance against random draws as baseline performance. The improvement from random draws is illustrative of the marginal gain we have achieved by using the given imputation method.</w:t>
      </w:r>
    </w:p>
    <w:p w14:paraId="66060428" w14:textId="77777777" w:rsidR="005410ED" w:rsidRDefault="005410ED" w:rsidP="00631A8F">
      <w:pPr>
        <w:jc w:val="both"/>
      </w:pPr>
    </w:p>
    <w:p w14:paraId="6CDBDDBC" w14:textId="77777777" w:rsidR="005410ED" w:rsidRDefault="005410ED" w:rsidP="00631A8F">
      <w:pPr>
        <w:jc w:val="both"/>
      </w:pPr>
      <w:r>
        <w:t xml:space="preserve">In this section, the rank order of the methods by different measures is significantly more heterogeneous than the results from the previous two section’s tests. The lack of consistency in these results leaves is a contrast of the conclusive evidence of KNN1’s superiority from the previous two sections. What is most consistent and instructive from these tests is the relatively modest gains in performance models typically exhibit over random draws. </w:t>
      </w:r>
    </w:p>
    <w:p w14:paraId="1D0656FE" w14:textId="77777777" w:rsidR="005410ED" w:rsidRDefault="005410ED" w:rsidP="00631A8F">
      <w:pPr>
        <w:jc w:val="both"/>
      </w:pPr>
    </w:p>
    <w:p w14:paraId="598DFF7C" w14:textId="77777777" w:rsidR="005410ED" w:rsidRDefault="005410ED" w:rsidP="00631A8F">
      <w:pPr>
        <w:jc w:val="both"/>
      </w:pPr>
      <w:r>
        <w:rPr>
          <w:b/>
          <w:i/>
          <w:noProof/>
        </w:rPr>
        <w:t>Leave Takers.</w:t>
      </w:r>
      <w:r>
        <w:rPr>
          <w:noProof/>
        </w:rPr>
        <w:t xml:space="preserve"> </w:t>
      </w:r>
      <w:r>
        <w:t xml:space="preserve">Exhibit 20 looks at the overall accuracy of each model at predicting leave takers, compared to random draws. Only KNN1 and Naïve Bayes are appreciably better than random draws. Even these two methods still only show modest improvement over random draws, and still </w:t>
      </w:r>
      <w:r>
        <w:lastRenderedPageBreak/>
        <w:t>often make errors. This is a strong indicator that conditional independence does not hold; there are unobservable characteristics related to leave taking, which leads to biased predictive models. We are only able to use the limited set</w:t>
      </w:r>
      <w:r>
        <w:rPr>
          <w:rStyle w:val="FootnoteReference"/>
        </w:rPr>
        <w:footnoteReference w:id="2"/>
      </w:r>
      <w:r>
        <w:t xml:space="preserve"> of overlapping demographic characteristics between the FMLA and ACS surveys; which belies the true complexity of leave taking decisions. These results drive our recommendation to use our model primarily to answer population-level (“how many take leave?”) research questions, and to view answers to individual-level (“who takes leave?”) research questions with caution.</w:t>
      </w:r>
    </w:p>
    <w:p w14:paraId="7B37605A" w14:textId="77777777" w:rsidR="005410ED" w:rsidRDefault="005410ED" w:rsidP="00631A8F">
      <w:pPr>
        <w:jc w:val="both"/>
      </w:pPr>
    </w:p>
    <w:p w14:paraId="66AB03E1" w14:textId="77777777" w:rsidR="005410ED" w:rsidRDefault="005410ED" w:rsidP="005410ED">
      <w:pPr>
        <w:keepNext/>
        <w:jc w:val="center"/>
        <w:rPr>
          <w:b/>
          <w:u w:val="single"/>
        </w:rPr>
      </w:pPr>
      <w:r>
        <w:rPr>
          <w:b/>
          <w:u w:val="single"/>
        </w:rPr>
        <w:t xml:space="preserve">Exhibit </w:t>
      </w:r>
      <w:r>
        <w:rPr>
          <w:b/>
          <w:u w:val="single"/>
        </w:rPr>
        <w:fldChar w:fldCharType="begin"/>
      </w:r>
      <w:r>
        <w:rPr>
          <w:b/>
          <w:u w:val="single"/>
        </w:rPr>
        <w:instrText xml:space="preserve"> SEQ Exhibit \* ARABIC </w:instrText>
      </w:r>
      <w:r>
        <w:rPr>
          <w:b/>
          <w:u w:val="single"/>
        </w:rPr>
        <w:fldChar w:fldCharType="separate"/>
      </w:r>
      <w:r>
        <w:rPr>
          <w:b/>
          <w:noProof/>
          <w:u w:val="single"/>
        </w:rPr>
        <w:t>20</w:t>
      </w:r>
      <w:r>
        <w:rPr>
          <w:b/>
          <w:u w:val="single"/>
        </w:rPr>
        <w:fldChar w:fldCharType="end"/>
      </w:r>
      <w:r>
        <w:rPr>
          <w:b/>
          <w:u w:val="single"/>
        </w:rPr>
        <w:t>.</w:t>
      </w:r>
    </w:p>
    <w:p w14:paraId="394798F2" w14:textId="77777777" w:rsidR="005410ED" w:rsidRDefault="005410ED" w:rsidP="00631A8F">
      <w:pPr>
        <w:jc w:val="both"/>
      </w:pPr>
      <w:r>
        <w:rPr>
          <w:noProof/>
        </w:rPr>
        <w:drawing>
          <wp:inline distT="0" distB="0" distL="0" distR="0" wp14:anchorId="1E907AD7" wp14:editId="07777777">
            <wp:extent cx="5943600" cy="4061460"/>
            <wp:effectExtent l="0" t="0" r="0" b="0"/>
            <wp:docPr id="48" name="Picture 48" descr="7_leave_takers_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7_leave_takers_acc"/>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14:paraId="1F1AEDC2" w14:textId="77777777" w:rsidR="005410ED" w:rsidRDefault="005410ED" w:rsidP="00631A8F">
      <w:pPr>
        <w:jc w:val="both"/>
      </w:pPr>
      <w:r>
        <w:rPr>
          <w:b/>
          <w:i/>
          <w:noProof/>
        </w:rPr>
        <w:t>Proportion of Pay Received from Employer</w:t>
      </w:r>
      <w:r>
        <w:rPr>
          <w:b/>
          <w:i/>
        </w:rPr>
        <w:t xml:space="preserve">. </w:t>
      </w:r>
      <w:r>
        <w:t xml:space="preserve">Exhibit 21 shows how each imputation method performs at predicting the correct proportion of leave pay received from their employer, compared to each other and to random draws. This is the proportion of individuals a method predicted the correct proportion of pay value for (out of the 7 possible values). </w:t>
      </w:r>
      <w:r>
        <w:rPr>
          <w:rFonts w:ascii="Courier New" w:hAnsi="Courier New" w:cs="Courier New"/>
        </w:rPr>
        <w:t>KNN</w:t>
      </w:r>
      <w:r>
        <w:t xml:space="preserve"> </w:t>
      </w:r>
      <w:r>
        <w:rPr>
          <w:rFonts w:ascii="Courier New" w:hAnsi="Courier New" w:cs="Courier New"/>
        </w:rPr>
        <w:t>multi</w:t>
      </w:r>
      <w:r>
        <w:t xml:space="preserve"> is the most accurate, closely followed by </w:t>
      </w:r>
      <w:r>
        <w:rPr>
          <w:rFonts w:ascii="Courier New" w:hAnsi="Courier New" w:cs="Courier New"/>
        </w:rPr>
        <w:t>random</w:t>
      </w:r>
      <w:r>
        <w:t xml:space="preserve"> </w:t>
      </w:r>
      <w:r>
        <w:rPr>
          <w:rFonts w:ascii="Courier New" w:hAnsi="Courier New" w:cs="Courier New"/>
        </w:rPr>
        <w:t>forest</w:t>
      </w:r>
      <w:r>
        <w:t xml:space="preserve">. The other 4 methods are all comparable or worse than random draws. </w:t>
      </w:r>
      <w:r>
        <w:rPr>
          <w:rFonts w:ascii="Courier New" w:hAnsi="Courier New" w:cs="Courier New"/>
        </w:rPr>
        <w:t>Naïve</w:t>
      </w:r>
      <w:r>
        <w:t xml:space="preserve"> </w:t>
      </w:r>
      <w:r>
        <w:rPr>
          <w:rFonts w:ascii="Courier New" w:hAnsi="Courier New" w:cs="Courier New"/>
        </w:rPr>
        <w:t>Bayes</w:t>
      </w:r>
      <w:r>
        <w:t xml:space="preserve"> was the only method to perform worse than random draws.</w:t>
      </w:r>
    </w:p>
    <w:p w14:paraId="3889A505" w14:textId="77777777" w:rsidR="005410ED" w:rsidRDefault="005410ED" w:rsidP="00631A8F">
      <w:pPr>
        <w:jc w:val="both"/>
        <w:rPr>
          <w:b/>
          <w:i/>
        </w:rPr>
      </w:pPr>
    </w:p>
    <w:p w14:paraId="69A7EDC4" w14:textId="77777777" w:rsidR="005410ED" w:rsidRDefault="005410ED" w:rsidP="005410ED">
      <w:pPr>
        <w:keepNext/>
        <w:jc w:val="center"/>
        <w:rPr>
          <w:b/>
          <w:u w:val="single"/>
        </w:rPr>
      </w:pPr>
      <w:r>
        <w:rPr>
          <w:b/>
          <w:u w:val="single"/>
        </w:rPr>
        <w:lastRenderedPageBreak/>
        <w:t xml:space="preserve">Exhibit </w:t>
      </w:r>
      <w:r>
        <w:rPr>
          <w:b/>
          <w:u w:val="single"/>
        </w:rPr>
        <w:fldChar w:fldCharType="begin"/>
      </w:r>
      <w:r>
        <w:rPr>
          <w:b/>
          <w:u w:val="single"/>
        </w:rPr>
        <w:instrText xml:space="preserve"> SEQ Exhibit \* ARABIC </w:instrText>
      </w:r>
      <w:r>
        <w:rPr>
          <w:b/>
          <w:u w:val="single"/>
        </w:rPr>
        <w:fldChar w:fldCharType="separate"/>
      </w:r>
      <w:r>
        <w:rPr>
          <w:b/>
          <w:noProof/>
          <w:u w:val="single"/>
        </w:rPr>
        <w:t>21</w:t>
      </w:r>
      <w:r>
        <w:rPr>
          <w:b/>
          <w:u w:val="single"/>
        </w:rPr>
        <w:fldChar w:fldCharType="end"/>
      </w:r>
      <w:r>
        <w:rPr>
          <w:b/>
          <w:u w:val="single"/>
        </w:rPr>
        <w:t>.</w:t>
      </w:r>
    </w:p>
    <w:p w14:paraId="29079D35" w14:textId="77777777" w:rsidR="005410ED" w:rsidRDefault="005410ED" w:rsidP="00631A8F">
      <w:pPr>
        <w:jc w:val="both"/>
        <w:rPr>
          <w:b/>
          <w:i/>
        </w:rPr>
      </w:pPr>
      <w:r>
        <w:rPr>
          <w:b/>
          <w:i/>
          <w:noProof/>
        </w:rPr>
        <w:drawing>
          <wp:inline distT="0" distB="0" distL="0" distR="0" wp14:anchorId="3148E008" wp14:editId="07777777">
            <wp:extent cx="5943600" cy="4061460"/>
            <wp:effectExtent l="0" t="0" r="0" b="0"/>
            <wp:docPr id="41" name="Picture 41" descr="2_prop_pay_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2_prop_pay_acc"/>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14:paraId="17686DC7" w14:textId="77777777" w:rsidR="005410ED" w:rsidRDefault="005410ED" w:rsidP="00631A8F">
      <w:pPr>
        <w:jc w:val="both"/>
        <w:rPr>
          <w:b/>
          <w:i/>
        </w:rPr>
      </w:pPr>
    </w:p>
    <w:p w14:paraId="2EB067FB" w14:textId="77777777" w:rsidR="005410ED" w:rsidRDefault="005410ED" w:rsidP="00631A8F">
      <w:pPr>
        <w:jc w:val="both"/>
      </w:pPr>
      <w:r>
        <w:rPr>
          <w:b/>
          <w:i/>
        </w:rPr>
        <w:t xml:space="preserve">Leave Needers. </w:t>
      </w:r>
      <w:r>
        <w:t xml:space="preserve">Exhibit 22 shows that no method does much better than random accuracy, and half of the methods actually do worse than random. KNN </w:t>
      </w:r>
      <w:r>
        <w:rPr>
          <w:rFonts w:ascii="Courier New" w:hAnsi="Courier New" w:cs="Courier New"/>
        </w:rPr>
        <w:t>multi</w:t>
      </w:r>
      <w:r>
        <w:t xml:space="preserve"> is the best performing method, but only gets an additional 4% better accuracy than random guessing.</w:t>
      </w:r>
    </w:p>
    <w:p w14:paraId="53BD644D" w14:textId="77777777" w:rsidR="005410ED" w:rsidRDefault="005410ED" w:rsidP="00631A8F">
      <w:pPr>
        <w:jc w:val="both"/>
      </w:pPr>
    </w:p>
    <w:p w14:paraId="1A3FAC43" w14:textId="77777777" w:rsidR="005410ED" w:rsidRDefault="005410ED" w:rsidP="00631A8F">
      <w:pPr>
        <w:jc w:val="both"/>
      </w:pPr>
    </w:p>
    <w:p w14:paraId="3DB4CF44" w14:textId="77777777" w:rsidR="005410ED" w:rsidRDefault="005410ED" w:rsidP="005410ED">
      <w:pPr>
        <w:keepNext/>
        <w:jc w:val="center"/>
        <w:rPr>
          <w:b/>
          <w:u w:val="single"/>
        </w:rPr>
      </w:pPr>
      <w:r>
        <w:rPr>
          <w:b/>
          <w:u w:val="single"/>
        </w:rPr>
        <w:lastRenderedPageBreak/>
        <w:t xml:space="preserve">Exhibit </w:t>
      </w:r>
      <w:r>
        <w:rPr>
          <w:b/>
          <w:u w:val="single"/>
        </w:rPr>
        <w:fldChar w:fldCharType="begin"/>
      </w:r>
      <w:r>
        <w:rPr>
          <w:b/>
          <w:u w:val="single"/>
        </w:rPr>
        <w:instrText xml:space="preserve"> SEQ Exhibit \* ARABIC </w:instrText>
      </w:r>
      <w:r>
        <w:rPr>
          <w:b/>
          <w:u w:val="single"/>
        </w:rPr>
        <w:fldChar w:fldCharType="separate"/>
      </w:r>
      <w:r>
        <w:rPr>
          <w:b/>
          <w:noProof/>
          <w:u w:val="single"/>
        </w:rPr>
        <w:t>22</w:t>
      </w:r>
      <w:r>
        <w:rPr>
          <w:b/>
          <w:u w:val="single"/>
        </w:rPr>
        <w:fldChar w:fldCharType="end"/>
      </w:r>
      <w:r>
        <w:rPr>
          <w:b/>
          <w:u w:val="single"/>
        </w:rPr>
        <w:t>.</w:t>
      </w:r>
    </w:p>
    <w:p w14:paraId="2BBD94B2" w14:textId="77777777" w:rsidR="00D650A6" w:rsidRPr="005410ED" w:rsidRDefault="005410ED" w:rsidP="00631A8F">
      <w:pPr>
        <w:jc w:val="both"/>
        <w:rPr>
          <w:rFonts w:asciiTheme="majorHAnsi" w:eastAsiaTheme="majorEastAsia" w:hAnsiTheme="majorHAnsi" w:cstheme="majorBidi"/>
          <w:color w:val="2E74B5" w:themeColor="accent1" w:themeShade="BF"/>
          <w:sz w:val="32"/>
          <w:szCs w:val="32"/>
        </w:rPr>
      </w:pPr>
      <w:r>
        <w:rPr>
          <w:noProof/>
        </w:rPr>
        <w:drawing>
          <wp:inline distT="0" distB="0" distL="0" distR="0" wp14:anchorId="70D867FE" wp14:editId="07777777">
            <wp:extent cx="5943600" cy="4061460"/>
            <wp:effectExtent l="0" t="0" r="0" b="0"/>
            <wp:docPr id="40" name="Picture 40" descr="7a_leave_needers_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7a_leave_needers_acc"/>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sectPr w:rsidR="00D650A6" w:rsidRPr="005410ED" w:rsidSect="00442FAF">
      <w:footerReference w:type="default" r:id="rId3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8" w:author="Chief Evaluation Office" w:date="2019-06-13T19:56:00Z" w:initials="CEO">
    <w:p w14:paraId="026AED92" w14:textId="4889A6B9" w:rsidR="005B6724" w:rsidRDefault="005B6724">
      <w:pPr>
        <w:pStyle w:val="CommentText"/>
      </w:pPr>
      <w:r>
        <w:rPr>
          <w:rStyle w:val="CommentReference"/>
        </w:rPr>
        <w:annotationRef/>
      </w:r>
      <w:r>
        <w:t>Not quite.</w:t>
      </w:r>
    </w:p>
  </w:comment>
  <w:comment w:id="19" w:author="Chief Evaluation Office" w:date="2019-06-13T19:57:00Z" w:initials="CEO">
    <w:p w14:paraId="71BACDE5" w14:textId="61F7D377" w:rsidR="001F37A9" w:rsidRDefault="001F37A9">
      <w:pPr>
        <w:pStyle w:val="CommentText"/>
      </w:pPr>
      <w:r>
        <w:rPr>
          <w:rStyle w:val="CommentReference"/>
        </w:rPr>
        <w:annotationRef/>
      </w:r>
      <w:r>
        <w:t>Not clear, not helpful.</w:t>
      </w:r>
      <w:bookmarkStart w:id="20" w:name="_GoBack"/>
      <w:bookmarkEnd w:id="20"/>
    </w:p>
  </w:comment>
  <w:comment w:id="21" w:author="Chief Evaluation Office" w:date="2019-06-13T19:56:00Z" w:initials="CEO">
    <w:p w14:paraId="57619F17" w14:textId="4344D611" w:rsidR="00A83AD6" w:rsidRDefault="00A83AD6">
      <w:pPr>
        <w:pStyle w:val="CommentText"/>
      </w:pPr>
      <w:r>
        <w:rPr>
          <w:rStyle w:val="CommentReference"/>
        </w:rPr>
        <w:annotationRef/>
      </w:r>
      <w:r>
        <w:t>Implications for new areas?</w:t>
      </w:r>
    </w:p>
  </w:comment>
  <w:comment w:id="22" w:author="Chief Evaluation Office" w:date="2019-06-13T19:57:00Z" w:initials="CEO">
    <w:p w14:paraId="1FD37D7C" w14:textId="1FDE72AC" w:rsidR="00A83AD6" w:rsidRDefault="00A83AD6">
      <w:pPr>
        <w:pStyle w:val="CommentText"/>
      </w:pPr>
      <w:r>
        <w:rPr>
          <w:rStyle w:val="CommentReference"/>
        </w:rPr>
        <w:annotationRef/>
      </w:r>
      <w:r>
        <w:t>??</w:t>
      </w:r>
    </w:p>
  </w:comment>
  <w:comment w:id="24" w:author="Chief Evaluation Office" w:date="2019-06-10T09:20:00Z" w:initials="CEO">
    <w:p w14:paraId="093257CF" w14:textId="43F88CA7" w:rsidR="0089794F" w:rsidRDefault="0089794F">
      <w:pPr>
        <w:pStyle w:val="CommentText"/>
      </w:pPr>
      <w:r>
        <w:rPr>
          <w:rStyle w:val="CommentReference"/>
        </w:rPr>
        <w:annotationRef/>
      </w:r>
      <w:r>
        <w:t>estimate</w:t>
      </w:r>
    </w:p>
  </w:comment>
  <w:comment w:id="25" w:author="Chief Evaluation Office" w:date="2019-06-13T15:31:00Z" w:initials="CEO">
    <w:p w14:paraId="62D2342F" w14:textId="7FAFF64F" w:rsidR="00207D44" w:rsidRDefault="00207D44">
      <w:pPr>
        <w:pStyle w:val="CommentText"/>
      </w:pPr>
      <w:r>
        <w:rPr>
          <w:rStyle w:val="CommentReference"/>
        </w:rPr>
        <w:annotationRef/>
      </w:r>
      <w:r>
        <w:t>gender split and subgroup</w:t>
      </w:r>
      <w:r w:rsidR="00875C93">
        <w:t>s</w:t>
      </w:r>
      <w:r>
        <w:t>?</w:t>
      </w:r>
    </w:p>
  </w:comment>
  <w:comment w:id="26" w:author="Chief Evaluation Office" w:date="2019-06-13T15:36:00Z" w:initials="CEO">
    <w:p w14:paraId="08882941" w14:textId="0334F5F9" w:rsidR="00E853F7" w:rsidRDefault="00E853F7">
      <w:pPr>
        <w:pStyle w:val="CommentText"/>
      </w:pPr>
      <w:r>
        <w:rPr>
          <w:rStyle w:val="CommentReference"/>
        </w:rPr>
        <w:annotationRef/>
      </w:r>
      <w:r>
        <w:t>Should this be stratified?</w:t>
      </w:r>
    </w:p>
  </w:comment>
  <w:comment w:id="28" w:author="Chief Evaluation Office" w:date="2019-06-13T15:33:00Z" w:initials="CEO">
    <w:p w14:paraId="12ABF432" w14:textId="5E4F457D" w:rsidR="00F00BBE" w:rsidRDefault="00F00BBE">
      <w:pPr>
        <w:pStyle w:val="CommentText"/>
      </w:pPr>
      <w:r>
        <w:rPr>
          <w:rStyle w:val="CommentReference"/>
        </w:rPr>
        <w:annotationRef/>
      </w:r>
      <w:r>
        <w:t xml:space="preserve">Right idea, but image is not that helpful.  Maybe not necessary. </w:t>
      </w:r>
    </w:p>
  </w:comment>
  <w:comment w:id="33" w:author="Chief Evaluation Office" w:date="2019-06-13T18:09:00Z" w:initials="CEO">
    <w:p w14:paraId="3DB84EDB" w14:textId="7F04C9BE" w:rsidR="00CE24D5" w:rsidRDefault="00CE24D5">
      <w:pPr>
        <w:pStyle w:val="CommentText"/>
      </w:pPr>
      <w:r>
        <w:rPr>
          <w:rStyle w:val="CommentReference"/>
        </w:rPr>
        <w:annotationRef/>
      </w:r>
      <w:r>
        <w:t>There is a strong case to be made here that specificity on sensitivity would be better measures.  Note:  we don’t care about N or TN so a metric that gives it significant weight is both theoretically and practically unhelpful.</w:t>
      </w:r>
    </w:p>
  </w:comment>
  <w:comment w:id="34" w:author="Chief Evaluation Office" w:date="2019-06-13T18:11:00Z" w:initials="CEO">
    <w:p w14:paraId="5E26839E" w14:textId="6E72F6AC" w:rsidR="00F23CB8" w:rsidRDefault="00F23CB8">
      <w:pPr>
        <w:pStyle w:val="CommentText"/>
      </w:pPr>
      <w:r>
        <w:rPr>
          <w:rStyle w:val="CommentReference"/>
        </w:rPr>
        <w:annotationRef/>
      </w:r>
      <w:r>
        <w:t>What matrices to use?  The model is accountable for optimizing.  Is this an issue that we should consult the TWG for?</w:t>
      </w:r>
    </w:p>
  </w:comment>
  <w:comment w:id="35" w:author="Chief Evaluation Office" w:date="2019-06-13T18:13:00Z" w:initials="CEO">
    <w:p w14:paraId="5A2DCC58" w14:textId="0FD6EF2A" w:rsidR="00B77EFD" w:rsidRDefault="00B77EFD">
      <w:pPr>
        <w:pStyle w:val="CommentText"/>
      </w:pPr>
      <w:r>
        <w:rPr>
          <w:rStyle w:val="CommentReference"/>
        </w:rPr>
        <w:annotationRef/>
      </w:r>
      <w:r>
        <w:t>Note that this does not address issues of precision in forecasting leave taking behavior.</w:t>
      </w:r>
    </w:p>
  </w:comment>
  <w:comment w:id="36" w:author="Chief Evaluation Office" w:date="2019-06-13T18:14:00Z" w:initials="CEO">
    <w:p w14:paraId="211B3386" w14:textId="338407B1" w:rsidR="00A2701D" w:rsidRDefault="00A2701D">
      <w:pPr>
        <w:pStyle w:val="CommentText"/>
      </w:pPr>
      <w:r>
        <w:rPr>
          <w:rStyle w:val="CommentReference"/>
        </w:rPr>
        <w:annotationRef/>
      </w:r>
      <w:r>
        <w:t>This is a dimensional reduction technique and may not be appropriate here.</w:t>
      </w:r>
    </w:p>
  </w:comment>
  <w:comment w:id="39" w:author="Chief Evaluation Office" w:date="2019-06-13T18:16:00Z" w:initials="CEO">
    <w:p w14:paraId="367A54B6" w14:textId="77777777" w:rsidR="00C0734C" w:rsidRDefault="00C0734C">
      <w:pPr>
        <w:pStyle w:val="CommentText"/>
      </w:pPr>
      <w:r>
        <w:rPr>
          <w:rStyle w:val="CommentReference"/>
        </w:rPr>
        <w:annotationRef/>
      </w:r>
      <w:r>
        <w:t xml:space="preserve">Serious issue – the significant gap between the simulated and actual outlay for both California and Rhode Island.   </w:t>
      </w:r>
    </w:p>
    <w:p w14:paraId="5D4A456E" w14:textId="77777777" w:rsidR="00C0734C" w:rsidRDefault="00C0734C">
      <w:pPr>
        <w:pStyle w:val="CommentText"/>
      </w:pPr>
    </w:p>
    <w:p w14:paraId="675C198F" w14:textId="77777777" w:rsidR="00C0734C" w:rsidRDefault="00C0734C">
      <w:pPr>
        <w:pStyle w:val="CommentText"/>
      </w:pPr>
      <w:r>
        <w:t xml:space="preserve">This has to be addressed in the individual discrete choice models that drive the microsim.  </w:t>
      </w:r>
    </w:p>
    <w:p w14:paraId="278A0079" w14:textId="77777777" w:rsidR="00C0734C" w:rsidRDefault="00C0734C">
      <w:pPr>
        <w:pStyle w:val="CommentText"/>
      </w:pPr>
    </w:p>
    <w:p w14:paraId="7A31FDE7" w14:textId="066531AB" w:rsidR="00C0734C" w:rsidRDefault="00C0734C">
      <w:pPr>
        <w:pStyle w:val="CommentText"/>
      </w:pPr>
      <w:r>
        <w:t xml:space="preserve">Question:   Are these results repeatable because you may need to strategy the FMLA set before subsetting for K-fold X-validate. </w:t>
      </w:r>
    </w:p>
  </w:comment>
  <w:comment w:id="40" w:author="Chief Evaluation Office" w:date="2019-06-13T18:46:00Z" w:initials="CEO">
    <w:p w14:paraId="69B85214" w14:textId="4C4C7008" w:rsidR="006F7DFE" w:rsidRDefault="006F7DFE">
      <w:pPr>
        <w:pStyle w:val="CommentText"/>
      </w:pPr>
      <w:r>
        <w:rPr>
          <w:rStyle w:val="CommentReference"/>
        </w:rPr>
        <w:annotationRef/>
      </w:r>
      <w:r>
        <w:t xml:space="preserve">The presentation of this document is backward.   The order should be – first, test to see if the model can accurately predict leave taking behavior, then build it up to see how the model predicts benefit outlays.  </w:t>
      </w:r>
    </w:p>
  </w:comment>
  <w:comment w:id="41" w:author="Chief Evaluation Office" w:date="2019-06-13T18:50:00Z" w:initials="CEO">
    <w:p w14:paraId="46238FF2" w14:textId="7598240C" w:rsidR="003E6D02" w:rsidRDefault="003E6D02">
      <w:pPr>
        <w:pStyle w:val="CommentText"/>
      </w:pPr>
      <w:r>
        <w:rPr>
          <w:rStyle w:val="CommentReference"/>
        </w:rPr>
        <w:annotationRef/>
      </w:r>
      <w:r>
        <w:t xml:space="preserve">If you can be sure that events are even across stratifications, see if you could push the folds up?  </w:t>
      </w:r>
    </w:p>
  </w:comment>
  <w:comment w:id="44" w:author="Chief Evaluation Office" w:date="2019-06-13T18:53:00Z" w:initials="CEO">
    <w:p w14:paraId="2B90CB16" w14:textId="564F2739" w:rsidR="00DF5E23" w:rsidRDefault="00DF5E23">
      <w:pPr>
        <w:pStyle w:val="CommentText"/>
      </w:pPr>
      <w:r>
        <w:rPr>
          <w:rStyle w:val="CommentReference"/>
        </w:rPr>
        <w:annotationRef/>
      </w:r>
      <w:r>
        <w:t>Results in Exhibit 3</w:t>
      </w:r>
      <w:r w:rsidR="00EF3DB1">
        <w:t xml:space="preserve"> (and Exhibit 4) seem</w:t>
      </w:r>
      <w:r>
        <w:t xml:space="preserve"> better than Exhibit 2, another reason to present these results first and demonstrate that the model does well in predicting leave-taking behavior.   </w:t>
      </w:r>
    </w:p>
  </w:comment>
  <w:comment w:id="46" w:author="Chief Evaluation Office" w:date="2019-06-13T19:34:00Z" w:initials="CEO">
    <w:p w14:paraId="1087B217" w14:textId="77777777" w:rsidR="003C0A4B" w:rsidRDefault="003C0A4B">
      <w:pPr>
        <w:pStyle w:val="CommentText"/>
      </w:pPr>
      <w:r>
        <w:rPr>
          <w:rStyle w:val="CommentReference"/>
        </w:rPr>
        <w:annotationRef/>
      </w:r>
      <w:r>
        <w:t xml:space="preserve">The graphs should show the actual population </w:t>
      </w:r>
      <w:r w:rsidRPr="003C0A4B">
        <w:t>X̄</w:t>
      </w:r>
      <w:r>
        <w:t xml:space="preserve"> as a benchmark.   My guess is that it is very close to random draw. </w:t>
      </w:r>
    </w:p>
    <w:p w14:paraId="044E9A37" w14:textId="77777777" w:rsidR="003C0A4B" w:rsidRDefault="003C0A4B">
      <w:pPr>
        <w:pStyle w:val="CommentText"/>
      </w:pPr>
    </w:p>
    <w:p w14:paraId="3A79F370" w14:textId="4A1AB135" w:rsidR="003C0A4B" w:rsidRDefault="003C0A4B">
      <w:pPr>
        <w:pStyle w:val="CommentText"/>
      </w:pPr>
      <w:r>
        <w:t xml:space="preserve">These graphs would be better with first population rate (true), then each method, </w:t>
      </w:r>
      <w:r w:rsidRPr="003C0A4B">
        <w:t>X̄</w:t>
      </w:r>
      <w:r>
        <w:t xml:space="preserve"> estimated rate after k-fold x-validation.  </w:t>
      </w:r>
    </w:p>
  </w:comment>
  <w:comment w:id="47" w:author="Chief Evaluation Office" w:date="2019-06-13T19:45:00Z" w:initials="CEO">
    <w:p w14:paraId="44081DF6" w14:textId="3526E903" w:rsidR="008C2663" w:rsidRDefault="008C2663">
      <w:pPr>
        <w:pStyle w:val="CommentText"/>
      </w:pPr>
      <w:r>
        <w:rPr>
          <w:rStyle w:val="CommentReference"/>
        </w:rPr>
        <w:annotationRef/>
      </w:r>
      <w:r>
        <w:t>What is “right” answer?   What is good enough?</w:t>
      </w:r>
    </w:p>
  </w:comment>
  <w:comment w:id="48" w:author="Chief Evaluation Office" w:date="2019-06-13T19:45:00Z" w:initials="CEO">
    <w:p w14:paraId="4675F1D2" w14:textId="098B1657" w:rsidR="008C2663" w:rsidRDefault="008C2663">
      <w:pPr>
        <w:pStyle w:val="CommentText"/>
      </w:pPr>
      <w:r>
        <w:rPr>
          <w:rStyle w:val="CommentReference"/>
        </w:rPr>
        <w:annotationRef/>
      </w:r>
      <w:r>
        <w:t xml:space="preserve">Interesting.   I never use Naïve Bayes in R, and I wonder if the implementation is different. </w:t>
      </w:r>
    </w:p>
  </w:comment>
  <w:comment w:id="49" w:author="Chief Evaluation Office" w:date="2019-06-13T19:46:00Z" w:initials="CEO">
    <w:p w14:paraId="32C8C0DE" w14:textId="3E07EC50" w:rsidR="008C2663" w:rsidRDefault="008C2663">
      <w:pPr>
        <w:pStyle w:val="CommentText"/>
      </w:pPr>
      <w:r>
        <w:rPr>
          <w:rStyle w:val="CommentReference"/>
        </w:rPr>
        <w:annotationRef/>
      </w:r>
      <w:r>
        <w:t xml:space="preserve">You should, in these cases, try additional libraries and packages. </w:t>
      </w:r>
    </w:p>
  </w:comment>
  <w:comment w:id="51" w:author="Chief Evaluation Office" w:date="2019-06-13T19:47:00Z" w:initials="CEO">
    <w:p w14:paraId="315E5F03" w14:textId="6953D4A5" w:rsidR="008C2663" w:rsidRDefault="008C2663">
      <w:pPr>
        <w:pStyle w:val="CommentText"/>
      </w:pPr>
      <w:r>
        <w:rPr>
          <w:rStyle w:val="CommentReference"/>
        </w:rPr>
        <w:annotationRef/>
      </w:r>
      <w:r>
        <w:t xml:space="preserve">For these graphs, need to give scale for the Y axis.   How do we know this is comparable to what is on page 8? </w:t>
      </w:r>
    </w:p>
  </w:comment>
  <w:comment w:id="52" w:author="Chief Evaluation Office" w:date="2019-06-13T19:48:00Z" w:initials="CEO">
    <w:p w14:paraId="6E52572D" w14:textId="77777777" w:rsidR="004B5CBF" w:rsidRDefault="004B5CBF">
      <w:pPr>
        <w:pStyle w:val="CommentText"/>
      </w:pPr>
      <w:r>
        <w:rPr>
          <w:rStyle w:val="CommentReference"/>
        </w:rPr>
        <w:annotationRef/>
      </w:r>
      <w:r>
        <w:t>Give scale for Y axis.</w:t>
      </w:r>
    </w:p>
    <w:p w14:paraId="7469CA7A" w14:textId="77777777" w:rsidR="004B5CBF" w:rsidRDefault="004B5CBF">
      <w:pPr>
        <w:pStyle w:val="CommentText"/>
      </w:pPr>
    </w:p>
    <w:p w14:paraId="789BD1F2" w14:textId="155B6E16" w:rsidR="004B5CBF" w:rsidRDefault="004B5CBF">
      <w:pPr>
        <w:pStyle w:val="CommentText"/>
      </w:pPr>
      <w:r>
        <w:t>Compare to page 10.</w:t>
      </w:r>
    </w:p>
  </w:comment>
  <w:comment w:id="53" w:author="Chief Evaluation Office" w:date="2019-06-13T19:50:00Z" w:initials="CEO">
    <w:p w14:paraId="240FCD6F" w14:textId="77777777" w:rsidR="00886338" w:rsidRDefault="00886338">
      <w:pPr>
        <w:pStyle w:val="CommentText"/>
      </w:pPr>
      <w:r>
        <w:rPr>
          <w:rStyle w:val="CommentReference"/>
        </w:rPr>
        <w:annotationRef/>
      </w:r>
      <w:r>
        <w:t xml:space="preserve">Did you see the randomization or store the k fold x validation file or is there variation in the x-validation across platforms, methods, and outcomes? </w:t>
      </w:r>
    </w:p>
    <w:p w14:paraId="1C246F7B" w14:textId="77777777" w:rsidR="00886338" w:rsidRDefault="00886338">
      <w:pPr>
        <w:pStyle w:val="CommentText"/>
      </w:pPr>
    </w:p>
    <w:p w14:paraId="6245B294" w14:textId="76EA6DF4" w:rsidR="00886338" w:rsidRDefault="00886338">
      <w:pPr>
        <w:pStyle w:val="CommentText"/>
      </w:pPr>
      <w:r>
        <w:t>Compare to page 11, 12.</w:t>
      </w:r>
    </w:p>
  </w:comment>
  <w:comment w:id="54" w:author="Chief Evaluation Office" w:date="2019-06-13T19:52:00Z" w:initials="CEO">
    <w:p w14:paraId="08414BA8" w14:textId="5F13DC54" w:rsidR="00886338" w:rsidRDefault="00886338">
      <w:pPr>
        <w:pStyle w:val="CommentText"/>
      </w:pPr>
      <w:r>
        <w:rPr>
          <w:rStyle w:val="CommentReference"/>
        </w:rPr>
        <w:annotationRef/>
      </w:r>
      <w:r>
        <w:t xml:space="preserve">Not clear, not good. </w:t>
      </w:r>
    </w:p>
  </w:comment>
  <w:comment w:id="56" w:author="Chief Evaluation Office" w:date="2019-06-13T19:53:00Z" w:initials="CEO">
    <w:p w14:paraId="5BE4507A" w14:textId="13555C08" w:rsidR="00E858CC" w:rsidRDefault="00E858CC">
      <w:pPr>
        <w:pStyle w:val="CommentText"/>
      </w:pPr>
      <w:r>
        <w:rPr>
          <w:rStyle w:val="CommentReference"/>
        </w:rPr>
        <w:annotationRef/>
      </w:r>
      <w:r>
        <w:t xml:space="preserve">It would be a public service to document packages that did not work well so others don’t waste time trying to innovate around 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6AED92" w15:done="0"/>
  <w15:commentEx w15:paraId="71BACDE5" w15:done="0"/>
  <w15:commentEx w15:paraId="57619F17" w15:done="0"/>
  <w15:commentEx w15:paraId="1FD37D7C" w15:done="0"/>
  <w15:commentEx w15:paraId="093257CF" w15:done="0"/>
  <w15:commentEx w15:paraId="62D2342F" w15:done="0"/>
  <w15:commentEx w15:paraId="08882941" w15:done="0"/>
  <w15:commentEx w15:paraId="12ABF432" w15:done="0"/>
  <w15:commentEx w15:paraId="3DB84EDB" w15:done="0"/>
  <w15:commentEx w15:paraId="5E26839E" w15:done="0"/>
  <w15:commentEx w15:paraId="5A2DCC58" w15:done="0"/>
  <w15:commentEx w15:paraId="211B3386" w15:done="0"/>
  <w15:commentEx w15:paraId="7A31FDE7" w15:done="0"/>
  <w15:commentEx w15:paraId="69B85214" w15:done="0"/>
  <w15:commentEx w15:paraId="46238FF2" w15:done="0"/>
  <w15:commentEx w15:paraId="2B90CB16" w15:done="0"/>
  <w15:commentEx w15:paraId="3A79F370" w15:done="0"/>
  <w15:commentEx w15:paraId="44081DF6" w15:done="0"/>
  <w15:commentEx w15:paraId="4675F1D2" w15:done="0"/>
  <w15:commentEx w15:paraId="32C8C0DE" w15:done="0"/>
  <w15:commentEx w15:paraId="315E5F03" w15:done="0"/>
  <w15:commentEx w15:paraId="789BD1F2" w15:done="0"/>
  <w15:commentEx w15:paraId="6245B294" w15:done="0"/>
  <w15:commentEx w15:paraId="08414BA8" w15:done="0"/>
  <w15:commentEx w15:paraId="5BE4507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A7ADD4" w14:textId="77777777" w:rsidR="00F10847" w:rsidRDefault="00F10847" w:rsidP="006C57CB">
      <w:r>
        <w:separator/>
      </w:r>
    </w:p>
  </w:endnote>
  <w:endnote w:type="continuationSeparator" w:id="0">
    <w:p w14:paraId="314EE24A" w14:textId="77777777" w:rsidR="00F10847" w:rsidRDefault="00F10847" w:rsidP="006C5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4DE7F" w14:textId="77777777" w:rsidR="00F10847" w:rsidRDefault="00F10847" w:rsidP="00631A8F">
    <w:pPr>
      <w:pStyle w:val="Footer"/>
      <w:jc w:val="both"/>
    </w:pPr>
  </w:p>
  <w:p w14:paraId="7CA5E3E6" w14:textId="20F7FF54" w:rsidR="00F10847" w:rsidRDefault="00F10847" w:rsidP="00631A8F">
    <w:pPr>
      <w:pStyle w:val="Footer"/>
      <w:pBdr>
        <w:top w:val="single" w:sz="4" w:space="1" w:color="660000"/>
      </w:pBdr>
      <w:jc w:val="both"/>
      <w:rPr>
        <w:rFonts w:cs="Times New Roman"/>
      </w:rPr>
    </w:pPr>
    <w:r w:rsidRPr="007D1D51">
      <w:rPr>
        <w:rFonts w:cs="Times New Roman"/>
      </w:rPr>
      <w:t>IMPAQ International, LLC</w:t>
    </w:r>
    <w:r w:rsidRPr="007D1D51">
      <w:rPr>
        <w:rFonts w:cs="Times New Roman"/>
      </w:rPr>
      <w:tab/>
      <w:t xml:space="preserve">Page </w:t>
    </w:r>
    <w:r w:rsidRPr="007D1D51">
      <w:rPr>
        <w:rFonts w:cs="Times New Roman"/>
      </w:rPr>
      <w:fldChar w:fldCharType="begin"/>
    </w:r>
    <w:r w:rsidRPr="007D1D51">
      <w:rPr>
        <w:rFonts w:cs="Times New Roman"/>
      </w:rPr>
      <w:instrText xml:space="preserve"> PAGE   \* MERGEFORMAT </w:instrText>
    </w:r>
    <w:r w:rsidRPr="007D1D51">
      <w:rPr>
        <w:rFonts w:cs="Times New Roman"/>
      </w:rPr>
      <w:fldChar w:fldCharType="separate"/>
    </w:r>
    <w:r w:rsidR="001F37A9">
      <w:rPr>
        <w:rFonts w:cs="Times New Roman"/>
        <w:noProof/>
      </w:rPr>
      <w:t>2</w:t>
    </w:r>
    <w:r w:rsidRPr="007D1D51">
      <w:rPr>
        <w:rFonts w:cs="Times New Roman"/>
      </w:rPr>
      <w:fldChar w:fldCharType="end"/>
    </w:r>
    <w:r w:rsidRPr="007D1D51">
      <w:rPr>
        <w:rFonts w:cs="Times New Roman"/>
      </w:rPr>
      <w:tab/>
    </w:r>
    <w:r>
      <w:rPr>
        <w:rFonts w:cs="Times New Roman"/>
      </w:rPr>
      <w:t xml:space="preserve"> Paid Leave Microsimulation Model</w:t>
    </w:r>
  </w:p>
  <w:p w14:paraId="5A0AD89D" w14:textId="77777777" w:rsidR="00F10847" w:rsidRPr="005410ED" w:rsidRDefault="00F10847" w:rsidP="00631A8F">
    <w:pPr>
      <w:pStyle w:val="Footer"/>
      <w:pBdr>
        <w:top w:val="single" w:sz="4" w:space="1" w:color="660000"/>
      </w:pBdr>
      <w:jc w:val="both"/>
      <w:rPr>
        <w:rFonts w:cs="Times New Roman"/>
      </w:rPr>
    </w:pPr>
    <w:r>
      <w:rPr>
        <w:rFonts w:cs="Times New Roman"/>
      </w:rPr>
      <w:tab/>
    </w:r>
    <w:r>
      <w:rPr>
        <w:rFonts w:cs="Times New Roman"/>
      </w:rPr>
      <w:tab/>
      <w:t>Model Testing Memo</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499DFC" w14:textId="77777777" w:rsidR="00F10847" w:rsidRDefault="00F10847" w:rsidP="00631A8F">
    <w:pPr>
      <w:pStyle w:val="Footer"/>
      <w:jc w:val="both"/>
    </w:pPr>
  </w:p>
  <w:p w14:paraId="42FCF94E" w14:textId="2C3FF913" w:rsidR="00F10847" w:rsidRDefault="00F10847" w:rsidP="00631A8F">
    <w:pPr>
      <w:pStyle w:val="Footer"/>
      <w:pBdr>
        <w:top w:val="single" w:sz="4" w:space="1" w:color="660000"/>
      </w:pBdr>
      <w:tabs>
        <w:tab w:val="clear" w:pos="4680"/>
        <w:tab w:val="center" w:pos="6480"/>
      </w:tabs>
      <w:jc w:val="both"/>
      <w:rPr>
        <w:rFonts w:cs="Times New Roman"/>
      </w:rPr>
    </w:pPr>
    <w:r w:rsidRPr="007D1D51">
      <w:rPr>
        <w:rFonts w:cs="Times New Roman"/>
      </w:rPr>
      <w:t>IMPAQ International, LLC</w:t>
    </w:r>
    <w:r w:rsidRPr="007D1D51">
      <w:rPr>
        <w:rFonts w:cs="Times New Roman"/>
      </w:rPr>
      <w:tab/>
      <w:t xml:space="preserve">Page </w:t>
    </w:r>
    <w:r w:rsidRPr="007D1D51">
      <w:rPr>
        <w:rFonts w:cs="Times New Roman"/>
      </w:rPr>
      <w:fldChar w:fldCharType="begin"/>
    </w:r>
    <w:r w:rsidRPr="007D1D51">
      <w:rPr>
        <w:rFonts w:cs="Times New Roman"/>
      </w:rPr>
      <w:instrText xml:space="preserve"> PAGE   \* MERGEFORMAT </w:instrText>
    </w:r>
    <w:r w:rsidRPr="007D1D51">
      <w:rPr>
        <w:rFonts w:cs="Times New Roman"/>
      </w:rPr>
      <w:fldChar w:fldCharType="separate"/>
    </w:r>
    <w:r w:rsidR="001F37A9">
      <w:rPr>
        <w:rFonts w:cs="Times New Roman"/>
        <w:noProof/>
      </w:rPr>
      <w:t>25</w:t>
    </w:r>
    <w:r w:rsidRPr="007D1D51">
      <w:rPr>
        <w:rFonts w:cs="Times New Roman"/>
      </w:rPr>
      <w:fldChar w:fldCharType="end"/>
    </w:r>
    <w:r w:rsidRPr="007D1D51">
      <w:rPr>
        <w:rFonts w:cs="Times New Roman"/>
      </w:rPr>
      <w:tab/>
    </w:r>
    <w:r>
      <w:rPr>
        <w:rFonts w:cs="Times New Roman"/>
      </w:rPr>
      <w:t xml:space="preserve">                                            Paid Leave Microsimulation Model</w:t>
    </w:r>
  </w:p>
  <w:p w14:paraId="06851DFD" w14:textId="77777777" w:rsidR="00F10847" w:rsidRPr="005410ED" w:rsidRDefault="00F10847" w:rsidP="00631A8F">
    <w:pPr>
      <w:pStyle w:val="Footer"/>
      <w:pBdr>
        <w:top w:val="single" w:sz="4" w:space="1" w:color="660000"/>
      </w:pBdr>
      <w:jc w:val="both"/>
      <w:rPr>
        <w:rFonts w:cs="Times New Roman"/>
      </w:rPr>
    </w:pPr>
    <w:r>
      <w:rPr>
        <w:rFonts w:cs="Times New Roman"/>
      </w:rPr>
      <w:tab/>
    </w:r>
    <w:r>
      <w:rPr>
        <w:rFonts w:cs="Times New Roman"/>
      </w:rPr>
      <w:tab/>
      <w:t xml:space="preserve">                                                                                                      Model Testing Memo</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B615A" w14:textId="77777777" w:rsidR="00F10847" w:rsidRDefault="00F10847" w:rsidP="00631A8F">
    <w:pPr>
      <w:pStyle w:val="Footer"/>
      <w:jc w:val="both"/>
    </w:pPr>
  </w:p>
  <w:p w14:paraId="2B8724F7" w14:textId="0EA3E8A5" w:rsidR="00F10847" w:rsidRDefault="00F10847" w:rsidP="00631A8F">
    <w:pPr>
      <w:pStyle w:val="Footer"/>
      <w:pBdr>
        <w:top w:val="single" w:sz="4" w:space="1" w:color="660000"/>
      </w:pBdr>
      <w:jc w:val="both"/>
      <w:rPr>
        <w:rFonts w:cs="Times New Roman"/>
      </w:rPr>
    </w:pPr>
    <w:r w:rsidRPr="007D1D51">
      <w:rPr>
        <w:rFonts w:cs="Times New Roman"/>
      </w:rPr>
      <w:t>IMPAQ International, LLC</w:t>
    </w:r>
    <w:r w:rsidRPr="007D1D51">
      <w:rPr>
        <w:rFonts w:cs="Times New Roman"/>
      </w:rPr>
      <w:tab/>
      <w:t xml:space="preserve">Page </w:t>
    </w:r>
    <w:r w:rsidRPr="007D1D51">
      <w:rPr>
        <w:rFonts w:cs="Times New Roman"/>
      </w:rPr>
      <w:fldChar w:fldCharType="begin"/>
    </w:r>
    <w:r w:rsidRPr="007D1D51">
      <w:rPr>
        <w:rFonts w:cs="Times New Roman"/>
      </w:rPr>
      <w:instrText xml:space="preserve"> PAGE   \* MERGEFORMAT </w:instrText>
    </w:r>
    <w:r w:rsidRPr="007D1D51">
      <w:rPr>
        <w:rFonts w:cs="Times New Roman"/>
      </w:rPr>
      <w:fldChar w:fldCharType="separate"/>
    </w:r>
    <w:r w:rsidR="001F37A9">
      <w:rPr>
        <w:rFonts w:cs="Times New Roman"/>
        <w:noProof/>
      </w:rPr>
      <w:t>35</w:t>
    </w:r>
    <w:r w:rsidRPr="007D1D51">
      <w:rPr>
        <w:rFonts w:cs="Times New Roman"/>
      </w:rPr>
      <w:fldChar w:fldCharType="end"/>
    </w:r>
    <w:r w:rsidRPr="007D1D51">
      <w:rPr>
        <w:rFonts w:cs="Times New Roman"/>
      </w:rPr>
      <w:tab/>
    </w:r>
    <w:r>
      <w:rPr>
        <w:rFonts w:cs="Times New Roman"/>
      </w:rPr>
      <w:t xml:space="preserve"> Paid Leave Microsimulation Model</w:t>
    </w:r>
  </w:p>
  <w:p w14:paraId="41B82A28" w14:textId="77777777" w:rsidR="00F10847" w:rsidRPr="00916A75" w:rsidRDefault="00F10847" w:rsidP="00631A8F">
    <w:pPr>
      <w:pStyle w:val="Footer"/>
      <w:pBdr>
        <w:top w:val="single" w:sz="4" w:space="1" w:color="660000"/>
      </w:pBdr>
      <w:jc w:val="both"/>
      <w:rPr>
        <w:rFonts w:cs="Times New Roman"/>
      </w:rPr>
    </w:pPr>
    <w:r>
      <w:rPr>
        <w:rFonts w:cs="Times New Roman"/>
      </w:rPr>
      <w:tab/>
    </w:r>
    <w:r>
      <w:rPr>
        <w:rFonts w:cs="Times New Roman"/>
      </w:rPr>
      <w:tab/>
      <w:t>Model Testing Memo</w:t>
    </w:r>
  </w:p>
  <w:p w14:paraId="792F1AA2" w14:textId="77777777" w:rsidR="00F10847" w:rsidRDefault="00F10847" w:rsidP="00631A8F">
    <w:pP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614669" w14:textId="77777777" w:rsidR="00F10847" w:rsidRDefault="00F10847" w:rsidP="006C57CB">
      <w:r>
        <w:separator/>
      </w:r>
    </w:p>
  </w:footnote>
  <w:footnote w:type="continuationSeparator" w:id="0">
    <w:p w14:paraId="57590049" w14:textId="77777777" w:rsidR="00F10847" w:rsidRDefault="00F10847" w:rsidP="006C57CB">
      <w:r>
        <w:continuationSeparator/>
      </w:r>
    </w:p>
  </w:footnote>
  <w:footnote w:id="1">
    <w:p w14:paraId="2C624A18" w14:textId="77777777" w:rsidR="00F10847" w:rsidRDefault="00F10847" w:rsidP="00631A8F">
      <w:pPr>
        <w:pStyle w:val="FootnoteText"/>
        <w:jc w:val="both"/>
      </w:pPr>
      <w:r>
        <w:rPr>
          <w:rStyle w:val="FootnoteReference"/>
        </w:rPr>
        <w:footnoteRef/>
      </w:r>
      <w:r>
        <w:t xml:space="preserve"> See </w:t>
      </w:r>
      <w:r w:rsidRPr="008335CA">
        <w:t xml:space="preserve">Saunders, C., </w:t>
      </w:r>
      <w:r>
        <w:t xml:space="preserve">A. </w:t>
      </w:r>
      <w:r w:rsidRPr="008335CA">
        <w:t>Gammerman</w:t>
      </w:r>
      <w:r>
        <w:t xml:space="preserve"> and V. Vovk</w:t>
      </w:r>
      <w:r w:rsidRPr="008335CA">
        <w:t xml:space="preserve"> (1998). Ridge regression learning algorithm in dual variables.</w:t>
      </w:r>
    </w:p>
  </w:footnote>
  <w:footnote w:id="2">
    <w:p w14:paraId="6684C2AD" w14:textId="77777777" w:rsidR="00F10847" w:rsidRDefault="00F10847" w:rsidP="00631A8F">
      <w:pPr>
        <w:pStyle w:val="FootnoteText"/>
        <w:jc w:val="both"/>
      </w:pPr>
      <w:r>
        <w:rPr>
          <w:rStyle w:val="FootnoteReference"/>
        </w:rPr>
        <w:footnoteRef/>
      </w:r>
      <w:r>
        <w:t xml:space="preserve"> Each model by default includes all of these overlapping variables. They are: gender, marital status, age, education, race, ethnicity, family income, and presence/absence of children.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2349C"/>
    <w:multiLevelType w:val="hybridMultilevel"/>
    <w:tmpl w:val="0728F15E"/>
    <w:lvl w:ilvl="0" w:tplc="827C55E0">
      <w:start w:val="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B2577E"/>
    <w:multiLevelType w:val="hybridMultilevel"/>
    <w:tmpl w:val="84FC1A82"/>
    <w:lvl w:ilvl="0" w:tplc="C6A65DB0">
      <w:start w:val="1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A454E"/>
    <w:multiLevelType w:val="hybridMultilevel"/>
    <w:tmpl w:val="C1989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E187A"/>
    <w:multiLevelType w:val="hybridMultilevel"/>
    <w:tmpl w:val="8F0C2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8075A1"/>
    <w:multiLevelType w:val="hybridMultilevel"/>
    <w:tmpl w:val="5D88ADF4"/>
    <w:lvl w:ilvl="0" w:tplc="FB129F2C">
      <w:start w:val="1"/>
      <w:numFmt w:val="bullet"/>
      <w:lvlText w:val=""/>
      <w:lvlJc w:val="left"/>
      <w:pPr>
        <w:ind w:left="720" w:hanging="360"/>
      </w:pPr>
      <w:rPr>
        <w:rFonts w:ascii="Wingdings" w:hAnsi="Wingdings" w:hint="default"/>
        <w:sz w:val="1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3B2607"/>
    <w:multiLevelType w:val="hybridMultilevel"/>
    <w:tmpl w:val="F22048AC"/>
    <w:lvl w:ilvl="0" w:tplc="3DE8552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7B2827"/>
    <w:multiLevelType w:val="hybridMultilevel"/>
    <w:tmpl w:val="38E63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AE4973"/>
    <w:multiLevelType w:val="hybridMultilevel"/>
    <w:tmpl w:val="8EF01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3806E6"/>
    <w:multiLevelType w:val="hybridMultilevel"/>
    <w:tmpl w:val="88DCF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C93AD6"/>
    <w:multiLevelType w:val="hybridMultilevel"/>
    <w:tmpl w:val="E5BA9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091AAC"/>
    <w:multiLevelType w:val="hybridMultilevel"/>
    <w:tmpl w:val="E3ACF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0F40D8"/>
    <w:multiLevelType w:val="hybridMultilevel"/>
    <w:tmpl w:val="C0924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2"/>
  </w:num>
  <w:num w:numId="4">
    <w:abstractNumId w:val="7"/>
  </w:num>
  <w:num w:numId="5">
    <w:abstractNumId w:val="1"/>
  </w:num>
  <w:num w:numId="6">
    <w:abstractNumId w:val="4"/>
  </w:num>
  <w:num w:numId="7">
    <w:abstractNumId w:val="9"/>
  </w:num>
  <w:num w:numId="8">
    <w:abstractNumId w:val="8"/>
  </w:num>
  <w:num w:numId="9">
    <w:abstractNumId w:val="3"/>
  </w:num>
  <w:num w:numId="10">
    <w:abstractNumId w:val="6"/>
  </w:num>
  <w:num w:numId="11">
    <w:abstractNumId w:val="10"/>
  </w:num>
  <w:num w:numId="1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ief Evaluation Office">
    <w15:presenceInfo w15:providerId="None" w15:userId="Chief Evaluation Off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trackRevision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340"/>
    <w:rsid w:val="00001E77"/>
    <w:rsid w:val="0000319D"/>
    <w:rsid w:val="00004D63"/>
    <w:rsid w:val="00011ACD"/>
    <w:rsid w:val="000159A8"/>
    <w:rsid w:val="00020506"/>
    <w:rsid w:val="000323DE"/>
    <w:rsid w:val="00035B60"/>
    <w:rsid w:val="00036BBD"/>
    <w:rsid w:val="00037B99"/>
    <w:rsid w:val="00061340"/>
    <w:rsid w:val="00062195"/>
    <w:rsid w:val="00064E7E"/>
    <w:rsid w:val="00073EE8"/>
    <w:rsid w:val="00074C3B"/>
    <w:rsid w:val="00076B18"/>
    <w:rsid w:val="000A03A0"/>
    <w:rsid w:val="000A3542"/>
    <w:rsid w:val="000B1613"/>
    <w:rsid w:val="000C197E"/>
    <w:rsid w:val="000C6F79"/>
    <w:rsid w:val="000D3125"/>
    <w:rsid w:val="000D5B77"/>
    <w:rsid w:val="000D7B0F"/>
    <w:rsid w:val="000E304A"/>
    <w:rsid w:val="000F5679"/>
    <w:rsid w:val="00104EB9"/>
    <w:rsid w:val="001066E6"/>
    <w:rsid w:val="00126652"/>
    <w:rsid w:val="0013222B"/>
    <w:rsid w:val="00141ECC"/>
    <w:rsid w:val="00145A94"/>
    <w:rsid w:val="00147FF1"/>
    <w:rsid w:val="00154A7D"/>
    <w:rsid w:val="00167165"/>
    <w:rsid w:val="001753B5"/>
    <w:rsid w:val="001814D2"/>
    <w:rsid w:val="00182331"/>
    <w:rsid w:val="001977FD"/>
    <w:rsid w:val="001C2B4C"/>
    <w:rsid w:val="001E26C6"/>
    <w:rsid w:val="001E3245"/>
    <w:rsid w:val="001F37A9"/>
    <w:rsid w:val="001F6E6F"/>
    <w:rsid w:val="00207D44"/>
    <w:rsid w:val="0022343B"/>
    <w:rsid w:val="00224ADD"/>
    <w:rsid w:val="00233652"/>
    <w:rsid w:val="00233767"/>
    <w:rsid w:val="00243C90"/>
    <w:rsid w:val="002508DB"/>
    <w:rsid w:val="00255CD3"/>
    <w:rsid w:val="00261509"/>
    <w:rsid w:val="00264B38"/>
    <w:rsid w:val="0026605B"/>
    <w:rsid w:val="00272521"/>
    <w:rsid w:val="002748B6"/>
    <w:rsid w:val="00277A7B"/>
    <w:rsid w:val="00277EED"/>
    <w:rsid w:val="00281DDC"/>
    <w:rsid w:val="002838E1"/>
    <w:rsid w:val="0028401C"/>
    <w:rsid w:val="0029068D"/>
    <w:rsid w:val="00291E23"/>
    <w:rsid w:val="00294080"/>
    <w:rsid w:val="002A4733"/>
    <w:rsid w:val="002A7D33"/>
    <w:rsid w:val="002B0137"/>
    <w:rsid w:val="002B2829"/>
    <w:rsid w:val="002C3102"/>
    <w:rsid w:val="002C34D0"/>
    <w:rsid w:val="002C6142"/>
    <w:rsid w:val="002C6F38"/>
    <w:rsid w:val="002E00DA"/>
    <w:rsid w:val="002E41A2"/>
    <w:rsid w:val="002F6B8C"/>
    <w:rsid w:val="00300D30"/>
    <w:rsid w:val="003014A0"/>
    <w:rsid w:val="00307A56"/>
    <w:rsid w:val="00307FF5"/>
    <w:rsid w:val="00310D76"/>
    <w:rsid w:val="0031310C"/>
    <w:rsid w:val="00316DE6"/>
    <w:rsid w:val="00324A36"/>
    <w:rsid w:val="00325DC2"/>
    <w:rsid w:val="00331E30"/>
    <w:rsid w:val="0033744C"/>
    <w:rsid w:val="00341068"/>
    <w:rsid w:val="00355CA2"/>
    <w:rsid w:val="00370ED1"/>
    <w:rsid w:val="00372C7B"/>
    <w:rsid w:val="00375947"/>
    <w:rsid w:val="003761EE"/>
    <w:rsid w:val="00376946"/>
    <w:rsid w:val="00387C3F"/>
    <w:rsid w:val="0039035D"/>
    <w:rsid w:val="003974F7"/>
    <w:rsid w:val="003A1926"/>
    <w:rsid w:val="003A2613"/>
    <w:rsid w:val="003B2BE0"/>
    <w:rsid w:val="003C0A4B"/>
    <w:rsid w:val="003C18D5"/>
    <w:rsid w:val="003C4B64"/>
    <w:rsid w:val="003C7F18"/>
    <w:rsid w:val="003D64D9"/>
    <w:rsid w:val="003E4B5B"/>
    <w:rsid w:val="003E6D02"/>
    <w:rsid w:val="003E6D26"/>
    <w:rsid w:val="003E783A"/>
    <w:rsid w:val="004160B2"/>
    <w:rsid w:val="00417F6E"/>
    <w:rsid w:val="00424432"/>
    <w:rsid w:val="004258B4"/>
    <w:rsid w:val="004312BC"/>
    <w:rsid w:val="00432536"/>
    <w:rsid w:val="00442FAF"/>
    <w:rsid w:val="004501C5"/>
    <w:rsid w:val="00451692"/>
    <w:rsid w:val="004549A8"/>
    <w:rsid w:val="00457E27"/>
    <w:rsid w:val="004626BB"/>
    <w:rsid w:val="00465AD9"/>
    <w:rsid w:val="00465D94"/>
    <w:rsid w:val="0047305F"/>
    <w:rsid w:val="004816E2"/>
    <w:rsid w:val="004A1861"/>
    <w:rsid w:val="004A463D"/>
    <w:rsid w:val="004A5DD7"/>
    <w:rsid w:val="004B5CBF"/>
    <w:rsid w:val="004D274D"/>
    <w:rsid w:val="004D5548"/>
    <w:rsid w:val="004E3126"/>
    <w:rsid w:val="004E4939"/>
    <w:rsid w:val="004E670C"/>
    <w:rsid w:val="004F2941"/>
    <w:rsid w:val="004F46CF"/>
    <w:rsid w:val="004F7E33"/>
    <w:rsid w:val="005041AD"/>
    <w:rsid w:val="005076AE"/>
    <w:rsid w:val="00512DB2"/>
    <w:rsid w:val="0051500E"/>
    <w:rsid w:val="00523958"/>
    <w:rsid w:val="005259A8"/>
    <w:rsid w:val="00525D48"/>
    <w:rsid w:val="00525DAE"/>
    <w:rsid w:val="00537FE7"/>
    <w:rsid w:val="005410ED"/>
    <w:rsid w:val="0054787C"/>
    <w:rsid w:val="00554C8B"/>
    <w:rsid w:val="00555FFE"/>
    <w:rsid w:val="005565DC"/>
    <w:rsid w:val="005577C5"/>
    <w:rsid w:val="00557899"/>
    <w:rsid w:val="00563257"/>
    <w:rsid w:val="0056564D"/>
    <w:rsid w:val="005769AD"/>
    <w:rsid w:val="00590D69"/>
    <w:rsid w:val="00594EC5"/>
    <w:rsid w:val="005A06A6"/>
    <w:rsid w:val="005A4F70"/>
    <w:rsid w:val="005B4EA2"/>
    <w:rsid w:val="005B64A6"/>
    <w:rsid w:val="005B6724"/>
    <w:rsid w:val="005C59C0"/>
    <w:rsid w:val="005D310F"/>
    <w:rsid w:val="005D5BDB"/>
    <w:rsid w:val="005E03D9"/>
    <w:rsid w:val="005E2CC6"/>
    <w:rsid w:val="005E547D"/>
    <w:rsid w:val="005F67A5"/>
    <w:rsid w:val="005F7848"/>
    <w:rsid w:val="00601762"/>
    <w:rsid w:val="00601B18"/>
    <w:rsid w:val="00604B72"/>
    <w:rsid w:val="00607A63"/>
    <w:rsid w:val="00621A19"/>
    <w:rsid w:val="0062447D"/>
    <w:rsid w:val="00625ADF"/>
    <w:rsid w:val="00631A8F"/>
    <w:rsid w:val="00637F48"/>
    <w:rsid w:val="00641B5C"/>
    <w:rsid w:val="00644B9E"/>
    <w:rsid w:val="00646346"/>
    <w:rsid w:val="0066706B"/>
    <w:rsid w:val="006703C3"/>
    <w:rsid w:val="0067309C"/>
    <w:rsid w:val="0067457A"/>
    <w:rsid w:val="00681DCB"/>
    <w:rsid w:val="0069174C"/>
    <w:rsid w:val="006A5D3F"/>
    <w:rsid w:val="006B2767"/>
    <w:rsid w:val="006B4122"/>
    <w:rsid w:val="006C4651"/>
    <w:rsid w:val="006C57CB"/>
    <w:rsid w:val="006D67B4"/>
    <w:rsid w:val="006E40A7"/>
    <w:rsid w:val="006E6BE0"/>
    <w:rsid w:val="006E70E3"/>
    <w:rsid w:val="006F1BD4"/>
    <w:rsid w:val="006F48CE"/>
    <w:rsid w:val="006F7DFE"/>
    <w:rsid w:val="00706AE4"/>
    <w:rsid w:val="007102A3"/>
    <w:rsid w:val="00712745"/>
    <w:rsid w:val="00712E07"/>
    <w:rsid w:val="00714179"/>
    <w:rsid w:val="0073054E"/>
    <w:rsid w:val="00732102"/>
    <w:rsid w:val="00736568"/>
    <w:rsid w:val="00746801"/>
    <w:rsid w:val="007478FC"/>
    <w:rsid w:val="00762D4F"/>
    <w:rsid w:val="007635B7"/>
    <w:rsid w:val="00764A59"/>
    <w:rsid w:val="00771545"/>
    <w:rsid w:val="00772D39"/>
    <w:rsid w:val="007916E4"/>
    <w:rsid w:val="00794DE9"/>
    <w:rsid w:val="007A20D4"/>
    <w:rsid w:val="007A6319"/>
    <w:rsid w:val="007B78BD"/>
    <w:rsid w:val="007C004B"/>
    <w:rsid w:val="007C2492"/>
    <w:rsid w:val="007C654F"/>
    <w:rsid w:val="007D32A9"/>
    <w:rsid w:val="007D5E74"/>
    <w:rsid w:val="007E1F0F"/>
    <w:rsid w:val="007E4A41"/>
    <w:rsid w:val="007F062F"/>
    <w:rsid w:val="007F125C"/>
    <w:rsid w:val="007F3357"/>
    <w:rsid w:val="0080027E"/>
    <w:rsid w:val="008007C1"/>
    <w:rsid w:val="008037BD"/>
    <w:rsid w:val="0080664F"/>
    <w:rsid w:val="0081370C"/>
    <w:rsid w:val="008176AE"/>
    <w:rsid w:val="00830074"/>
    <w:rsid w:val="00830807"/>
    <w:rsid w:val="00840374"/>
    <w:rsid w:val="00843ED8"/>
    <w:rsid w:val="00850102"/>
    <w:rsid w:val="008611BB"/>
    <w:rsid w:val="0086461A"/>
    <w:rsid w:val="008737A4"/>
    <w:rsid w:val="00875C93"/>
    <w:rsid w:val="00877305"/>
    <w:rsid w:val="00877B14"/>
    <w:rsid w:val="00886338"/>
    <w:rsid w:val="00887A21"/>
    <w:rsid w:val="00891BC1"/>
    <w:rsid w:val="00893292"/>
    <w:rsid w:val="0089794F"/>
    <w:rsid w:val="008B2809"/>
    <w:rsid w:val="008B3B7B"/>
    <w:rsid w:val="008B5262"/>
    <w:rsid w:val="008B6DEA"/>
    <w:rsid w:val="008B7EBA"/>
    <w:rsid w:val="008C2661"/>
    <w:rsid w:val="008C2663"/>
    <w:rsid w:val="008C63FF"/>
    <w:rsid w:val="008D006A"/>
    <w:rsid w:val="008D2E72"/>
    <w:rsid w:val="008D4D54"/>
    <w:rsid w:val="008E1D0D"/>
    <w:rsid w:val="008E227E"/>
    <w:rsid w:val="008F0672"/>
    <w:rsid w:val="008F3FD7"/>
    <w:rsid w:val="0091209B"/>
    <w:rsid w:val="00916A75"/>
    <w:rsid w:val="00924CB8"/>
    <w:rsid w:val="00926B5E"/>
    <w:rsid w:val="00930A18"/>
    <w:rsid w:val="009331C9"/>
    <w:rsid w:val="00936DF1"/>
    <w:rsid w:val="00952F2F"/>
    <w:rsid w:val="00961E90"/>
    <w:rsid w:val="009631F8"/>
    <w:rsid w:val="00964E4D"/>
    <w:rsid w:val="00975EF9"/>
    <w:rsid w:val="00980210"/>
    <w:rsid w:val="00982395"/>
    <w:rsid w:val="00983961"/>
    <w:rsid w:val="00983B7E"/>
    <w:rsid w:val="00986F5B"/>
    <w:rsid w:val="009909EE"/>
    <w:rsid w:val="00991B20"/>
    <w:rsid w:val="0099422D"/>
    <w:rsid w:val="009A2CE8"/>
    <w:rsid w:val="009A4498"/>
    <w:rsid w:val="009B2E9A"/>
    <w:rsid w:val="009B5229"/>
    <w:rsid w:val="009B62CE"/>
    <w:rsid w:val="009B6717"/>
    <w:rsid w:val="009B79D3"/>
    <w:rsid w:val="009C67C8"/>
    <w:rsid w:val="009E0F0C"/>
    <w:rsid w:val="009E1B89"/>
    <w:rsid w:val="009F0379"/>
    <w:rsid w:val="009F09A2"/>
    <w:rsid w:val="009F39FC"/>
    <w:rsid w:val="00A1011C"/>
    <w:rsid w:val="00A13625"/>
    <w:rsid w:val="00A17FFE"/>
    <w:rsid w:val="00A212C4"/>
    <w:rsid w:val="00A2701D"/>
    <w:rsid w:val="00A33D4C"/>
    <w:rsid w:val="00A404B0"/>
    <w:rsid w:val="00A42209"/>
    <w:rsid w:val="00A43A41"/>
    <w:rsid w:val="00A44A27"/>
    <w:rsid w:val="00A511DE"/>
    <w:rsid w:val="00A514F5"/>
    <w:rsid w:val="00A51C32"/>
    <w:rsid w:val="00A54EEC"/>
    <w:rsid w:val="00A65460"/>
    <w:rsid w:val="00A70C87"/>
    <w:rsid w:val="00A724D6"/>
    <w:rsid w:val="00A7718C"/>
    <w:rsid w:val="00A77BC8"/>
    <w:rsid w:val="00A77DE4"/>
    <w:rsid w:val="00A83AD6"/>
    <w:rsid w:val="00A84F3F"/>
    <w:rsid w:val="00A91263"/>
    <w:rsid w:val="00A912BA"/>
    <w:rsid w:val="00AA21BD"/>
    <w:rsid w:val="00AB6AFB"/>
    <w:rsid w:val="00AC612D"/>
    <w:rsid w:val="00AD3F4B"/>
    <w:rsid w:val="00AE7730"/>
    <w:rsid w:val="00B01148"/>
    <w:rsid w:val="00B04FDB"/>
    <w:rsid w:val="00B10460"/>
    <w:rsid w:val="00B20827"/>
    <w:rsid w:val="00B21238"/>
    <w:rsid w:val="00B24ED4"/>
    <w:rsid w:val="00B27270"/>
    <w:rsid w:val="00B3443E"/>
    <w:rsid w:val="00B42842"/>
    <w:rsid w:val="00B4461D"/>
    <w:rsid w:val="00B515BF"/>
    <w:rsid w:val="00B54D1B"/>
    <w:rsid w:val="00B60AA9"/>
    <w:rsid w:val="00B71766"/>
    <w:rsid w:val="00B76352"/>
    <w:rsid w:val="00B77EFD"/>
    <w:rsid w:val="00B879A0"/>
    <w:rsid w:val="00B94CD2"/>
    <w:rsid w:val="00BA6B0C"/>
    <w:rsid w:val="00BA77C2"/>
    <w:rsid w:val="00BB045F"/>
    <w:rsid w:val="00BB12DF"/>
    <w:rsid w:val="00BB2353"/>
    <w:rsid w:val="00BB5164"/>
    <w:rsid w:val="00BC4BD2"/>
    <w:rsid w:val="00BE0A6C"/>
    <w:rsid w:val="00BE1AD0"/>
    <w:rsid w:val="00BF4120"/>
    <w:rsid w:val="00BF593D"/>
    <w:rsid w:val="00C013F9"/>
    <w:rsid w:val="00C01836"/>
    <w:rsid w:val="00C01DBA"/>
    <w:rsid w:val="00C0734C"/>
    <w:rsid w:val="00C12083"/>
    <w:rsid w:val="00C16E45"/>
    <w:rsid w:val="00C23673"/>
    <w:rsid w:val="00C34BA4"/>
    <w:rsid w:val="00C37A5C"/>
    <w:rsid w:val="00C522B9"/>
    <w:rsid w:val="00C87E61"/>
    <w:rsid w:val="00C87F03"/>
    <w:rsid w:val="00C91FF9"/>
    <w:rsid w:val="00CA11D2"/>
    <w:rsid w:val="00CB0A12"/>
    <w:rsid w:val="00CB555E"/>
    <w:rsid w:val="00CB5E71"/>
    <w:rsid w:val="00CC12FF"/>
    <w:rsid w:val="00CC259E"/>
    <w:rsid w:val="00CD60E4"/>
    <w:rsid w:val="00CE1B81"/>
    <w:rsid w:val="00CE1F01"/>
    <w:rsid w:val="00CE24D5"/>
    <w:rsid w:val="00CE32EA"/>
    <w:rsid w:val="00CE3E08"/>
    <w:rsid w:val="00CE77DE"/>
    <w:rsid w:val="00CF2ABE"/>
    <w:rsid w:val="00CF3AA4"/>
    <w:rsid w:val="00D029E1"/>
    <w:rsid w:val="00D07870"/>
    <w:rsid w:val="00D17C2F"/>
    <w:rsid w:val="00D337D4"/>
    <w:rsid w:val="00D50CA2"/>
    <w:rsid w:val="00D549D4"/>
    <w:rsid w:val="00D644CB"/>
    <w:rsid w:val="00D650A6"/>
    <w:rsid w:val="00D6515E"/>
    <w:rsid w:val="00D72ABF"/>
    <w:rsid w:val="00D74E51"/>
    <w:rsid w:val="00D814C1"/>
    <w:rsid w:val="00D83752"/>
    <w:rsid w:val="00D84A85"/>
    <w:rsid w:val="00D8585A"/>
    <w:rsid w:val="00D86E7F"/>
    <w:rsid w:val="00DB0AEE"/>
    <w:rsid w:val="00DB5AA5"/>
    <w:rsid w:val="00DC3282"/>
    <w:rsid w:val="00DD0323"/>
    <w:rsid w:val="00DD4409"/>
    <w:rsid w:val="00DE1E88"/>
    <w:rsid w:val="00DE5991"/>
    <w:rsid w:val="00DF5E23"/>
    <w:rsid w:val="00E00BCC"/>
    <w:rsid w:val="00E07F3B"/>
    <w:rsid w:val="00E1004E"/>
    <w:rsid w:val="00E34425"/>
    <w:rsid w:val="00E3502F"/>
    <w:rsid w:val="00E43262"/>
    <w:rsid w:val="00E452DF"/>
    <w:rsid w:val="00E52E77"/>
    <w:rsid w:val="00E54CB8"/>
    <w:rsid w:val="00E61F7B"/>
    <w:rsid w:val="00E62A28"/>
    <w:rsid w:val="00E63678"/>
    <w:rsid w:val="00E64E8B"/>
    <w:rsid w:val="00E662CA"/>
    <w:rsid w:val="00E66980"/>
    <w:rsid w:val="00E8115E"/>
    <w:rsid w:val="00E853F7"/>
    <w:rsid w:val="00E858CC"/>
    <w:rsid w:val="00E9090C"/>
    <w:rsid w:val="00E93551"/>
    <w:rsid w:val="00EA02C1"/>
    <w:rsid w:val="00EB53CE"/>
    <w:rsid w:val="00EE2D65"/>
    <w:rsid w:val="00EF3DB1"/>
    <w:rsid w:val="00EF5CA8"/>
    <w:rsid w:val="00F00BBE"/>
    <w:rsid w:val="00F03345"/>
    <w:rsid w:val="00F073E7"/>
    <w:rsid w:val="00F10847"/>
    <w:rsid w:val="00F21617"/>
    <w:rsid w:val="00F21D65"/>
    <w:rsid w:val="00F238BB"/>
    <w:rsid w:val="00F23CB8"/>
    <w:rsid w:val="00F40916"/>
    <w:rsid w:val="00F5557C"/>
    <w:rsid w:val="00F6540E"/>
    <w:rsid w:val="00F660E8"/>
    <w:rsid w:val="00F66695"/>
    <w:rsid w:val="00F71426"/>
    <w:rsid w:val="00F73DC9"/>
    <w:rsid w:val="00F82068"/>
    <w:rsid w:val="00F85B5C"/>
    <w:rsid w:val="00F94BB2"/>
    <w:rsid w:val="00FA0EDF"/>
    <w:rsid w:val="00FA55DF"/>
    <w:rsid w:val="00FB17E0"/>
    <w:rsid w:val="00FB5D5A"/>
    <w:rsid w:val="00FC1520"/>
    <w:rsid w:val="00FC5F87"/>
    <w:rsid w:val="00FC6C73"/>
    <w:rsid w:val="00FD2EA9"/>
    <w:rsid w:val="00FD3274"/>
    <w:rsid w:val="00FD4AC5"/>
    <w:rsid w:val="00FE08CA"/>
    <w:rsid w:val="539AB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021E938"/>
  <w15:chartTrackingRefBased/>
  <w15:docId w15:val="{7DB8DCE9-9ED3-4BC4-831C-FC29E8D69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59E"/>
  </w:style>
  <w:style w:type="paragraph" w:styleId="Heading1">
    <w:name w:val="heading 1"/>
    <w:basedOn w:val="Normal"/>
    <w:next w:val="Normal"/>
    <w:link w:val="Heading1Char"/>
    <w:uiPriority w:val="9"/>
    <w:qFormat/>
    <w:rsid w:val="00E07F3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1509"/>
    <w:pPr>
      <w:keepNext/>
      <w:keepLines/>
      <w:spacing w:before="40"/>
      <w:outlineLvl w:val="1"/>
    </w:pPr>
    <w:rPr>
      <w:rFonts w:eastAsiaTheme="majorEastAsia" w:cs="Times New Roman"/>
      <w:b/>
      <w:color w:val="6C0000"/>
      <w:sz w:val="28"/>
      <w:szCs w:val="26"/>
    </w:rPr>
  </w:style>
  <w:style w:type="paragraph" w:styleId="Heading3">
    <w:name w:val="heading 3"/>
    <w:basedOn w:val="Normal"/>
    <w:next w:val="Normal"/>
    <w:link w:val="Heading3Char"/>
    <w:uiPriority w:val="9"/>
    <w:unhideWhenUsed/>
    <w:qFormat/>
    <w:rsid w:val="00261509"/>
    <w:pPr>
      <w:keepNext/>
      <w:keepLines/>
      <w:spacing w:before="40"/>
      <w:outlineLvl w:val="2"/>
    </w:pPr>
    <w:rPr>
      <w:rFonts w:eastAsiaTheme="majorEastAsia"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CHIP_list paragraph,List Paragraph1,Recommendation,List Paragraph (numbered (a)),Dot pt,F5 List Paragraph,No Spacing1,List Paragraph Char Char Char,Indicator Text,Numbered Para 1,MAIN CONTENT,Colorful List - Accent 11,Bullet 1"/>
    <w:basedOn w:val="Normal"/>
    <w:link w:val="ListParagraphChar"/>
    <w:uiPriority w:val="34"/>
    <w:qFormat/>
    <w:rsid w:val="00FD4AC5"/>
    <w:pPr>
      <w:ind w:left="720"/>
      <w:contextualSpacing/>
    </w:pPr>
  </w:style>
  <w:style w:type="table" w:styleId="TableGrid">
    <w:name w:val="Table Grid"/>
    <w:basedOn w:val="TableNormal"/>
    <w:uiPriority w:val="39"/>
    <w:rsid w:val="00712E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61509"/>
    <w:rPr>
      <w:rFonts w:eastAsiaTheme="majorEastAsia" w:cs="Times New Roman"/>
      <w:b/>
      <w:color w:val="6C0000"/>
      <w:sz w:val="28"/>
      <w:szCs w:val="26"/>
    </w:rPr>
  </w:style>
  <w:style w:type="character" w:customStyle="1" w:styleId="Heading1Char">
    <w:name w:val="Heading 1 Char"/>
    <w:basedOn w:val="DefaultParagraphFont"/>
    <w:link w:val="Heading1"/>
    <w:uiPriority w:val="9"/>
    <w:rsid w:val="00E07F3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61509"/>
    <w:rPr>
      <w:rFonts w:eastAsiaTheme="majorEastAsia" w:cs="Times New Roman"/>
      <w:b/>
    </w:rPr>
  </w:style>
  <w:style w:type="character" w:styleId="PlaceholderText">
    <w:name w:val="Placeholder Text"/>
    <w:basedOn w:val="DefaultParagraphFont"/>
    <w:uiPriority w:val="99"/>
    <w:semiHidden/>
    <w:rsid w:val="00E662CA"/>
    <w:rPr>
      <w:color w:val="808080"/>
    </w:rPr>
  </w:style>
  <w:style w:type="paragraph" w:styleId="FootnoteText">
    <w:name w:val="footnote text"/>
    <w:basedOn w:val="Normal"/>
    <w:link w:val="FootnoteTextChar"/>
    <w:uiPriority w:val="99"/>
    <w:unhideWhenUsed/>
    <w:qFormat/>
    <w:rsid w:val="006C57CB"/>
    <w:rPr>
      <w:sz w:val="20"/>
      <w:szCs w:val="20"/>
    </w:rPr>
  </w:style>
  <w:style w:type="character" w:customStyle="1" w:styleId="FootnoteTextChar">
    <w:name w:val="Footnote Text Char"/>
    <w:basedOn w:val="DefaultParagraphFont"/>
    <w:link w:val="FootnoteText"/>
    <w:uiPriority w:val="99"/>
    <w:qFormat/>
    <w:rsid w:val="006C57CB"/>
    <w:rPr>
      <w:sz w:val="20"/>
      <w:szCs w:val="20"/>
    </w:rPr>
  </w:style>
  <w:style w:type="character" w:styleId="FootnoteReference">
    <w:name w:val="footnote reference"/>
    <w:basedOn w:val="DefaultParagraphFont"/>
    <w:uiPriority w:val="99"/>
    <w:unhideWhenUsed/>
    <w:qFormat/>
    <w:rsid w:val="006C57CB"/>
    <w:rPr>
      <w:vertAlign w:val="superscript"/>
    </w:rPr>
  </w:style>
  <w:style w:type="character" w:customStyle="1" w:styleId="ListParagraphChar">
    <w:name w:val="List Paragraph Char"/>
    <w:aliases w:val="MCHIP_list paragraph Char,List Paragraph1 Char,Recommendation Char,List Paragraph (numbered (a)) Char,Dot pt Char,F5 List Paragraph Char,No Spacing1 Char,List Paragraph Char Char Char Char,Indicator Text Char,Numbered Para 1 Char"/>
    <w:basedOn w:val="DefaultParagraphFont"/>
    <w:link w:val="ListParagraph"/>
    <w:uiPriority w:val="34"/>
    <w:qFormat/>
    <w:rsid w:val="00261509"/>
  </w:style>
  <w:style w:type="table" w:customStyle="1" w:styleId="IMPAQMulitibandedTable">
    <w:name w:val="IMPAQ Mulitibanded Table"/>
    <w:basedOn w:val="TableNormal"/>
    <w:uiPriority w:val="61"/>
    <w:rsid w:val="00F73DC9"/>
    <w:pPr>
      <w:jc w:val="center"/>
    </w:pPr>
    <w:rPr>
      <w:rFonts w:asciiTheme="minorHAnsi" w:eastAsia="SimSun" w:hAnsiTheme="minorHAnsi"/>
      <w:sz w:val="20"/>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vAlign w:val="center"/>
    </w:tcPr>
    <w:tblStylePr w:type="firstRow">
      <w:pPr>
        <w:spacing w:before="0" w:after="0" w:line="240" w:lineRule="auto"/>
      </w:pPr>
      <w:rPr>
        <w:rFonts w:ascii="Calibri" w:hAnsi="Calibri"/>
        <w:b/>
        <w:bCs/>
        <w:color w:val="FFFFFF" w:themeColor="background1"/>
        <w:sz w:val="22"/>
      </w:rPr>
      <w:tblPr/>
      <w:tcPr>
        <w:shd w:val="clear" w:color="auto" w:fill="660000"/>
      </w:tcPr>
    </w:tblStylePr>
    <w:tblStylePr w:type="lastRow">
      <w:pPr>
        <w:spacing w:before="0" w:after="0" w:line="240" w:lineRule="auto"/>
      </w:pPr>
      <w:rPr>
        <w:rFonts w:ascii="Calibri" w:hAnsi="Calibri"/>
        <w:b/>
        <w:bCs/>
        <w:color w:val="FFFFFF" w:themeColor="background1"/>
        <w:sz w:val="22"/>
      </w:rPr>
      <w:tblPr/>
      <w:tcPr>
        <w:shd w:val="clear" w:color="auto" w:fill="808000"/>
      </w:tcPr>
    </w:tblStylePr>
    <w:tblStylePr w:type="firstCol">
      <w:rPr>
        <w:rFonts w:asciiTheme="minorHAnsi" w:hAnsiTheme="minorHAnsi"/>
        <w:b w:val="0"/>
        <w:bCs/>
        <w:sz w:val="20"/>
      </w:rPr>
    </w:tblStylePr>
    <w:tblStylePr w:type="lastCol">
      <w:rPr>
        <w:rFonts w:asciiTheme="minorHAnsi" w:hAnsiTheme="minorHAnsi"/>
        <w:b w:val="0"/>
        <w:bCs/>
        <w:sz w:val="20"/>
      </w:rPr>
    </w:tblStylePr>
    <w:tblStylePr w:type="band1Vert">
      <w:rPr>
        <w:rFonts w:asciiTheme="minorHAnsi" w:hAnsiTheme="minorHAnsi"/>
        <w:sz w:val="20"/>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2Vert">
      <w:rPr>
        <w:rFonts w:asciiTheme="minorHAnsi" w:hAnsiTheme="minorHAnsi"/>
        <w:sz w:val="20"/>
      </w:rPr>
    </w:tblStylePr>
    <w:tblStylePr w:type="band1Horz">
      <w:rPr>
        <w:rFonts w:asciiTheme="minorHAnsi" w:hAnsiTheme="minorHAnsi"/>
        <w:sz w:val="20"/>
      </w:rPr>
    </w:tblStylePr>
    <w:tblStylePr w:type="band2Horz">
      <w:rPr>
        <w:rFonts w:asciiTheme="minorHAnsi" w:hAnsiTheme="minorHAnsi"/>
        <w:sz w:val="20"/>
      </w:rPr>
      <w:tblPr/>
      <w:tcPr>
        <w:shd w:val="clear" w:color="auto" w:fill="D9D9D9"/>
      </w:tcPr>
    </w:tblStylePr>
  </w:style>
  <w:style w:type="paragraph" w:styleId="Caption">
    <w:name w:val="caption"/>
    <w:basedOn w:val="Normal"/>
    <w:next w:val="Normal"/>
    <w:uiPriority w:val="35"/>
    <w:unhideWhenUsed/>
    <w:qFormat/>
    <w:rsid w:val="00F73DC9"/>
    <w:pPr>
      <w:spacing w:after="120"/>
      <w:jc w:val="center"/>
    </w:pPr>
    <w:rPr>
      <w:rFonts w:eastAsia="SimSun" w:cs="Times New Roman"/>
      <w:b/>
      <w:bCs/>
      <w:szCs w:val="18"/>
    </w:rPr>
  </w:style>
  <w:style w:type="paragraph" w:styleId="BalloonText">
    <w:name w:val="Balloon Text"/>
    <w:basedOn w:val="Normal"/>
    <w:link w:val="BalloonTextChar"/>
    <w:uiPriority w:val="99"/>
    <w:semiHidden/>
    <w:unhideWhenUsed/>
    <w:rsid w:val="005259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9A8"/>
    <w:rPr>
      <w:rFonts w:ascii="Segoe UI" w:hAnsi="Segoe UI" w:cs="Segoe UI"/>
      <w:sz w:val="18"/>
      <w:szCs w:val="18"/>
    </w:rPr>
  </w:style>
  <w:style w:type="paragraph" w:styleId="Header">
    <w:name w:val="header"/>
    <w:basedOn w:val="Normal"/>
    <w:link w:val="HeaderChar"/>
    <w:uiPriority w:val="99"/>
    <w:unhideWhenUsed/>
    <w:rsid w:val="00BA6B0C"/>
    <w:pPr>
      <w:tabs>
        <w:tab w:val="center" w:pos="4680"/>
        <w:tab w:val="right" w:pos="9360"/>
      </w:tabs>
    </w:pPr>
  </w:style>
  <w:style w:type="character" w:customStyle="1" w:styleId="HeaderChar">
    <w:name w:val="Header Char"/>
    <w:basedOn w:val="DefaultParagraphFont"/>
    <w:link w:val="Header"/>
    <w:uiPriority w:val="99"/>
    <w:rsid w:val="00BA6B0C"/>
  </w:style>
  <w:style w:type="paragraph" w:styleId="Footer">
    <w:name w:val="footer"/>
    <w:basedOn w:val="Normal"/>
    <w:link w:val="FooterChar"/>
    <w:uiPriority w:val="99"/>
    <w:unhideWhenUsed/>
    <w:rsid w:val="00BA6B0C"/>
    <w:pPr>
      <w:tabs>
        <w:tab w:val="center" w:pos="4680"/>
        <w:tab w:val="right" w:pos="9360"/>
      </w:tabs>
    </w:pPr>
  </w:style>
  <w:style w:type="character" w:customStyle="1" w:styleId="FooterChar">
    <w:name w:val="Footer Char"/>
    <w:basedOn w:val="DefaultParagraphFont"/>
    <w:link w:val="Footer"/>
    <w:uiPriority w:val="99"/>
    <w:rsid w:val="00BA6B0C"/>
  </w:style>
  <w:style w:type="character" w:styleId="CommentReference">
    <w:name w:val="annotation reference"/>
    <w:basedOn w:val="DefaultParagraphFont"/>
    <w:uiPriority w:val="99"/>
    <w:semiHidden/>
    <w:unhideWhenUsed/>
    <w:rsid w:val="005B4EA2"/>
    <w:rPr>
      <w:sz w:val="16"/>
      <w:szCs w:val="16"/>
    </w:rPr>
  </w:style>
  <w:style w:type="paragraph" w:styleId="CommentText">
    <w:name w:val="annotation text"/>
    <w:basedOn w:val="Normal"/>
    <w:link w:val="CommentTextChar"/>
    <w:uiPriority w:val="99"/>
    <w:unhideWhenUsed/>
    <w:rsid w:val="005B4EA2"/>
    <w:pPr>
      <w:jc w:val="both"/>
    </w:pPr>
    <w:rPr>
      <w:rFonts w:ascii="Calibri" w:hAnsi="Calibri"/>
      <w:sz w:val="20"/>
      <w:szCs w:val="20"/>
    </w:rPr>
  </w:style>
  <w:style w:type="character" w:customStyle="1" w:styleId="CommentTextChar">
    <w:name w:val="Comment Text Char"/>
    <w:basedOn w:val="DefaultParagraphFont"/>
    <w:link w:val="CommentText"/>
    <w:uiPriority w:val="99"/>
    <w:rsid w:val="005B4EA2"/>
    <w:rPr>
      <w:rFonts w:ascii="Calibri" w:hAnsi="Calibri"/>
      <w:sz w:val="20"/>
      <w:szCs w:val="20"/>
    </w:rPr>
  </w:style>
  <w:style w:type="paragraph" w:styleId="BodyText">
    <w:name w:val="Body Text"/>
    <w:basedOn w:val="Normal"/>
    <w:link w:val="BodyTextChar"/>
    <w:uiPriority w:val="1"/>
    <w:qFormat/>
    <w:rsid w:val="00557899"/>
    <w:pPr>
      <w:widowControl w:val="0"/>
      <w:autoSpaceDE w:val="0"/>
      <w:autoSpaceDN w:val="0"/>
    </w:pPr>
    <w:rPr>
      <w:rFonts w:asciiTheme="minorHAnsi" w:eastAsia="Arial" w:hAnsiTheme="minorHAnsi" w:cs="Arial"/>
      <w:color w:val="4C4D4F"/>
      <w:szCs w:val="22"/>
    </w:rPr>
  </w:style>
  <w:style w:type="character" w:customStyle="1" w:styleId="BodyTextChar">
    <w:name w:val="Body Text Char"/>
    <w:basedOn w:val="DefaultParagraphFont"/>
    <w:link w:val="BodyText"/>
    <w:uiPriority w:val="1"/>
    <w:rsid w:val="00557899"/>
    <w:rPr>
      <w:rFonts w:asciiTheme="minorHAnsi" w:eastAsia="Arial" w:hAnsiTheme="minorHAnsi" w:cs="Arial"/>
      <w:color w:val="4C4D4F"/>
      <w:szCs w:val="22"/>
    </w:rPr>
  </w:style>
  <w:style w:type="paragraph" w:styleId="TOCHeading">
    <w:name w:val="TOC Heading"/>
    <w:basedOn w:val="Heading1"/>
    <w:next w:val="Normal"/>
    <w:uiPriority w:val="39"/>
    <w:unhideWhenUsed/>
    <w:qFormat/>
    <w:rsid w:val="00557899"/>
    <w:pPr>
      <w:spacing w:line="259" w:lineRule="auto"/>
      <w:outlineLvl w:val="9"/>
    </w:pPr>
  </w:style>
  <w:style w:type="paragraph" w:styleId="TOC2">
    <w:name w:val="toc 2"/>
    <w:basedOn w:val="Normal"/>
    <w:next w:val="Normal"/>
    <w:autoRedefine/>
    <w:uiPriority w:val="39"/>
    <w:unhideWhenUsed/>
    <w:rsid w:val="00557899"/>
    <w:pPr>
      <w:spacing w:after="100"/>
      <w:ind w:left="240"/>
    </w:pPr>
  </w:style>
  <w:style w:type="paragraph" w:styleId="TOC1">
    <w:name w:val="toc 1"/>
    <w:basedOn w:val="Normal"/>
    <w:next w:val="Normal"/>
    <w:autoRedefine/>
    <w:uiPriority w:val="39"/>
    <w:unhideWhenUsed/>
    <w:rsid w:val="00557899"/>
    <w:pPr>
      <w:spacing w:after="100"/>
    </w:pPr>
  </w:style>
  <w:style w:type="paragraph" w:styleId="TOC3">
    <w:name w:val="toc 3"/>
    <w:basedOn w:val="Normal"/>
    <w:next w:val="Normal"/>
    <w:autoRedefine/>
    <w:uiPriority w:val="39"/>
    <w:unhideWhenUsed/>
    <w:rsid w:val="00557899"/>
    <w:pPr>
      <w:spacing w:after="100"/>
      <w:ind w:left="480"/>
    </w:pPr>
  </w:style>
  <w:style w:type="character" w:styleId="Hyperlink">
    <w:name w:val="Hyperlink"/>
    <w:basedOn w:val="DefaultParagraphFont"/>
    <w:uiPriority w:val="99"/>
    <w:unhideWhenUsed/>
    <w:rsid w:val="00557899"/>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89794F"/>
    <w:pPr>
      <w:jc w:val="left"/>
    </w:pPr>
    <w:rPr>
      <w:rFonts w:ascii="Times New Roman" w:hAnsi="Times New Roman"/>
      <w:b/>
      <w:bCs/>
    </w:rPr>
  </w:style>
  <w:style w:type="character" w:customStyle="1" w:styleId="CommentSubjectChar">
    <w:name w:val="Comment Subject Char"/>
    <w:basedOn w:val="CommentTextChar"/>
    <w:link w:val="CommentSubject"/>
    <w:uiPriority w:val="99"/>
    <w:semiHidden/>
    <w:rsid w:val="0089794F"/>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857419">
      <w:bodyDiv w:val="1"/>
      <w:marLeft w:val="0"/>
      <w:marRight w:val="0"/>
      <w:marTop w:val="0"/>
      <w:marBottom w:val="0"/>
      <w:divBdr>
        <w:top w:val="none" w:sz="0" w:space="0" w:color="auto"/>
        <w:left w:val="none" w:sz="0" w:space="0" w:color="auto"/>
        <w:bottom w:val="none" w:sz="0" w:space="0" w:color="auto"/>
        <w:right w:val="none" w:sz="0" w:space="0" w:color="auto"/>
      </w:divBdr>
    </w:div>
    <w:div w:id="906384499">
      <w:bodyDiv w:val="1"/>
      <w:marLeft w:val="0"/>
      <w:marRight w:val="0"/>
      <w:marTop w:val="0"/>
      <w:marBottom w:val="0"/>
      <w:divBdr>
        <w:top w:val="none" w:sz="0" w:space="0" w:color="auto"/>
        <w:left w:val="none" w:sz="0" w:space="0" w:color="auto"/>
        <w:bottom w:val="none" w:sz="0" w:space="0" w:color="auto"/>
        <w:right w:val="none" w:sz="0" w:space="0" w:color="auto"/>
      </w:divBdr>
    </w:div>
    <w:div w:id="1293248690">
      <w:bodyDiv w:val="1"/>
      <w:marLeft w:val="0"/>
      <w:marRight w:val="0"/>
      <w:marTop w:val="0"/>
      <w:marBottom w:val="0"/>
      <w:divBdr>
        <w:top w:val="none" w:sz="0" w:space="0" w:color="auto"/>
        <w:left w:val="none" w:sz="0" w:space="0" w:color="auto"/>
        <w:bottom w:val="none" w:sz="0" w:space="0" w:color="auto"/>
        <w:right w:val="none" w:sz="0" w:space="0" w:color="auto"/>
      </w:divBdr>
    </w:div>
    <w:div w:id="1496992741">
      <w:bodyDiv w:val="1"/>
      <w:marLeft w:val="0"/>
      <w:marRight w:val="0"/>
      <w:marTop w:val="0"/>
      <w:marBottom w:val="0"/>
      <w:divBdr>
        <w:top w:val="none" w:sz="0" w:space="0" w:color="auto"/>
        <w:left w:val="none" w:sz="0" w:space="0" w:color="auto"/>
        <w:bottom w:val="none" w:sz="0" w:space="0" w:color="auto"/>
        <w:right w:val="none" w:sz="0" w:space="0" w:color="auto"/>
      </w:divBdr>
    </w:div>
    <w:div w:id="1670519271">
      <w:bodyDiv w:val="1"/>
      <w:marLeft w:val="0"/>
      <w:marRight w:val="0"/>
      <w:marTop w:val="0"/>
      <w:marBottom w:val="0"/>
      <w:divBdr>
        <w:top w:val="none" w:sz="0" w:space="0" w:color="auto"/>
        <w:left w:val="none" w:sz="0" w:space="0" w:color="auto"/>
        <w:bottom w:val="none" w:sz="0" w:space="0" w:color="auto"/>
        <w:right w:val="none" w:sz="0" w:space="0" w:color="auto"/>
      </w:divBdr>
    </w:div>
    <w:div w:id="182669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D9D43-2BEB-41BB-AAA2-FB8CAAF16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37</Pages>
  <Words>7605</Words>
  <Characters>43354</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Patterson</dc:creator>
  <cp:keywords/>
  <dc:description/>
  <cp:lastModifiedBy>Chief Evaluation Office</cp:lastModifiedBy>
  <cp:revision>24</cp:revision>
  <dcterms:created xsi:type="dcterms:W3CDTF">2019-06-10T12:44:00Z</dcterms:created>
  <dcterms:modified xsi:type="dcterms:W3CDTF">2019-06-13T23:57:00Z</dcterms:modified>
</cp:coreProperties>
</file>