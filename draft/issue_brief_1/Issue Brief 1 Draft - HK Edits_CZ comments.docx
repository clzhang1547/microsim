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CFA6F" w14:textId="73AD634C" w:rsidR="00276CA6" w:rsidRPr="009C31AA" w:rsidRDefault="00276CA6" w:rsidP="009C31AA">
      <w:pPr>
        <w:pBdr>
          <w:bottom w:val="single" w:sz="4" w:space="1" w:color="auto"/>
        </w:pBdr>
        <w:jc w:val="center"/>
        <w:rPr>
          <w:rFonts w:cs="Arial"/>
          <w:b/>
          <w:caps/>
          <w:color w:val="6C0000"/>
          <w:sz w:val="28"/>
        </w:rPr>
      </w:pPr>
      <w:r w:rsidRPr="009C31AA">
        <w:rPr>
          <w:rFonts w:cs="Arial"/>
          <w:b/>
          <w:caps/>
          <w:color w:val="6C0000"/>
          <w:sz w:val="28"/>
        </w:rPr>
        <w:t xml:space="preserve">Issue Brief: </w:t>
      </w:r>
      <w:r w:rsidR="00801EFD">
        <w:rPr>
          <w:rFonts w:cs="Arial"/>
          <w:b/>
          <w:caps/>
          <w:color w:val="6C0000"/>
          <w:sz w:val="28"/>
        </w:rPr>
        <w:t>BenchMarking</w:t>
      </w:r>
      <w:r w:rsidR="009C31AA">
        <w:rPr>
          <w:rFonts w:cs="Arial"/>
          <w:b/>
          <w:caps/>
          <w:color w:val="6C0000"/>
          <w:sz w:val="28"/>
        </w:rPr>
        <w:t xml:space="preserve"> the Results of ACM and </w:t>
      </w:r>
      <w:r w:rsidR="00523813" w:rsidRPr="009C31AA">
        <w:rPr>
          <w:rFonts w:cs="Arial"/>
          <w:b/>
          <w:caps/>
          <w:color w:val="6C0000"/>
          <w:sz w:val="28"/>
        </w:rPr>
        <w:t>IMPAQ</w:t>
      </w:r>
      <w:r w:rsidRPr="009C31AA">
        <w:rPr>
          <w:rFonts w:cs="Arial"/>
          <w:b/>
          <w:caps/>
          <w:color w:val="6C0000"/>
          <w:sz w:val="28"/>
        </w:rPr>
        <w:t xml:space="preserve"> </w:t>
      </w:r>
      <w:r w:rsidR="00760590" w:rsidRPr="009C31AA">
        <w:rPr>
          <w:rFonts w:cs="Arial"/>
          <w:b/>
          <w:caps/>
          <w:color w:val="6C0000"/>
          <w:sz w:val="28"/>
        </w:rPr>
        <w:t>Paid Leave Microsimulation M</w:t>
      </w:r>
      <w:r w:rsidRPr="009C31AA">
        <w:rPr>
          <w:rFonts w:cs="Arial"/>
          <w:b/>
          <w:caps/>
          <w:color w:val="6C0000"/>
          <w:sz w:val="28"/>
        </w:rPr>
        <w:t>odels</w:t>
      </w:r>
    </w:p>
    <w:p w14:paraId="55A76ECB" w14:textId="4E9EC0C5" w:rsidR="008B3A00" w:rsidRPr="00760590" w:rsidRDefault="008B3A00" w:rsidP="009C31AA">
      <w:pPr>
        <w:jc w:val="both"/>
        <w:rPr>
          <w:rFonts w:cs="Arial"/>
        </w:rPr>
      </w:pPr>
      <w:r w:rsidRPr="00760590">
        <w:rPr>
          <w:rFonts w:cs="Arial"/>
        </w:rPr>
        <w:t xml:space="preserve">This </w:t>
      </w:r>
      <w:ins w:id="0" w:author="Hautahi Kingi" w:date="2020-01-14T10:57:00Z">
        <w:r w:rsidR="00AC42B9">
          <w:rPr>
            <w:rFonts w:cs="Arial"/>
          </w:rPr>
          <w:t xml:space="preserve">issue </w:t>
        </w:r>
      </w:ins>
      <w:r w:rsidRPr="00760590">
        <w:rPr>
          <w:rFonts w:cs="Arial"/>
        </w:rPr>
        <w:t xml:space="preserve">brief </w:t>
      </w:r>
      <w:ins w:id="1" w:author="Hautahi Kingi" w:date="2020-01-14T10:55:00Z">
        <w:r w:rsidR="00AC42B9">
          <w:rPr>
            <w:rFonts w:cs="Arial"/>
          </w:rPr>
          <w:t xml:space="preserve">1) </w:t>
        </w:r>
      </w:ins>
      <w:r w:rsidRPr="00760590">
        <w:rPr>
          <w:rFonts w:cs="Arial"/>
        </w:rPr>
        <w:t xml:space="preserve">compares a new paid leave microsimulation </w:t>
      </w:r>
      <w:r w:rsidR="0093750D" w:rsidRPr="00760590">
        <w:rPr>
          <w:rFonts w:cs="Arial"/>
        </w:rPr>
        <w:t xml:space="preserve">model </w:t>
      </w:r>
      <w:r w:rsidRPr="00760590">
        <w:rPr>
          <w:rFonts w:cs="Arial"/>
        </w:rPr>
        <w:t xml:space="preserve">funded by </w:t>
      </w:r>
      <w:r w:rsidR="008923E6" w:rsidRPr="00760590">
        <w:rPr>
          <w:rFonts w:cs="Arial"/>
        </w:rPr>
        <w:t xml:space="preserve">the US </w:t>
      </w:r>
      <w:r w:rsidRPr="00760590">
        <w:rPr>
          <w:rFonts w:cs="Arial"/>
        </w:rPr>
        <w:t>D</w:t>
      </w:r>
      <w:r w:rsidR="008923E6" w:rsidRPr="00760590">
        <w:rPr>
          <w:rFonts w:cs="Arial"/>
        </w:rPr>
        <w:t>epartment of Labor</w:t>
      </w:r>
      <w:r w:rsidR="00673154" w:rsidRPr="00760590">
        <w:rPr>
          <w:rFonts w:cs="Arial"/>
        </w:rPr>
        <w:t xml:space="preserve"> (DOL)</w:t>
      </w:r>
      <w:r w:rsidR="008923E6" w:rsidRPr="00760590">
        <w:rPr>
          <w:rFonts w:cs="Arial"/>
        </w:rPr>
        <w:t xml:space="preserve"> </w:t>
      </w:r>
      <w:r w:rsidRPr="00760590">
        <w:rPr>
          <w:rFonts w:cs="Arial"/>
        </w:rPr>
        <w:t xml:space="preserve">to an </w:t>
      </w:r>
      <w:commentRangeStart w:id="2"/>
      <w:r w:rsidRPr="00760590">
        <w:rPr>
          <w:rFonts w:cs="Arial"/>
        </w:rPr>
        <w:t>older version of the model</w:t>
      </w:r>
      <w:commentRangeEnd w:id="2"/>
      <w:r w:rsidR="006667EC">
        <w:rPr>
          <w:rStyle w:val="CommentReference"/>
        </w:rPr>
        <w:commentReference w:id="2"/>
      </w:r>
      <w:ins w:id="3" w:author="Hautahi Kingi" w:date="2020-01-14T10:55:00Z">
        <w:r w:rsidR="00AC42B9">
          <w:rPr>
            <w:rFonts w:cs="Arial"/>
          </w:rPr>
          <w:t>, and 2)</w:t>
        </w:r>
      </w:ins>
      <w:del w:id="4" w:author="Hautahi Kingi" w:date="2020-01-14T10:55:00Z">
        <w:r w:rsidR="0093750D" w:rsidRPr="00760590" w:rsidDel="00AC42B9">
          <w:rPr>
            <w:rFonts w:cs="Arial"/>
          </w:rPr>
          <w:delText>.</w:delText>
        </w:r>
      </w:del>
      <w:r w:rsidR="0093750D" w:rsidRPr="00760590">
        <w:rPr>
          <w:rFonts w:cs="Arial"/>
        </w:rPr>
        <w:t xml:space="preserve"> </w:t>
      </w:r>
      <w:ins w:id="5" w:author="Hautahi Kingi" w:date="2020-01-14T10:55:00Z">
        <w:r w:rsidR="00AC42B9">
          <w:rPr>
            <w:rFonts w:cs="Arial"/>
          </w:rPr>
          <w:t>compares b</w:t>
        </w:r>
      </w:ins>
      <w:del w:id="6" w:author="Hautahi Kingi" w:date="2020-01-14T10:55:00Z">
        <w:r w:rsidR="0093750D" w:rsidRPr="00760590" w:rsidDel="00AC42B9">
          <w:rPr>
            <w:rFonts w:cs="Arial"/>
          </w:rPr>
          <w:delText>B</w:delText>
        </w:r>
      </w:del>
      <w:r w:rsidR="0093750D" w:rsidRPr="00760590">
        <w:rPr>
          <w:rFonts w:cs="Arial"/>
        </w:rPr>
        <w:t xml:space="preserve">oth models </w:t>
      </w:r>
      <w:del w:id="7" w:author="Hautahi Kingi" w:date="2020-01-14T10:55:00Z">
        <w:r w:rsidR="0093750D" w:rsidRPr="00760590" w:rsidDel="00AC42B9">
          <w:rPr>
            <w:rFonts w:cs="Arial"/>
          </w:rPr>
          <w:delText xml:space="preserve">are also compared </w:delText>
        </w:r>
      </w:del>
      <w:r w:rsidRPr="00760590">
        <w:rPr>
          <w:rFonts w:cs="Arial"/>
        </w:rPr>
        <w:t xml:space="preserve">to </w:t>
      </w:r>
      <w:r w:rsidR="0093750D" w:rsidRPr="00760590">
        <w:rPr>
          <w:rFonts w:cs="Arial"/>
        </w:rPr>
        <w:t>actual</w:t>
      </w:r>
      <w:r w:rsidRPr="00760590">
        <w:rPr>
          <w:rFonts w:cs="Arial"/>
        </w:rPr>
        <w:t xml:space="preserve"> historical paid leave program statistics. Th</w:t>
      </w:r>
      <w:r w:rsidR="0093750D" w:rsidRPr="00760590">
        <w:rPr>
          <w:rFonts w:cs="Arial"/>
        </w:rPr>
        <w:t>e purpose of this exercise</w:t>
      </w:r>
      <w:r w:rsidRPr="00760590">
        <w:rPr>
          <w:rFonts w:cs="Arial"/>
        </w:rPr>
        <w:t xml:space="preserve"> is to benchmark the newer model’s performance</w:t>
      </w:r>
      <w:r w:rsidR="008923E6" w:rsidRPr="00760590">
        <w:rPr>
          <w:rFonts w:cs="Arial"/>
        </w:rPr>
        <w:t xml:space="preserve"> at modeling state paid leave programs</w:t>
      </w:r>
      <w:r w:rsidR="009C31AA">
        <w:rPr>
          <w:rFonts w:cs="Arial"/>
        </w:rPr>
        <w:t xml:space="preserve">, and </w:t>
      </w:r>
      <w:ins w:id="8" w:author="Hautahi Kingi" w:date="2020-01-14T10:55:00Z">
        <w:r w:rsidR="00AC42B9">
          <w:rPr>
            <w:rFonts w:cs="Arial"/>
          </w:rPr>
          <w:t>to</w:t>
        </w:r>
      </w:ins>
      <w:ins w:id="9" w:author="Hautahi Kingi" w:date="2020-01-14T10:56:00Z">
        <w:r w:rsidR="00AC42B9">
          <w:rPr>
            <w:rFonts w:cs="Arial"/>
          </w:rPr>
          <w:t xml:space="preserve"> </w:t>
        </w:r>
      </w:ins>
      <w:r w:rsidR="009C31AA">
        <w:rPr>
          <w:rFonts w:cs="Arial"/>
        </w:rPr>
        <w:t xml:space="preserve">demonstrate </w:t>
      </w:r>
      <w:del w:id="10" w:author="Hautahi Kingi" w:date="2020-01-14T10:56:00Z">
        <w:r w:rsidR="009C31AA" w:rsidDel="00AC42B9">
          <w:rPr>
            <w:rFonts w:cs="Arial"/>
          </w:rPr>
          <w:delText xml:space="preserve">to users of the model </w:delText>
        </w:r>
      </w:del>
      <w:r w:rsidR="009C31AA">
        <w:rPr>
          <w:rFonts w:cs="Arial"/>
        </w:rPr>
        <w:t>the consistency of the model results with both the older model and real world data.</w:t>
      </w:r>
      <w:r w:rsidR="007410B2">
        <w:rPr>
          <w:rFonts w:cs="Arial"/>
        </w:rPr>
        <w:t xml:space="preserve"> </w:t>
      </w:r>
      <w:del w:id="11" w:author="Hautahi Kingi" w:date="2020-01-14T10:56:00Z">
        <w:r w:rsidR="007410B2" w:rsidDel="00AC42B9">
          <w:rPr>
            <w:rFonts w:cs="Arial"/>
          </w:rPr>
          <w:delText xml:space="preserve">We </w:delText>
        </w:r>
        <w:r w:rsidR="007410B2" w:rsidRPr="000545DE" w:rsidDel="00AC42B9">
          <w:rPr>
            <w:rFonts w:cs="Arial"/>
            <w:highlight w:val="yellow"/>
          </w:rPr>
          <w:delText>demonstrate that by and large</w:delText>
        </w:r>
        <w:r w:rsidR="007410B2" w:rsidDel="00AC42B9">
          <w:rPr>
            <w:rFonts w:cs="Arial"/>
          </w:rPr>
          <w:delText xml:space="preserve"> </w:delText>
        </w:r>
      </w:del>
      <w:ins w:id="12" w:author="Hautahi Kingi" w:date="2020-01-14T10:56:00Z">
        <w:r w:rsidR="00AC42B9">
          <w:rPr>
            <w:rFonts w:cs="Arial"/>
          </w:rPr>
          <w:t>T</w:t>
        </w:r>
      </w:ins>
      <w:del w:id="13" w:author="Hautahi Kingi" w:date="2020-01-14T10:56:00Z">
        <w:r w:rsidR="007410B2" w:rsidDel="00AC42B9">
          <w:rPr>
            <w:rFonts w:cs="Arial"/>
          </w:rPr>
          <w:delText>t</w:delText>
        </w:r>
      </w:del>
      <w:r w:rsidR="007410B2">
        <w:rPr>
          <w:rFonts w:cs="Arial"/>
        </w:rPr>
        <w:t xml:space="preserve">he </w:t>
      </w:r>
      <w:proofErr w:type="gramStart"/>
      <w:r w:rsidR="007410B2">
        <w:rPr>
          <w:rFonts w:cs="Arial"/>
        </w:rPr>
        <w:t>model</w:t>
      </w:r>
      <w:proofErr w:type="gramEnd"/>
      <w:r w:rsidR="007410B2">
        <w:rPr>
          <w:rFonts w:cs="Arial"/>
        </w:rPr>
        <w:t xml:space="preserve"> produces estimates </w:t>
      </w:r>
      <w:ins w:id="14" w:author="Hautahi Kingi" w:date="2020-01-14T10:56:00Z">
        <w:r w:rsidR="00AC42B9">
          <w:rPr>
            <w:rFonts w:cs="Arial"/>
          </w:rPr>
          <w:t xml:space="preserve">which are mostly </w:t>
        </w:r>
      </w:ins>
      <w:r w:rsidR="007410B2">
        <w:rPr>
          <w:rFonts w:cs="Arial"/>
        </w:rPr>
        <w:t xml:space="preserve">consistent with both </w:t>
      </w:r>
      <w:r w:rsidR="004F0F5C">
        <w:rPr>
          <w:rFonts w:cs="Arial"/>
        </w:rPr>
        <w:t xml:space="preserve">the original model </w:t>
      </w:r>
      <w:r w:rsidR="00845F82">
        <w:rPr>
          <w:rFonts w:cs="Arial"/>
        </w:rPr>
        <w:t xml:space="preserve">and real-world </w:t>
      </w:r>
      <w:r w:rsidR="007410B2">
        <w:rPr>
          <w:rFonts w:cs="Arial"/>
        </w:rPr>
        <w:t>benchmarks.</w:t>
      </w:r>
    </w:p>
    <w:p w14:paraId="6ED420F8" w14:textId="7CAD63FE" w:rsidR="00BC42F8" w:rsidRPr="00760590" w:rsidRDefault="005501F3" w:rsidP="00985DAB">
      <w:pPr>
        <w:pStyle w:val="Heading1"/>
        <w:rPr>
          <w:rFonts w:cs="Arial"/>
        </w:rPr>
      </w:pPr>
      <w:r>
        <w:rPr>
          <w:rFonts w:cs="Arial"/>
        </w:rPr>
        <w:t>1.</w:t>
      </w:r>
      <w:r>
        <w:rPr>
          <w:rFonts w:cs="Arial"/>
        </w:rPr>
        <w:tab/>
      </w:r>
      <w:r w:rsidR="00BC42F8" w:rsidRPr="00760590">
        <w:rPr>
          <w:rFonts w:cs="Arial"/>
        </w:rPr>
        <w:t>Project Overview</w:t>
      </w:r>
    </w:p>
    <w:p w14:paraId="5B01ACC6" w14:textId="0574E8C9" w:rsidR="003857C7" w:rsidRPr="00760590" w:rsidRDefault="003857C7" w:rsidP="003857C7">
      <w:pPr>
        <w:autoSpaceDE w:val="0"/>
        <w:autoSpaceDN w:val="0"/>
        <w:adjustRightInd w:val="0"/>
        <w:spacing w:after="0" w:line="240" w:lineRule="auto"/>
        <w:jc w:val="both"/>
        <w:rPr>
          <w:rFonts w:cs="Arial"/>
        </w:rPr>
      </w:pPr>
      <w:r w:rsidRPr="00760590">
        <w:rPr>
          <w:rFonts w:cs="Arial"/>
        </w:rPr>
        <w:t>Access to and use of</w:t>
      </w:r>
      <w:del w:id="15" w:author="Hautahi Kingi" w:date="2020-01-14T10:57:00Z">
        <w:r w:rsidRPr="00760590" w:rsidDel="00AC42B9">
          <w:rPr>
            <w:rFonts w:cs="Arial"/>
          </w:rPr>
          <w:delText xml:space="preserve"> </w:delText>
        </w:r>
        <w:r w:rsidRPr="000545DE" w:rsidDel="00AC42B9">
          <w:rPr>
            <w:rFonts w:cs="Arial"/>
            <w:highlight w:val="yellow"/>
          </w:rPr>
          <w:delText>paid and unpaid</w:delText>
        </w:r>
      </w:del>
      <w:r w:rsidRPr="00760590">
        <w:rPr>
          <w:rFonts w:cs="Arial"/>
        </w:rPr>
        <w:t xml:space="preserve"> leave </w:t>
      </w:r>
      <w:ins w:id="16" w:author="Hautahi Kingi" w:date="2020-01-14T10:58:00Z">
        <w:r w:rsidR="00AC42B9">
          <w:rPr>
            <w:rFonts w:cs="Arial"/>
          </w:rPr>
          <w:t>is</w:t>
        </w:r>
      </w:ins>
      <w:del w:id="17" w:author="Hautahi Kingi" w:date="2020-01-14T10:58:00Z">
        <w:r w:rsidRPr="00760590" w:rsidDel="00AC42B9">
          <w:rPr>
            <w:rFonts w:cs="Arial"/>
          </w:rPr>
          <w:delText>are</w:delText>
        </w:r>
      </w:del>
      <w:r w:rsidRPr="00760590">
        <w:rPr>
          <w:rFonts w:cs="Arial"/>
        </w:rPr>
        <w:t xml:space="preserve"> critical to an individual’s financial security and quality of life (Winston, 2017). </w:t>
      </w:r>
      <w:moveFromRangeStart w:id="18" w:author="Hautahi Kingi" w:date="2020-01-14T10:58:00Z" w:name="move29891923"/>
      <w:moveFrom w:id="19" w:author="Hautahi Kingi" w:date="2020-01-14T10:58:00Z">
        <w:r w:rsidRPr="00760590" w:rsidDel="00AC42B9">
          <w:rPr>
            <w:rFonts w:cs="Arial"/>
          </w:rPr>
          <w:t xml:space="preserve">The United States remains an outlier when it comes to paid leave. </w:t>
        </w:r>
      </w:moveFrom>
      <w:moveFromRangeEnd w:id="18"/>
      <w:r w:rsidRPr="00760590">
        <w:rPr>
          <w:rFonts w:cs="Arial"/>
        </w:rPr>
        <w:t>Nearly every other developed country provides paid maternity leave, and most advanced industrial countries offer extended paid medical and parental leaves.</w:t>
      </w:r>
      <w:ins w:id="20" w:author="Hautahi Kingi" w:date="2020-01-14T10:58:00Z">
        <w:r w:rsidR="00AC42B9">
          <w:rPr>
            <w:rFonts w:cs="Arial"/>
          </w:rPr>
          <w:t xml:space="preserve"> </w:t>
        </w:r>
      </w:ins>
      <w:moveToRangeStart w:id="21" w:author="Hautahi Kingi" w:date="2020-01-14T10:58:00Z" w:name="move29891923"/>
      <w:moveTo w:id="22" w:author="Hautahi Kingi" w:date="2020-01-14T10:58:00Z">
        <w:r w:rsidR="00AC42B9" w:rsidRPr="00760590">
          <w:rPr>
            <w:rFonts w:cs="Arial"/>
          </w:rPr>
          <w:t xml:space="preserve">The United States </w:t>
        </w:r>
      </w:moveTo>
      <w:ins w:id="23" w:author="Hautahi Kingi" w:date="2020-01-14T10:58:00Z">
        <w:r w:rsidR="00AB361F">
          <w:rPr>
            <w:rFonts w:cs="Arial"/>
          </w:rPr>
          <w:t>i</w:t>
        </w:r>
      </w:ins>
      <w:moveTo w:id="24" w:author="Hautahi Kingi" w:date="2020-01-14T10:58:00Z">
        <w:del w:id="25" w:author="Hautahi Kingi" w:date="2020-01-14T10:58:00Z">
          <w:r w:rsidR="00AC42B9" w:rsidRPr="00760590" w:rsidDel="00AB361F">
            <w:rPr>
              <w:rFonts w:cs="Arial"/>
            </w:rPr>
            <w:delText>remain</w:delText>
          </w:r>
        </w:del>
        <w:r w:rsidR="00AC42B9" w:rsidRPr="00760590">
          <w:rPr>
            <w:rFonts w:cs="Arial"/>
          </w:rPr>
          <w:t>s an outlier</w:t>
        </w:r>
        <w:del w:id="26" w:author="Hautahi Kingi" w:date="2020-01-14T10:58:00Z">
          <w:r w:rsidR="00AC42B9" w:rsidRPr="00760590" w:rsidDel="00AB361F">
            <w:rPr>
              <w:rFonts w:cs="Arial"/>
            </w:rPr>
            <w:delText xml:space="preserve"> when it comes to paid leave</w:delText>
          </w:r>
        </w:del>
        <w:r w:rsidR="00AC42B9" w:rsidRPr="00760590">
          <w:rPr>
            <w:rFonts w:cs="Arial"/>
          </w:rPr>
          <w:t>.</w:t>
        </w:r>
        <w:del w:id="27" w:author="Hautahi Kingi" w:date="2020-01-14T10:58:00Z">
          <w:r w:rsidR="00AC42B9" w:rsidRPr="00760590" w:rsidDel="00AC42B9">
            <w:rPr>
              <w:rFonts w:cs="Arial"/>
            </w:rPr>
            <w:delText xml:space="preserve"> </w:delText>
          </w:r>
        </w:del>
      </w:moveTo>
      <w:moveToRangeEnd w:id="21"/>
      <w:r w:rsidRPr="00760590">
        <w:rPr>
          <w:rFonts w:cs="Arial"/>
        </w:rPr>
        <w:t xml:space="preserve"> </w:t>
      </w:r>
      <w:ins w:id="28" w:author="Hautahi Kingi" w:date="2020-01-14T10:58:00Z">
        <w:r w:rsidR="00AB361F">
          <w:rPr>
            <w:rFonts w:cs="Arial"/>
          </w:rPr>
          <w:t>T</w:t>
        </w:r>
      </w:ins>
      <w:del w:id="29" w:author="Hautahi Kingi" w:date="2020-01-14T10:58:00Z">
        <w:r w:rsidRPr="00760590" w:rsidDel="00AB361F">
          <w:rPr>
            <w:rFonts w:cs="Arial"/>
          </w:rPr>
          <w:delText>In the US, t</w:delText>
        </w:r>
      </w:del>
      <w:r w:rsidRPr="00760590">
        <w:rPr>
          <w:rFonts w:cs="Arial"/>
        </w:rPr>
        <w:t>here is no federal requirement for paid leave or sick days</w:t>
      </w:r>
      <w:ins w:id="30" w:author="Hautahi Kingi" w:date="2020-01-14T10:59:00Z">
        <w:r w:rsidR="00AB361F">
          <w:rPr>
            <w:rFonts w:cs="Arial"/>
          </w:rPr>
          <w:t>. Consequently,</w:t>
        </w:r>
      </w:ins>
      <w:del w:id="31" w:author="Hautahi Kingi" w:date="2020-01-14T10:59:00Z">
        <w:r w:rsidRPr="00760590" w:rsidDel="00AB361F">
          <w:rPr>
            <w:rFonts w:cs="Arial"/>
          </w:rPr>
          <w:delText>,</w:delText>
        </w:r>
      </w:del>
      <w:r w:rsidRPr="00760590">
        <w:rPr>
          <w:rFonts w:cs="Arial"/>
        </w:rPr>
        <w:t xml:space="preserve"> </w:t>
      </w:r>
      <w:del w:id="32" w:author="Hautahi Kingi" w:date="2020-01-14T10:59:00Z">
        <w:r w:rsidRPr="00760590" w:rsidDel="00AB361F">
          <w:rPr>
            <w:rFonts w:cs="Arial"/>
          </w:rPr>
          <w:delText xml:space="preserve">which leaves </w:delText>
        </w:r>
      </w:del>
      <w:r w:rsidRPr="00760590">
        <w:rPr>
          <w:rFonts w:cs="Arial"/>
        </w:rPr>
        <w:t>many individuals, especially low-income workers, fac</w:t>
      </w:r>
      <w:ins w:id="33" w:author="Hautahi Kingi" w:date="2020-01-14T10:59:00Z">
        <w:r w:rsidR="00AB361F">
          <w:rPr>
            <w:rFonts w:cs="Arial"/>
          </w:rPr>
          <w:t>e</w:t>
        </w:r>
      </w:ins>
      <w:del w:id="34" w:author="Hautahi Kingi" w:date="2020-01-14T10:59:00Z">
        <w:r w:rsidRPr="00760590" w:rsidDel="00AB361F">
          <w:rPr>
            <w:rFonts w:cs="Arial"/>
          </w:rPr>
          <w:delText>ing</w:delText>
        </w:r>
      </w:del>
      <w:r w:rsidRPr="00760590">
        <w:rPr>
          <w:rFonts w:cs="Arial"/>
        </w:rPr>
        <w:t xml:space="preserve"> difficult tradeoffs. In 2016, only 14 percent of </w:t>
      </w:r>
      <w:del w:id="35" w:author="Hautahi Kingi" w:date="2020-01-14T10:59:00Z">
        <w:r w:rsidRPr="00760590" w:rsidDel="00AB361F">
          <w:rPr>
            <w:rFonts w:cs="Arial"/>
          </w:rPr>
          <w:delText xml:space="preserve">all </w:delText>
        </w:r>
      </w:del>
      <w:r w:rsidRPr="00760590">
        <w:rPr>
          <w:rFonts w:cs="Arial"/>
        </w:rPr>
        <w:t xml:space="preserve">US workers </w:t>
      </w:r>
      <w:r w:rsidRPr="00AC42B9">
        <w:rPr>
          <w:rFonts w:cs="Arial"/>
        </w:rPr>
        <w:t>ha</w:t>
      </w:r>
      <w:ins w:id="36" w:author="Hautahi Kingi" w:date="2020-01-14T10:59:00Z">
        <w:r w:rsidR="00AB361F">
          <w:rPr>
            <w:rFonts w:cs="Arial"/>
          </w:rPr>
          <w:t>s</w:t>
        </w:r>
      </w:ins>
      <w:del w:id="37" w:author="Hautahi Kingi" w:date="2020-01-14T10:59:00Z">
        <w:r w:rsidRPr="00AC42B9" w:rsidDel="00AB361F">
          <w:rPr>
            <w:rFonts w:cs="Arial"/>
          </w:rPr>
          <w:delText>ve</w:delText>
        </w:r>
      </w:del>
      <w:r w:rsidRPr="00760590">
        <w:rPr>
          <w:rFonts w:cs="Arial"/>
        </w:rPr>
        <w:t xml:space="preserve"> access to paid family leave through their employers, and 68 percent ha</w:t>
      </w:r>
      <w:ins w:id="38" w:author="Hautahi Kingi" w:date="2020-01-14T11:00:00Z">
        <w:r w:rsidR="00AB361F">
          <w:rPr>
            <w:rFonts w:cs="Arial"/>
          </w:rPr>
          <w:t>d</w:t>
        </w:r>
      </w:ins>
      <w:del w:id="39" w:author="Hautahi Kingi" w:date="2020-01-14T11:00:00Z">
        <w:r w:rsidRPr="00760590" w:rsidDel="00AB361F">
          <w:rPr>
            <w:rFonts w:cs="Arial"/>
          </w:rPr>
          <w:delText>ve</w:delText>
        </w:r>
      </w:del>
      <w:r w:rsidRPr="00760590">
        <w:rPr>
          <w:rFonts w:cs="Arial"/>
        </w:rPr>
        <w:t xml:space="preserve"> paid sick leave (B</w:t>
      </w:r>
      <w:r w:rsidR="00222B92">
        <w:rPr>
          <w:rFonts w:cs="Arial"/>
        </w:rPr>
        <w:t xml:space="preserve">ureau of </w:t>
      </w:r>
      <w:r w:rsidRPr="00760590">
        <w:rPr>
          <w:rFonts w:cs="Arial"/>
        </w:rPr>
        <w:t>L</w:t>
      </w:r>
      <w:r w:rsidR="00222B92">
        <w:rPr>
          <w:rFonts w:cs="Arial"/>
        </w:rPr>
        <w:t xml:space="preserve">abor </w:t>
      </w:r>
      <w:r w:rsidRPr="00760590">
        <w:rPr>
          <w:rFonts w:cs="Arial"/>
        </w:rPr>
        <w:t>S</w:t>
      </w:r>
      <w:r w:rsidR="00222B92">
        <w:rPr>
          <w:rFonts w:cs="Arial"/>
        </w:rPr>
        <w:t>tatistic</w:t>
      </w:r>
      <w:r w:rsidR="00636CC4">
        <w:rPr>
          <w:rFonts w:cs="Arial"/>
        </w:rPr>
        <w:t>s</w:t>
      </w:r>
      <w:r w:rsidRPr="00760590">
        <w:rPr>
          <w:rFonts w:cs="Arial"/>
        </w:rPr>
        <w:t xml:space="preserve">, 2016). </w:t>
      </w:r>
    </w:p>
    <w:p w14:paraId="6A4E0A4F" w14:textId="77777777" w:rsidR="003857C7" w:rsidRPr="00760590" w:rsidRDefault="003857C7" w:rsidP="003857C7">
      <w:pPr>
        <w:autoSpaceDE w:val="0"/>
        <w:autoSpaceDN w:val="0"/>
        <w:adjustRightInd w:val="0"/>
        <w:spacing w:after="0" w:line="240" w:lineRule="auto"/>
        <w:jc w:val="both"/>
        <w:rPr>
          <w:rFonts w:cs="Arial"/>
        </w:rPr>
      </w:pPr>
    </w:p>
    <w:p w14:paraId="40ED4A57" w14:textId="77777777" w:rsidR="006603F5" w:rsidRPr="001474CE" w:rsidRDefault="003857C7" w:rsidP="00C12C8F">
      <w:pPr>
        <w:autoSpaceDE w:val="0"/>
        <w:autoSpaceDN w:val="0"/>
        <w:adjustRightInd w:val="0"/>
        <w:spacing w:after="0" w:line="240" w:lineRule="auto"/>
        <w:jc w:val="both"/>
        <w:rPr>
          <w:ins w:id="40" w:author="Hautahi Kingi" w:date="2020-01-14T11:16:00Z"/>
          <w:rFonts w:cs="Arial"/>
        </w:rPr>
      </w:pPr>
      <w:r w:rsidRPr="00760590">
        <w:rPr>
          <w:rFonts w:cs="Arial"/>
        </w:rPr>
        <w:t xml:space="preserve">However, in recent years, paid family and medical leave programs have received </w:t>
      </w:r>
      <w:r w:rsidRPr="006603F5">
        <w:rPr>
          <w:rFonts w:cs="Arial"/>
          <w:rPrChange w:id="41" w:author="Hautahi Kingi" w:date="2020-01-14T11:13:00Z">
            <w:rPr>
              <w:rFonts w:cs="Arial"/>
              <w:highlight w:val="yellow"/>
            </w:rPr>
          </w:rPrChange>
        </w:rPr>
        <w:t xml:space="preserve">considerable </w:t>
      </w:r>
      <w:ins w:id="42" w:author="Hautahi Kingi" w:date="2020-01-14T11:13:00Z">
        <w:r w:rsidR="006603F5" w:rsidRPr="006603F5">
          <w:rPr>
            <w:rFonts w:cs="Arial"/>
            <w:rPrChange w:id="43" w:author="Hautahi Kingi" w:date="2020-01-14T11:13:00Z">
              <w:rPr>
                <w:rFonts w:cs="Arial"/>
                <w:highlight w:val="yellow"/>
              </w:rPr>
            </w:rPrChange>
          </w:rPr>
          <w:t xml:space="preserve">bipartisan </w:t>
        </w:r>
      </w:ins>
      <w:r w:rsidRPr="006603F5">
        <w:rPr>
          <w:rFonts w:cs="Arial"/>
          <w:rPrChange w:id="44" w:author="Hautahi Kingi" w:date="2020-01-14T11:13:00Z">
            <w:rPr>
              <w:rFonts w:cs="Arial"/>
              <w:highlight w:val="yellow"/>
            </w:rPr>
          </w:rPrChange>
        </w:rPr>
        <w:t>support</w:t>
      </w:r>
      <w:del w:id="45" w:author="Hautahi Kingi" w:date="2020-01-14T11:13:00Z">
        <w:r w:rsidRPr="00760590" w:rsidDel="006603F5">
          <w:rPr>
            <w:rFonts w:cs="Arial"/>
          </w:rPr>
          <w:delText xml:space="preserve"> from both sides of the political aisle</w:delText>
        </w:r>
      </w:del>
      <w:ins w:id="46" w:author="Hautahi Kingi" w:date="2020-01-14T11:13:00Z">
        <w:r w:rsidR="006603F5">
          <w:rPr>
            <w:rFonts w:cs="Arial"/>
          </w:rPr>
          <w:t>, with</w:t>
        </w:r>
      </w:ins>
      <w:del w:id="47" w:author="Hautahi Kingi" w:date="2020-01-14T11:13:00Z">
        <w:r w:rsidRPr="00760590" w:rsidDel="006603F5">
          <w:rPr>
            <w:rFonts w:cs="Arial"/>
          </w:rPr>
          <w:delText>.</w:delText>
        </w:r>
      </w:del>
      <w:r w:rsidRPr="00760590">
        <w:rPr>
          <w:rFonts w:cs="Arial"/>
        </w:rPr>
        <w:t xml:space="preserve"> </w:t>
      </w:r>
      <w:ins w:id="48" w:author="Hautahi Kingi" w:date="2020-01-14T11:13:00Z">
        <w:r w:rsidR="006603F5">
          <w:rPr>
            <w:rFonts w:cs="Arial"/>
          </w:rPr>
          <w:t>s</w:t>
        </w:r>
      </w:ins>
      <w:del w:id="49" w:author="Hautahi Kingi" w:date="2020-01-14T11:13:00Z">
        <w:r w:rsidRPr="00760590" w:rsidDel="006603F5">
          <w:rPr>
            <w:rFonts w:cs="Arial"/>
          </w:rPr>
          <w:delText>S</w:delText>
        </w:r>
      </w:del>
      <w:r w:rsidRPr="00760590">
        <w:rPr>
          <w:rFonts w:cs="Arial"/>
        </w:rPr>
        <w:t xml:space="preserve">ome states and municipalities </w:t>
      </w:r>
      <w:ins w:id="50" w:author="Hautahi Kingi" w:date="2020-01-14T11:14:00Z">
        <w:r w:rsidR="006603F5">
          <w:rPr>
            <w:rFonts w:cs="Arial"/>
          </w:rPr>
          <w:t xml:space="preserve">already introducing </w:t>
        </w:r>
      </w:ins>
      <w:del w:id="51" w:author="Hautahi Kingi" w:date="2020-01-14T11:14:00Z">
        <w:r w:rsidRPr="00760590" w:rsidDel="006603F5">
          <w:rPr>
            <w:rFonts w:cs="Arial"/>
          </w:rPr>
          <w:delText xml:space="preserve">have moved forward on </w:delText>
        </w:r>
      </w:del>
      <w:r w:rsidRPr="00760590">
        <w:rPr>
          <w:rFonts w:cs="Arial"/>
        </w:rPr>
        <w:t>paid family leave</w:t>
      </w:r>
      <w:ins w:id="52" w:author="Hautahi Kingi" w:date="2020-01-14T11:14:00Z">
        <w:r w:rsidR="006603F5">
          <w:rPr>
            <w:rFonts w:cs="Arial"/>
          </w:rPr>
          <w:t xml:space="preserve"> programs</w:t>
        </w:r>
      </w:ins>
      <w:r w:rsidRPr="00760590">
        <w:rPr>
          <w:rFonts w:cs="Arial"/>
        </w:rPr>
        <w:t xml:space="preserve">. </w:t>
      </w:r>
      <w:r w:rsidR="00BB303C" w:rsidRPr="00760590">
        <w:rPr>
          <w:rFonts w:cs="Arial"/>
        </w:rPr>
        <w:t xml:space="preserve">California enacted paid family leave legislation in 2002, New Jersey in 2008, Rhode Island in 2013, New York in 2016 (effective January 2018), District of Columbia in </w:t>
      </w:r>
      <w:r w:rsidR="00BB303C" w:rsidRPr="001474CE">
        <w:rPr>
          <w:rFonts w:cs="Arial"/>
        </w:rPr>
        <w:t xml:space="preserve">2017 (effective July 2020), Washington in 2017 (effective January 2020), Oregon in 2019 (effective in 2023), and Connecticut in 2019 (effective in </w:t>
      </w:r>
      <w:commentRangeStart w:id="53"/>
      <w:r w:rsidR="00BB303C" w:rsidRPr="001474CE">
        <w:rPr>
          <w:rFonts w:cs="Arial"/>
        </w:rPr>
        <w:t>2022</w:t>
      </w:r>
      <w:commentRangeEnd w:id="53"/>
      <w:r w:rsidR="006607EA">
        <w:rPr>
          <w:rStyle w:val="CommentReference"/>
        </w:rPr>
        <w:commentReference w:id="53"/>
      </w:r>
      <w:r w:rsidR="00BB303C" w:rsidRPr="001474CE">
        <w:rPr>
          <w:rFonts w:cs="Arial"/>
        </w:rPr>
        <w:t>).</w:t>
      </w:r>
    </w:p>
    <w:p w14:paraId="2811FBA7" w14:textId="77777777" w:rsidR="006603F5" w:rsidRPr="001474CE" w:rsidRDefault="006603F5" w:rsidP="00C12C8F">
      <w:pPr>
        <w:autoSpaceDE w:val="0"/>
        <w:autoSpaceDN w:val="0"/>
        <w:adjustRightInd w:val="0"/>
        <w:spacing w:after="0" w:line="240" w:lineRule="auto"/>
        <w:jc w:val="both"/>
        <w:rPr>
          <w:ins w:id="54" w:author="Hautahi Kingi" w:date="2020-01-14T11:16:00Z"/>
          <w:rFonts w:cs="Arial"/>
        </w:rPr>
      </w:pPr>
    </w:p>
    <w:p w14:paraId="606E3871" w14:textId="10B9AEF0" w:rsidR="00962C9A" w:rsidRPr="001474CE" w:rsidDel="006603F5" w:rsidRDefault="00BB303C" w:rsidP="00C12C8F">
      <w:pPr>
        <w:autoSpaceDE w:val="0"/>
        <w:autoSpaceDN w:val="0"/>
        <w:adjustRightInd w:val="0"/>
        <w:spacing w:after="0" w:line="240" w:lineRule="auto"/>
        <w:jc w:val="both"/>
        <w:rPr>
          <w:del w:id="55" w:author="Hautahi Kingi" w:date="2020-01-14T11:16:00Z"/>
          <w:rFonts w:cs="Arial"/>
        </w:rPr>
      </w:pPr>
      <w:del w:id="56" w:author="Hautahi Kingi" w:date="2020-01-14T11:15:00Z">
        <w:r w:rsidRPr="001474CE" w:rsidDel="006603F5">
          <w:rPr>
            <w:rFonts w:cs="Arial"/>
          </w:rPr>
          <w:delText xml:space="preserve"> </w:delText>
        </w:r>
      </w:del>
      <w:r w:rsidR="003857C7" w:rsidRPr="009B1F8E">
        <w:rPr>
          <w:rFonts w:cs="Arial"/>
          <w:rPrChange w:id="57" w:author="Hautahi Kingi" w:date="2020-01-14T11:19:00Z">
            <w:rPr>
              <w:rFonts w:cs="Arial"/>
              <w:highlight w:val="yellow"/>
            </w:rPr>
          </w:rPrChange>
        </w:rPr>
        <w:t xml:space="preserve">Several states and municipalities </w:t>
      </w:r>
      <w:del w:id="58" w:author="Hautahi Kingi" w:date="2020-01-14T11:15:00Z">
        <w:r w:rsidR="003857C7" w:rsidRPr="009B1F8E" w:rsidDel="006603F5">
          <w:rPr>
            <w:rFonts w:cs="Arial"/>
            <w:rPrChange w:id="59" w:author="Hautahi Kingi" w:date="2020-01-14T11:19:00Z">
              <w:rPr>
                <w:rFonts w:cs="Arial"/>
                <w:highlight w:val="yellow"/>
              </w:rPr>
            </w:rPrChange>
          </w:rPr>
          <w:delText xml:space="preserve">using government funds </w:delText>
        </w:r>
      </w:del>
      <w:r w:rsidR="003857C7" w:rsidRPr="009B1F8E">
        <w:rPr>
          <w:rFonts w:cs="Arial"/>
          <w:rPrChange w:id="60" w:author="Hautahi Kingi" w:date="2020-01-14T11:19:00Z">
            <w:rPr>
              <w:rFonts w:cs="Arial"/>
              <w:highlight w:val="yellow"/>
            </w:rPr>
          </w:rPrChange>
        </w:rPr>
        <w:t>have examined the feasibility of instituting paid leave polices</w:t>
      </w:r>
      <w:del w:id="61" w:author="Hautahi Kingi" w:date="2020-01-14T11:16:00Z">
        <w:r w:rsidR="003857C7" w:rsidRPr="009B1F8E" w:rsidDel="006603F5">
          <w:rPr>
            <w:rFonts w:cs="Arial"/>
            <w:rPrChange w:id="62" w:author="Hautahi Kingi" w:date="2020-01-14T11:19:00Z">
              <w:rPr>
                <w:rFonts w:cs="Arial"/>
                <w:highlight w:val="yellow"/>
              </w:rPr>
            </w:rPrChange>
          </w:rPr>
          <w:delText xml:space="preserve"> in their constituency</w:delText>
        </w:r>
      </w:del>
      <w:r w:rsidR="003857C7" w:rsidRPr="001474CE">
        <w:rPr>
          <w:rFonts w:cs="Arial"/>
        </w:rPr>
        <w:t>.</w:t>
      </w:r>
      <w:ins w:id="63" w:author="Hautahi Kingi" w:date="2020-01-14T11:16:00Z">
        <w:r w:rsidR="006603F5" w:rsidRPr="001474CE">
          <w:rPr>
            <w:rFonts w:cs="Arial"/>
          </w:rPr>
          <w:t xml:space="preserve"> </w:t>
        </w:r>
      </w:ins>
      <w:del w:id="64" w:author="Hautahi Kingi" w:date="2020-01-14T11:16:00Z">
        <w:r w:rsidR="003857C7" w:rsidRPr="001474CE" w:rsidDel="006603F5">
          <w:rPr>
            <w:rFonts w:cs="Arial"/>
          </w:rPr>
          <w:delText xml:space="preserve"> </w:delText>
        </w:r>
      </w:del>
    </w:p>
    <w:p w14:paraId="3060D507" w14:textId="77777777" w:rsidR="00962C9A" w:rsidRPr="001474CE" w:rsidDel="006603F5" w:rsidRDefault="00962C9A" w:rsidP="00C12C8F">
      <w:pPr>
        <w:autoSpaceDE w:val="0"/>
        <w:autoSpaceDN w:val="0"/>
        <w:adjustRightInd w:val="0"/>
        <w:spacing w:after="0" w:line="240" w:lineRule="auto"/>
        <w:jc w:val="both"/>
        <w:rPr>
          <w:del w:id="65" w:author="Hautahi Kingi" w:date="2020-01-14T11:16:00Z"/>
          <w:rFonts w:cs="Arial"/>
        </w:rPr>
      </w:pPr>
    </w:p>
    <w:p w14:paraId="0E225BAD" w14:textId="77777777" w:rsidR="002228DB" w:rsidRDefault="003857C7" w:rsidP="00C12C8F">
      <w:pPr>
        <w:autoSpaceDE w:val="0"/>
        <w:autoSpaceDN w:val="0"/>
        <w:adjustRightInd w:val="0"/>
        <w:spacing w:after="0" w:line="240" w:lineRule="auto"/>
        <w:jc w:val="both"/>
        <w:rPr>
          <w:ins w:id="66" w:author="Hautahi Kingi" w:date="2020-01-14T11:52:00Z"/>
          <w:rFonts w:cs="Arial"/>
        </w:rPr>
      </w:pPr>
      <w:r w:rsidRPr="001474CE">
        <w:rPr>
          <w:rFonts w:cs="Arial"/>
        </w:rPr>
        <w:t>However</w:t>
      </w:r>
      <w:r w:rsidR="00C12C8F" w:rsidRPr="001474CE">
        <w:rPr>
          <w:rFonts w:cs="Arial"/>
        </w:rPr>
        <w:t>,</w:t>
      </w:r>
      <w:r w:rsidRPr="001474CE">
        <w:rPr>
          <w:rFonts w:cs="Arial"/>
        </w:rPr>
        <w:t xml:space="preserve"> the sophistication and reliability of </w:t>
      </w:r>
      <w:r w:rsidRPr="009B1F8E">
        <w:rPr>
          <w:rFonts w:cs="Arial"/>
          <w:rPrChange w:id="67" w:author="Hautahi Kingi" w:date="2020-01-14T11:19:00Z">
            <w:rPr>
              <w:rFonts w:cs="Arial"/>
              <w:highlight w:val="yellow"/>
            </w:rPr>
          </w:rPrChange>
        </w:rPr>
        <w:t>the</w:t>
      </w:r>
      <w:del w:id="68" w:author="Hautahi Kingi" w:date="2020-01-14T11:16:00Z">
        <w:r w:rsidRPr="009B1F8E" w:rsidDel="006603F5">
          <w:rPr>
            <w:rFonts w:cs="Arial"/>
            <w:rPrChange w:id="69" w:author="Hautahi Kingi" w:date="2020-01-14T11:19:00Z">
              <w:rPr>
                <w:rFonts w:cs="Arial"/>
                <w:highlight w:val="yellow"/>
              </w:rPr>
            </w:rPrChange>
          </w:rPr>
          <w:delText>se</w:delText>
        </w:r>
      </w:del>
      <w:r w:rsidRPr="009B1F8E">
        <w:rPr>
          <w:rFonts w:cs="Arial"/>
          <w:rPrChange w:id="70" w:author="Hautahi Kingi" w:date="2020-01-14T11:19:00Z">
            <w:rPr>
              <w:rFonts w:cs="Arial"/>
              <w:highlight w:val="yellow"/>
            </w:rPr>
          </w:rPrChange>
        </w:rPr>
        <w:t xml:space="preserve"> methods</w:t>
      </w:r>
      <w:ins w:id="71" w:author="Hautahi Kingi" w:date="2020-01-14T11:16:00Z">
        <w:r w:rsidR="006603F5" w:rsidRPr="001474CE">
          <w:rPr>
            <w:rFonts w:cs="Arial"/>
          </w:rPr>
          <w:t xml:space="preserve"> used to conduct the required analyses</w:t>
        </w:r>
      </w:ins>
      <w:r w:rsidRPr="001474CE">
        <w:rPr>
          <w:rFonts w:cs="Arial"/>
        </w:rPr>
        <w:t xml:space="preserve"> are inconsistent. </w:t>
      </w:r>
      <w:del w:id="72" w:author="Hautahi Kingi" w:date="2020-01-14T11:16:00Z">
        <w:r w:rsidRPr="009B1F8E" w:rsidDel="006603F5">
          <w:rPr>
            <w:rFonts w:cs="Arial"/>
            <w:rPrChange w:id="73" w:author="Hautahi Kingi" w:date="2020-01-14T11:19:00Z">
              <w:rPr>
                <w:rFonts w:cs="Arial"/>
                <w:highlight w:val="yellow"/>
              </w:rPr>
            </w:rPrChange>
          </w:rPr>
          <w:delText>In order</w:delText>
        </w:r>
        <w:r w:rsidRPr="001474CE" w:rsidDel="006603F5">
          <w:rPr>
            <w:rFonts w:cs="Arial"/>
          </w:rPr>
          <w:delText xml:space="preserve"> </w:delText>
        </w:r>
      </w:del>
      <w:ins w:id="74" w:author="Hautahi Kingi" w:date="2020-01-14T11:16:00Z">
        <w:r w:rsidR="006603F5" w:rsidRPr="001474CE">
          <w:rPr>
            <w:rFonts w:cs="Arial"/>
          </w:rPr>
          <w:t>T</w:t>
        </w:r>
      </w:ins>
      <w:del w:id="75" w:author="Hautahi Kingi" w:date="2020-01-14T11:16:00Z">
        <w:r w:rsidRPr="001474CE" w:rsidDel="006603F5">
          <w:rPr>
            <w:rFonts w:cs="Arial"/>
          </w:rPr>
          <w:delText>t</w:delText>
        </w:r>
      </w:del>
      <w:r w:rsidRPr="001474CE">
        <w:rPr>
          <w:rFonts w:cs="Arial"/>
        </w:rPr>
        <w:t>o support different state’s quantitative evaluation of proposed paid leave policy,</w:t>
      </w:r>
      <w:ins w:id="76" w:author="Hautahi Kingi" w:date="2020-01-14T11:18:00Z">
        <w:r w:rsidR="006603F5" w:rsidRPr="001474CE">
          <w:rPr>
            <w:rFonts w:cs="Arial"/>
          </w:rPr>
          <w:t xml:space="preserve"> </w:t>
        </w:r>
      </w:ins>
      <w:del w:id="77" w:author="Hautahi Kingi" w:date="2020-01-14T11:18:00Z">
        <w:r w:rsidR="00E85ED7" w:rsidRPr="001474CE" w:rsidDel="006603F5">
          <w:rPr>
            <w:rFonts w:cs="Arial"/>
          </w:rPr>
          <w:delText xml:space="preserve"> </w:delText>
        </w:r>
        <w:r w:rsidR="00673154" w:rsidRPr="001474CE" w:rsidDel="006603F5">
          <w:rPr>
            <w:rFonts w:cs="Arial"/>
          </w:rPr>
          <w:delText>DOL</w:delText>
        </w:r>
        <w:r w:rsidR="00BB303C" w:rsidRPr="001474CE" w:rsidDel="006603F5">
          <w:rPr>
            <w:rFonts w:cs="Arial"/>
          </w:rPr>
          <w:delText xml:space="preserve"> Women’s Bureau</w:delText>
        </w:r>
        <w:r w:rsidR="00C12C8F" w:rsidRPr="001474CE" w:rsidDel="006603F5">
          <w:rPr>
            <w:rFonts w:cs="Arial"/>
          </w:rPr>
          <w:delText xml:space="preserve"> funded the </w:delText>
        </w:r>
        <w:r w:rsidR="00BB303C" w:rsidRPr="001474CE" w:rsidDel="006603F5">
          <w:rPr>
            <w:rFonts w:cs="Arial"/>
          </w:rPr>
          <w:delText xml:space="preserve">update </w:delText>
        </w:r>
        <w:r w:rsidR="00C12C8F" w:rsidRPr="001474CE" w:rsidDel="006603F5">
          <w:rPr>
            <w:rFonts w:cs="Arial"/>
          </w:rPr>
          <w:delText xml:space="preserve">of a microsimulation model built by </w:delText>
        </w:r>
      </w:del>
      <w:r w:rsidR="000B1F5A" w:rsidRPr="001474CE">
        <w:rPr>
          <w:rFonts w:cs="Arial"/>
        </w:rPr>
        <w:t xml:space="preserve">Randy </w:t>
      </w:r>
      <w:proofErr w:type="spellStart"/>
      <w:r w:rsidR="000B1F5A" w:rsidRPr="001474CE">
        <w:rPr>
          <w:rFonts w:cs="Arial"/>
        </w:rPr>
        <w:t>Albelda</w:t>
      </w:r>
      <w:proofErr w:type="spellEnd"/>
      <w:r w:rsidR="00C12C8F" w:rsidRPr="001474CE">
        <w:rPr>
          <w:rFonts w:cs="Arial"/>
        </w:rPr>
        <w:t xml:space="preserve"> and Alan Clayton-Matthews </w:t>
      </w:r>
      <w:ins w:id="78" w:author="Hautahi Kingi" w:date="2020-01-14T11:18:00Z">
        <w:r w:rsidR="006603F5" w:rsidRPr="001474CE">
          <w:rPr>
            <w:rFonts w:cs="Arial"/>
          </w:rPr>
          <w:t xml:space="preserve">built a microsimulation model </w:t>
        </w:r>
      </w:ins>
      <w:r w:rsidR="00C12C8F" w:rsidRPr="001474CE">
        <w:rPr>
          <w:rFonts w:cs="Arial"/>
        </w:rPr>
        <w:t>(the ACM model)</w:t>
      </w:r>
      <w:r w:rsidR="000B1F5A" w:rsidRPr="001474CE">
        <w:rPr>
          <w:rFonts w:cs="Arial"/>
        </w:rPr>
        <w:t xml:space="preserve"> in partnership with the</w:t>
      </w:r>
      <w:r w:rsidR="000B1F5A" w:rsidRPr="00760590">
        <w:rPr>
          <w:rFonts w:cs="Arial"/>
        </w:rPr>
        <w:t xml:space="preserve"> Institute for Women’s Policy Research (IWPR)</w:t>
      </w:r>
      <w:r w:rsidR="00C12C8F" w:rsidRPr="00760590">
        <w:rPr>
          <w:rFonts w:cs="Arial"/>
        </w:rPr>
        <w:t>.</w:t>
      </w:r>
    </w:p>
    <w:p w14:paraId="0CF8ECA0" w14:textId="77777777" w:rsidR="002228DB" w:rsidRDefault="002228DB" w:rsidP="00C12C8F">
      <w:pPr>
        <w:autoSpaceDE w:val="0"/>
        <w:autoSpaceDN w:val="0"/>
        <w:adjustRightInd w:val="0"/>
        <w:spacing w:after="0" w:line="240" w:lineRule="auto"/>
        <w:jc w:val="both"/>
        <w:rPr>
          <w:ins w:id="79" w:author="Hautahi Kingi" w:date="2020-01-14T11:52:00Z"/>
          <w:rFonts w:cs="Arial"/>
        </w:rPr>
      </w:pPr>
    </w:p>
    <w:p w14:paraId="7FBA8228" w14:textId="4D30D6D0" w:rsidR="00C12C8F" w:rsidRPr="00760590" w:rsidDel="002228DB" w:rsidRDefault="00C12C8F" w:rsidP="00C12C8F">
      <w:pPr>
        <w:autoSpaceDE w:val="0"/>
        <w:autoSpaceDN w:val="0"/>
        <w:adjustRightInd w:val="0"/>
        <w:spacing w:after="0" w:line="240" w:lineRule="auto"/>
        <w:jc w:val="both"/>
        <w:rPr>
          <w:del w:id="80" w:author="Hautahi Kingi" w:date="2020-01-14T11:52:00Z"/>
          <w:rFonts w:cs="Arial"/>
        </w:rPr>
      </w:pPr>
      <w:del w:id="81" w:author="Hautahi Kingi" w:date="2020-01-14T11:52:00Z">
        <w:r w:rsidRPr="00760590" w:rsidDel="002228DB">
          <w:rPr>
            <w:rFonts w:cs="Arial"/>
          </w:rPr>
          <w:delText xml:space="preserve"> </w:delText>
        </w:r>
      </w:del>
      <w:r w:rsidRPr="00760590">
        <w:rPr>
          <w:rFonts w:cs="Arial"/>
        </w:rPr>
        <w:t>Th</w:t>
      </w:r>
      <w:ins w:id="82" w:author="Hautahi Kingi" w:date="2020-01-14T11:17:00Z">
        <w:r w:rsidR="006603F5">
          <w:rPr>
            <w:rFonts w:cs="Arial"/>
          </w:rPr>
          <w:t>e ACM</w:t>
        </w:r>
      </w:ins>
      <w:del w:id="83" w:author="Hautahi Kingi" w:date="2020-01-14T11:17:00Z">
        <w:r w:rsidRPr="00760590" w:rsidDel="006603F5">
          <w:rPr>
            <w:rFonts w:cs="Arial"/>
          </w:rPr>
          <w:delText>is</w:delText>
        </w:r>
      </w:del>
      <w:r w:rsidRPr="00760590">
        <w:rPr>
          <w:rFonts w:cs="Arial"/>
        </w:rPr>
        <w:t xml:space="preserve"> model offered a rigorous way for </w:t>
      </w:r>
      <w:del w:id="84" w:author="Hautahi Kingi" w:date="2020-01-14T11:17:00Z">
        <w:r w:rsidRPr="00760590" w:rsidDel="006603F5">
          <w:rPr>
            <w:rFonts w:cs="Arial"/>
          </w:rPr>
          <w:delText xml:space="preserve">any </w:delText>
        </w:r>
      </w:del>
      <w:r w:rsidRPr="00760590">
        <w:rPr>
          <w:rFonts w:cs="Arial"/>
        </w:rPr>
        <w:t>state</w:t>
      </w:r>
      <w:ins w:id="85" w:author="Hautahi Kingi" w:date="2020-01-14T11:17:00Z">
        <w:r w:rsidR="006603F5">
          <w:rPr>
            <w:rFonts w:cs="Arial"/>
          </w:rPr>
          <w:t>s</w:t>
        </w:r>
      </w:ins>
      <w:r w:rsidRPr="00760590">
        <w:rPr>
          <w:rFonts w:cs="Arial"/>
        </w:rPr>
        <w:t xml:space="preserve"> </w:t>
      </w:r>
      <w:ins w:id="86" w:author="Hautahi Kingi" w:date="2020-01-14T11:17:00Z">
        <w:r w:rsidR="006603F5">
          <w:rPr>
            <w:rFonts w:cs="Arial"/>
          </w:rPr>
          <w:t>and</w:t>
        </w:r>
      </w:ins>
      <w:del w:id="87" w:author="Hautahi Kingi" w:date="2020-01-14T11:17:00Z">
        <w:r w:rsidRPr="00760590" w:rsidDel="006603F5">
          <w:rPr>
            <w:rFonts w:cs="Arial"/>
          </w:rPr>
          <w:delText>or</w:delText>
        </w:r>
      </w:del>
      <w:r w:rsidRPr="00760590">
        <w:rPr>
          <w:rFonts w:cs="Arial"/>
        </w:rPr>
        <w:t xml:space="preserve"> municipalit</w:t>
      </w:r>
      <w:ins w:id="88" w:author="Hautahi Kingi" w:date="2020-01-14T11:17:00Z">
        <w:r w:rsidR="006603F5">
          <w:rPr>
            <w:rFonts w:cs="Arial"/>
          </w:rPr>
          <w:t>ies</w:t>
        </w:r>
      </w:ins>
      <w:del w:id="89" w:author="Hautahi Kingi" w:date="2020-01-14T11:17:00Z">
        <w:r w:rsidRPr="00760590" w:rsidDel="006603F5">
          <w:rPr>
            <w:rFonts w:cs="Arial"/>
          </w:rPr>
          <w:delText>y</w:delText>
        </w:r>
      </w:del>
      <w:r w:rsidRPr="00760590">
        <w:rPr>
          <w:rFonts w:cs="Arial"/>
        </w:rPr>
        <w:t xml:space="preserve"> to test different </w:t>
      </w:r>
      <w:del w:id="90" w:author="Hautahi Kingi" w:date="2020-01-14T11:17:00Z">
        <w:r w:rsidRPr="00760590" w:rsidDel="006603F5">
          <w:rPr>
            <w:rFonts w:cs="Arial"/>
          </w:rPr>
          <w:delText xml:space="preserve">scenarios of </w:delText>
        </w:r>
      </w:del>
      <w:r w:rsidRPr="00760590">
        <w:rPr>
          <w:rFonts w:cs="Arial"/>
        </w:rPr>
        <w:t>paid-leave program</w:t>
      </w:r>
      <w:ins w:id="91" w:author="Hautahi Kingi" w:date="2020-01-14T11:17:00Z">
        <w:r w:rsidR="006603F5">
          <w:rPr>
            <w:rFonts w:cs="Arial"/>
          </w:rPr>
          <w:t xml:space="preserve"> scenarios</w:t>
        </w:r>
      </w:ins>
      <w:del w:id="92" w:author="Hautahi Kingi" w:date="2020-01-14T11:17:00Z">
        <w:r w:rsidRPr="00760590" w:rsidDel="006603F5">
          <w:rPr>
            <w:rFonts w:cs="Arial"/>
          </w:rPr>
          <w:delText>s</w:delText>
        </w:r>
      </w:del>
      <w:r w:rsidRPr="00760590">
        <w:rPr>
          <w:rFonts w:cs="Arial"/>
        </w:rPr>
        <w:t xml:space="preserve"> and to estimate the implications on costs in benefits paid out. </w:t>
      </w:r>
      <w:ins w:id="93" w:author="Hautahi Kingi" w:date="2020-01-14T11:52:00Z">
        <w:r w:rsidR="002228DB">
          <w:rPr>
            <w:rFonts w:cs="Arial"/>
          </w:rPr>
          <w:t xml:space="preserve"> However, it </w:t>
        </w:r>
      </w:ins>
    </w:p>
    <w:p w14:paraId="3A55EB41" w14:textId="74A26ED7" w:rsidR="00C12C8F" w:rsidRPr="00760590" w:rsidDel="002228DB" w:rsidRDefault="00C12C8F" w:rsidP="00C12C8F">
      <w:pPr>
        <w:autoSpaceDE w:val="0"/>
        <w:autoSpaceDN w:val="0"/>
        <w:adjustRightInd w:val="0"/>
        <w:spacing w:after="0" w:line="240" w:lineRule="auto"/>
        <w:jc w:val="both"/>
        <w:rPr>
          <w:del w:id="94" w:author="Hautahi Kingi" w:date="2020-01-14T11:52:00Z"/>
          <w:rFonts w:cs="Arial"/>
        </w:rPr>
      </w:pPr>
    </w:p>
    <w:p w14:paraId="68FFB7F3" w14:textId="63295194" w:rsidR="00D94C3F" w:rsidRPr="00760590" w:rsidDel="001474CE" w:rsidRDefault="00A0764C" w:rsidP="00D94C3F">
      <w:pPr>
        <w:autoSpaceDE w:val="0"/>
        <w:autoSpaceDN w:val="0"/>
        <w:adjustRightInd w:val="0"/>
        <w:spacing w:after="0" w:line="240" w:lineRule="auto"/>
        <w:jc w:val="both"/>
        <w:rPr>
          <w:del w:id="95" w:author="Hautahi Kingi" w:date="2020-01-14T11:57:00Z"/>
          <w:rFonts w:cs="Arial"/>
        </w:rPr>
      </w:pPr>
      <w:del w:id="96" w:author="Hautahi Kingi" w:date="2020-01-14T11:52:00Z">
        <w:r w:rsidDel="002228DB">
          <w:rPr>
            <w:rFonts w:cs="Arial"/>
          </w:rPr>
          <w:lastRenderedPageBreak/>
          <w:delText>T</w:delText>
        </w:r>
        <w:r w:rsidR="00C12C8F" w:rsidRPr="00760590" w:rsidDel="002228DB">
          <w:rPr>
            <w:rFonts w:cs="Arial"/>
          </w:rPr>
          <w:delText xml:space="preserve">he ACM model </w:delText>
        </w:r>
      </w:del>
      <w:r w:rsidR="00C12C8F" w:rsidRPr="00760590">
        <w:rPr>
          <w:rFonts w:cs="Arial"/>
        </w:rPr>
        <w:t xml:space="preserve">was built in </w:t>
      </w:r>
      <w:r w:rsidR="009D1FBF">
        <w:rPr>
          <w:rFonts w:cs="Arial"/>
        </w:rPr>
        <w:t>multiple</w:t>
      </w:r>
      <w:r w:rsidR="00C12C8F" w:rsidRPr="00760590">
        <w:rPr>
          <w:rFonts w:cs="Arial"/>
        </w:rPr>
        <w:t xml:space="preserve"> programming languages and requires advanced programming</w:t>
      </w:r>
      <w:r w:rsidR="003F079D">
        <w:rPr>
          <w:rFonts w:cs="Arial"/>
        </w:rPr>
        <w:t xml:space="preserve"> skills</w:t>
      </w:r>
      <w:r w:rsidR="00C12C8F" w:rsidRPr="00760590">
        <w:rPr>
          <w:rFonts w:cs="Arial"/>
        </w:rPr>
        <w:t xml:space="preserve"> to </w:t>
      </w:r>
      <w:r w:rsidR="003F079D">
        <w:rPr>
          <w:rFonts w:cs="Arial"/>
        </w:rPr>
        <w:t xml:space="preserve">understand and </w:t>
      </w:r>
      <w:r w:rsidR="00C12C8F" w:rsidRPr="00760590">
        <w:rPr>
          <w:rFonts w:cs="Arial"/>
        </w:rPr>
        <w:t xml:space="preserve">use. </w:t>
      </w:r>
      <w:commentRangeStart w:id="97"/>
      <w:r w:rsidR="00C12C8F" w:rsidRPr="00760590">
        <w:rPr>
          <w:rFonts w:cs="Arial"/>
        </w:rPr>
        <w:t>To</w:t>
      </w:r>
      <w:commentRangeEnd w:id="97"/>
      <w:r w:rsidR="00277654">
        <w:rPr>
          <w:rStyle w:val="CommentReference"/>
        </w:rPr>
        <w:commentReference w:id="97"/>
      </w:r>
      <w:r w:rsidR="00C12C8F" w:rsidRPr="00760590">
        <w:rPr>
          <w:rFonts w:cs="Arial"/>
        </w:rPr>
        <w:t xml:space="preserve"> make the model more accessible to a wider audience, DOL contracted with IMPAQ International and IWPR to create a new version </w:t>
      </w:r>
      <w:r w:rsidR="00C12C8F" w:rsidRPr="001474CE">
        <w:rPr>
          <w:rFonts w:cs="Arial"/>
        </w:rPr>
        <w:t>of the model</w:t>
      </w:r>
      <w:r w:rsidR="00BF3788" w:rsidRPr="001474CE">
        <w:rPr>
          <w:rFonts w:cs="Arial"/>
        </w:rPr>
        <w:t xml:space="preserve"> (</w:t>
      </w:r>
      <w:del w:id="98" w:author="Hautahi Kingi" w:date="2020-01-14T11:19:00Z">
        <w:r w:rsidR="005133AF" w:rsidRPr="006603F5" w:rsidDel="006603F5">
          <w:rPr>
            <w:rFonts w:cs="Arial"/>
            <w:rPrChange w:id="99" w:author="Hautahi Kingi" w:date="2020-01-14T11:19:00Z">
              <w:rPr>
                <w:rFonts w:cs="Arial"/>
                <w:highlight w:val="yellow"/>
              </w:rPr>
            </w:rPrChange>
          </w:rPr>
          <w:delText>for referential convenience, we will use the term “</w:delText>
        </w:r>
      </w:del>
      <w:r w:rsidR="00BF3788" w:rsidRPr="006603F5">
        <w:rPr>
          <w:rFonts w:cs="Arial"/>
          <w:rPrChange w:id="100" w:author="Hautahi Kingi" w:date="2020-01-14T11:19:00Z">
            <w:rPr>
              <w:rFonts w:cs="Arial"/>
              <w:highlight w:val="yellow"/>
            </w:rPr>
          </w:rPrChange>
        </w:rPr>
        <w:t>the IMPAQ model</w:t>
      </w:r>
      <w:ins w:id="101" w:author="Hautahi Kingi" w:date="2020-01-14T11:19:00Z">
        <w:r w:rsidR="006603F5" w:rsidRPr="006603F5">
          <w:rPr>
            <w:rFonts w:cs="Arial"/>
            <w:rPrChange w:id="102" w:author="Hautahi Kingi" w:date="2020-01-14T11:19:00Z">
              <w:rPr>
                <w:rFonts w:cs="Arial"/>
                <w:highlight w:val="yellow"/>
              </w:rPr>
            </w:rPrChange>
          </w:rPr>
          <w:t xml:space="preserve">). </w:t>
        </w:r>
      </w:ins>
      <w:del w:id="103" w:author="Hautahi Kingi" w:date="2020-01-14T11:19:00Z">
        <w:r w:rsidR="005133AF" w:rsidRPr="000545DE" w:rsidDel="006603F5">
          <w:rPr>
            <w:rFonts w:cs="Arial"/>
            <w:highlight w:val="yellow"/>
          </w:rPr>
          <w:delText>” in the remainder of the brief</w:delText>
        </w:r>
        <w:r w:rsidR="00C6650B" w:rsidRPr="00760590" w:rsidDel="006603F5">
          <w:rPr>
            <w:rFonts w:cs="Arial"/>
          </w:rPr>
          <w:delText>)</w:delText>
        </w:r>
        <w:r w:rsidR="00C12C8F" w:rsidRPr="00760590" w:rsidDel="006603F5">
          <w:rPr>
            <w:rFonts w:cs="Arial"/>
          </w:rPr>
          <w:delText xml:space="preserve">. </w:delText>
        </w:r>
      </w:del>
      <w:r w:rsidR="00C12C8F" w:rsidRPr="00760590">
        <w:rPr>
          <w:rFonts w:cs="Arial"/>
        </w:rPr>
        <w:t>The</w:t>
      </w:r>
      <w:r w:rsidR="00BF3788" w:rsidRPr="00760590">
        <w:rPr>
          <w:rFonts w:cs="Arial"/>
        </w:rPr>
        <w:t xml:space="preserve"> underlying</w:t>
      </w:r>
      <w:r w:rsidR="00C12C8F" w:rsidRPr="00760590">
        <w:rPr>
          <w:rFonts w:cs="Arial"/>
        </w:rPr>
        <w:t xml:space="preserve"> purpose of th</w:t>
      </w:r>
      <w:ins w:id="104" w:author="Hautahi Kingi" w:date="2020-01-14T11:20:00Z">
        <w:r w:rsidR="009B1F8E">
          <w:rPr>
            <w:rFonts w:cs="Arial"/>
          </w:rPr>
          <w:t>e ACM and IMPAQ</w:t>
        </w:r>
      </w:ins>
      <w:del w:id="105" w:author="Hautahi Kingi" w:date="2020-01-14T11:20:00Z">
        <w:r w:rsidR="00C12C8F" w:rsidRPr="00760590" w:rsidDel="009B1F8E">
          <w:rPr>
            <w:rFonts w:cs="Arial"/>
          </w:rPr>
          <w:delText>is</w:delText>
        </w:r>
      </w:del>
      <w:r w:rsidR="00C12C8F" w:rsidRPr="00760590">
        <w:rPr>
          <w:rFonts w:cs="Arial"/>
        </w:rPr>
        <w:t xml:space="preserve"> model</w:t>
      </w:r>
      <w:ins w:id="106" w:author="Hautahi Kingi" w:date="2020-01-14T11:20:00Z">
        <w:r w:rsidR="009B1F8E">
          <w:rPr>
            <w:rFonts w:cs="Arial"/>
          </w:rPr>
          <w:t>s</w:t>
        </w:r>
      </w:ins>
      <w:r w:rsidR="00C12C8F" w:rsidRPr="00760590">
        <w:rPr>
          <w:rFonts w:cs="Arial"/>
        </w:rPr>
        <w:t xml:space="preserve"> </w:t>
      </w:r>
      <w:del w:id="107" w:author="Hautahi Kingi" w:date="2020-01-14T11:20:00Z">
        <w:r w:rsidR="00C12C8F" w:rsidRPr="00760590" w:rsidDel="009B1F8E">
          <w:rPr>
            <w:rFonts w:cs="Arial"/>
          </w:rPr>
          <w:delText xml:space="preserve">was </w:delText>
        </w:r>
      </w:del>
      <w:ins w:id="108" w:author="Hautahi Kingi" w:date="2020-01-14T11:20:00Z">
        <w:r w:rsidR="009B1F8E">
          <w:rPr>
            <w:rFonts w:cs="Arial"/>
          </w:rPr>
          <w:t>are</w:t>
        </w:r>
        <w:r w:rsidR="009B1F8E" w:rsidRPr="00760590">
          <w:rPr>
            <w:rFonts w:cs="Arial"/>
          </w:rPr>
          <w:t xml:space="preserve"> </w:t>
        </w:r>
      </w:ins>
      <w:r w:rsidR="00C12C8F" w:rsidRPr="00760590">
        <w:rPr>
          <w:rFonts w:cs="Arial"/>
        </w:rPr>
        <w:t>similar</w:t>
      </w:r>
      <w:ins w:id="109" w:author="Hautahi Kingi" w:date="2020-01-14T11:20:00Z">
        <w:r w:rsidR="009B1F8E">
          <w:rPr>
            <w:rFonts w:cs="Arial"/>
          </w:rPr>
          <w:t xml:space="preserve"> –</w:t>
        </w:r>
      </w:ins>
      <w:del w:id="110" w:author="Hautahi Kingi" w:date="2020-01-14T11:20:00Z">
        <w:r w:rsidR="00BF3788" w:rsidRPr="00760590" w:rsidDel="009B1F8E">
          <w:rPr>
            <w:rFonts w:cs="Arial"/>
          </w:rPr>
          <w:delText>;</w:delText>
        </w:r>
      </w:del>
      <w:r w:rsidR="00BF3788" w:rsidRPr="00760590">
        <w:rPr>
          <w:rFonts w:cs="Arial"/>
        </w:rPr>
        <w:t xml:space="preserve"> to </w:t>
      </w:r>
      <w:ins w:id="111" w:author="Hautahi Kingi" w:date="2020-01-14T11:21:00Z">
        <w:r w:rsidR="009B1F8E">
          <w:rPr>
            <w:rFonts w:cs="Arial"/>
          </w:rPr>
          <w:t xml:space="preserve">provide a </w:t>
        </w:r>
      </w:ins>
      <w:del w:id="112" w:author="Hautahi Kingi" w:date="2020-01-14T11:21:00Z">
        <w:r w:rsidR="00BF3788" w:rsidRPr="00760590" w:rsidDel="009B1F8E">
          <w:rPr>
            <w:rFonts w:cs="Arial"/>
          </w:rPr>
          <w:delText xml:space="preserve">still be a </w:delText>
        </w:r>
      </w:del>
      <w:r w:rsidR="00BF3788" w:rsidRPr="00760590">
        <w:rPr>
          <w:rFonts w:cs="Arial"/>
        </w:rPr>
        <w:t xml:space="preserve">rigorous model of leave taking behavior </w:t>
      </w:r>
      <w:del w:id="113" w:author="Hautahi Kingi" w:date="2020-01-14T11:21:00Z">
        <w:r w:rsidR="00BF3788" w:rsidRPr="00760590" w:rsidDel="009B1F8E">
          <w:rPr>
            <w:rFonts w:cs="Arial"/>
          </w:rPr>
          <w:delText xml:space="preserve">that </w:delText>
        </w:r>
      </w:del>
      <w:ins w:id="114" w:author="Hautahi Kingi" w:date="2020-01-14T11:21:00Z">
        <w:r w:rsidR="009B1F8E">
          <w:rPr>
            <w:rFonts w:cs="Arial"/>
          </w:rPr>
          <w:t>for</w:t>
        </w:r>
      </w:ins>
      <w:ins w:id="115" w:author="Hautahi Kingi" w:date="2020-01-14T11:52:00Z">
        <w:r w:rsidR="002228DB">
          <w:rPr>
            <w:rFonts w:cs="Arial"/>
          </w:rPr>
          <w:t xml:space="preserve"> </w:t>
        </w:r>
      </w:ins>
      <w:r w:rsidR="00BF3788" w:rsidRPr="00760590">
        <w:rPr>
          <w:rFonts w:cs="Arial"/>
        </w:rPr>
        <w:t xml:space="preserve">policymakers </w:t>
      </w:r>
      <w:del w:id="116" w:author="Hautahi Kingi" w:date="2020-01-14T11:53:00Z">
        <w:r w:rsidR="00BF3788" w:rsidRPr="00760590" w:rsidDel="002228DB">
          <w:rPr>
            <w:rFonts w:cs="Arial"/>
          </w:rPr>
          <w:delText xml:space="preserve">could use </w:delText>
        </w:r>
      </w:del>
      <w:r w:rsidR="00BF3788" w:rsidRPr="00760590">
        <w:rPr>
          <w:rFonts w:cs="Arial"/>
        </w:rPr>
        <w:t>to quantitatively evaluate proposed leave policy. However, th</w:t>
      </w:r>
      <w:r w:rsidR="00C6650B" w:rsidRPr="00760590">
        <w:rPr>
          <w:rFonts w:cs="Arial"/>
        </w:rPr>
        <w:t xml:space="preserve">e IMPAQ model </w:t>
      </w:r>
      <w:r w:rsidR="00D94C3F" w:rsidRPr="00760590">
        <w:rPr>
          <w:rFonts w:cs="Arial"/>
        </w:rPr>
        <w:t>is built in open-source programming languages</w:t>
      </w:r>
      <w:r w:rsidR="00070B3F" w:rsidRPr="00760590">
        <w:rPr>
          <w:rFonts w:cs="Arial"/>
        </w:rPr>
        <w:t>,</w:t>
      </w:r>
      <w:r w:rsidR="00A40C43" w:rsidRPr="00760590">
        <w:rPr>
          <w:rFonts w:cs="Arial"/>
        </w:rPr>
        <w:t xml:space="preserve"> </w:t>
      </w:r>
      <w:commentRangeStart w:id="117"/>
      <w:r w:rsidR="00A40C43" w:rsidRPr="00760590">
        <w:rPr>
          <w:rFonts w:cs="Arial"/>
        </w:rPr>
        <w:t xml:space="preserve">makes several changes to </w:t>
      </w:r>
      <w:commentRangeEnd w:id="117"/>
      <w:r w:rsidR="002604A5">
        <w:rPr>
          <w:rStyle w:val="CommentReference"/>
        </w:rPr>
        <w:commentReference w:id="117"/>
      </w:r>
      <w:r w:rsidR="00A40C43" w:rsidRPr="00760590">
        <w:rPr>
          <w:rFonts w:cs="Arial"/>
        </w:rPr>
        <w:t xml:space="preserve">the model output structure, and has </w:t>
      </w:r>
      <w:r w:rsidR="00070B3F" w:rsidRPr="00760590">
        <w:rPr>
          <w:rFonts w:cs="Arial"/>
        </w:rPr>
        <w:t xml:space="preserve">an accessible </w:t>
      </w:r>
      <w:ins w:id="118" w:author="Hautahi Kingi" w:date="2020-01-14T11:53:00Z">
        <w:r w:rsidR="002228DB">
          <w:rPr>
            <w:rFonts w:cs="Arial"/>
          </w:rPr>
          <w:t xml:space="preserve">and easy-to-use </w:t>
        </w:r>
      </w:ins>
      <w:r w:rsidR="00070B3F" w:rsidRPr="002228DB">
        <w:rPr>
          <w:rFonts w:cs="Arial"/>
          <w:rPrChange w:id="119" w:author="Hautahi Kingi" w:date="2020-01-14T11:53:00Z">
            <w:rPr>
              <w:rFonts w:cs="Arial"/>
              <w:highlight w:val="yellow"/>
            </w:rPr>
          </w:rPrChange>
        </w:rPr>
        <w:t>graphic</w:t>
      </w:r>
      <w:ins w:id="120" w:author="Hautahi Kingi" w:date="2020-01-14T11:53:00Z">
        <w:r w:rsidR="002228DB" w:rsidRPr="001474CE">
          <w:rPr>
            <w:rFonts w:cs="Arial"/>
          </w:rPr>
          <w:t>al</w:t>
        </w:r>
      </w:ins>
      <w:r w:rsidR="00070B3F" w:rsidRPr="001474CE">
        <w:rPr>
          <w:rFonts w:cs="Arial"/>
        </w:rPr>
        <w:t xml:space="preserve"> user interface</w:t>
      </w:r>
      <w:r w:rsidR="00A40C43" w:rsidRPr="001474CE">
        <w:rPr>
          <w:rFonts w:cs="Arial"/>
        </w:rPr>
        <w:t>.</w:t>
      </w:r>
      <w:r w:rsidR="00BB303C" w:rsidRPr="001474CE">
        <w:rPr>
          <w:rFonts w:cs="Arial"/>
        </w:rPr>
        <w:t xml:space="preserve"> Also included in the</w:t>
      </w:r>
      <w:r w:rsidR="00BB303C">
        <w:rPr>
          <w:rFonts w:cs="Arial"/>
        </w:rPr>
        <w:t xml:space="preserve"> IMPAQ model are several alternative simulation </w:t>
      </w:r>
      <w:ins w:id="121" w:author="Hautahi Kingi" w:date="2020-01-14T11:54:00Z">
        <w:r w:rsidR="002228DB">
          <w:rPr>
            <w:rFonts w:cs="Arial"/>
          </w:rPr>
          <w:t>and estimation techniques, compared with</w:t>
        </w:r>
      </w:ins>
      <w:del w:id="122" w:author="Hautahi Kingi" w:date="2020-01-14T11:54:00Z">
        <w:r w:rsidR="00BB303C" w:rsidDel="002228DB">
          <w:rPr>
            <w:rFonts w:cs="Arial"/>
          </w:rPr>
          <w:delText>engine</w:delText>
        </w:r>
      </w:del>
      <w:del w:id="123" w:author="Hautahi Kingi" w:date="2020-01-14T11:53:00Z">
        <w:r w:rsidR="00BB303C" w:rsidDel="002228DB">
          <w:rPr>
            <w:rFonts w:cs="Arial"/>
          </w:rPr>
          <w:delText>s</w:delText>
        </w:r>
      </w:del>
      <w:del w:id="124" w:author="Hautahi Kingi" w:date="2020-01-14T11:54:00Z">
        <w:r w:rsidR="00BB303C" w:rsidDel="002228DB">
          <w:rPr>
            <w:rFonts w:cs="Arial"/>
          </w:rPr>
          <w:delText xml:space="preserve"> to</w:delText>
        </w:r>
      </w:del>
      <w:r w:rsidR="00BB303C">
        <w:rPr>
          <w:rFonts w:cs="Arial"/>
        </w:rPr>
        <w:t xml:space="preserve"> the ACM model’s sole choice of logit imputation.</w:t>
      </w:r>
      <w:r w:rsidR="00A40C43" w:rsidRPr="00760590">
        <w:rPr>
          <w:rFonts w:cs="Arial"/>
        </w:rPr>
        <w:t xml:space="preserve"> </w:t>
      </w:r>
      <w:r w:rsidR="00A40C43" w:rsidRPr="001474CE">
        <w:rPr>
          <w:rFonts w:cs="Arial"/>
        </w:rPr>
        <w:t xml:space="preserve">These </w:t>
      </w:r>
      <w:r w:rsidR="00A40C43" w:rsidRPr="002228DB">
        <w:rPr>
          <w:rFonts w:cs="Arial"/>
          <w:rPrChange w:id="125" w:author="Hautahi Kingi" w:date="2020-01-14T11:55:00Z">
            <w:rPr>
              <w:rFonts w:cs="Arial"/>
              <w:highlight w:val="yellow"/>
            </w:rPr>
          </w:rPrChange>
        </w:rPr>
        <w:t>changes make the</w:t>
      </w:r>
      <w:r w:rsidR="00A40C43" w:rsidRPr="001474CE">
        <w:rPr>
          <w:rFonts w:cs="Arial"/>
        </w:rPr>
        <w:t xml:space="preserve"> IMPAQ model </w:t>
      </w:r>
      <w:r w:rsidR="00D94C3F" w:rsidRPr="001474CE">
        <w:rPr>
          <w:rFonts w:cs="Arial"/>
        </w:rPr>
        <w:t>more accessible</w:t>
      </w:r>
      <w:r w:rsidR="001B15C0" w:rsidRPr="001474CE">
        <w:rPr>
          <w:rFonts w:cs="Arial"/>
        </w:rPr>
        <w:t xml:space="preserve">, customizable, </w:t>
      </w:r>
      <w:r w:rsidR="00D94C3F" w:rsidRPr="001474CE">
        <w:rPr>
          <w:rFonts w:cs="Arial"/>
        </w:rPr>
        <w:t>and usable to a broader audience.</w:t>
      </w:r>
      <w:r w:rsidR="00D94C3F" w:rsidRPr="00760590">
        <w:rPr>
          <w:rFonts w:cs="Arial"/>
        </w:rPr>
        <w:t xml:space="preserve"> </w:t>
      </w:r>
    </w:p>
    <w:p w14:paraId="6BB94BF4" w14:textId="77777777" w:rsidR="00A804BD" w:rsidRPr="00760590" w:rsidDel="001474CE" w:rsidRDefault="00A804BD" w:rsidP="00D94C3F">
      <w:pPr>
        <w:autoSpaceDE w:val="0"/>
        <w:autoSpaceDN w:val="0"/>
        <w:adjustRightInd w:val="0"/>
        <w:spacing w:after="0" w:line="240" w:lineRule="auto"/>
        <w:jc w:val="both"/>
        <w:rPr>
          <w:del w:id="126" w:author="Hautahi Kingi" w:date="2020-01-14T11:57:00Z"/>
          <w:rFonts w:cs="Arial"/>
        </w:rPr>
      </w:pPr>
    </w:p>
    <w:p w14:paraId="3E244BE5" w14:textId="427B2392" w:rsidR="00E76066" w:rsidRPr="00760590" w:rsidRDefault="00A804BD" w:rsidP="00E76066">
      <w:pPr>
        <w:autoSpaceDE w:val="0"/>
        <w:autoSpaceDN w:val="0"/>
        <w:adjustRightInd w:val="0"/>
        <w:spacing w:after="0" w:line="240" w:lineRule="auto"/>
        <w:jc w:val="both"/>
        <w:rPr>
          <w:rFonts w:cs="Arial"/>
        </w:rPr>
      </w:pPr>
      <w:del w:id="127" w:author="Hautahi Kingi" w:date="2020-01-14T11:57:00Z">
        <w:r w:rsidRPr="00760590" w:rsidDel="001474CE">
          <w:rPr>
            <w:rFonts w:cs="Arial"/>
          </w:rPr>
          <w:delText>This brief</w:delText>
        </w:r>
        <w:r w:rsidR="00D94C3F" w:rsidRPr="00760590" w:rsidDel="001474CE">
          <w:rPr>
            <w:rFonts w:cs="Arial"/>
          </w:rPr>
          <w:delText xml:space="preserve"> provide</w:delText>
        </w:r>
        <w:r w:rsidRPr="00760590" w:rsidDel="001474CE">
          <w:rPr>
            <w:rFonts w:cs="Arial"/>
          </w:rPr>
          <w:delText>s</w:delText>
        </w:r>
        <w:r w:rsidR="00D94C3F" w:rsidRPr="00760590" w:rsidDel="001474CE">
          <w:rPr>
            <w:rFonts w:cs="Arial"/>
          </w:rPr>
          <w:delText xml:space="preserve"> a benchmark comparison between the two models against real-world leave program statistics to demonstrate the reliability of both the original and new versions at modeling real-world leave taking.</w:delText>
        </w:r>
        <w:r w:rsidRPr="00760590" w:rsidDel="001474CE">
          <w:rPr>
            <w:rFonts w:cs="Arial"/>
          </w:rPr>
          <w:delText xml:space="preserve"> </w:delText>
        </w:r>
        <w:r w:rsidR="00B70368" w:rsidRPr="00760590" w:rsidDel="001474CE">
          <w:rPr>
            <w:rFonts w:cs="Arial"/>
          </w:rPr>
          <w:delText xml:space="preserve">The IMPAQ model is not a pure replication of the ACM model. While similar in </w:delText>
        </w:r>
        <w:r w:rsidRPr="00760590" w:rsidDel="001474CE">
          <w:rPr>
            <w:rFonts w:cs="Arial"/>
          </w:rPr>
          <w:delText>many ways</w:delText>
        </w:r>
        <w:r w:rsidR="00B70368" w:rsidRPr="00760590" w:rsidDel="001474CE">
          <w:rPr>
            <w:rFonts w:cs="Arial"/>
          </w:rPr>
          <w:delText xml:space="preserve">, the IMPAQ development team has made several changes for ease of use and generalizability of the model. While the intent is to keep </w:delText>
        </w:r>
        <w:r w:rsidRPr="00760590" w:rsidDel="001474CE">
          <w:rPr>
            <w:rFonts w:cs="Arial"/>
          </w:rPr>
          <w:delText>model output</w:delText>
        </w:r>
        <w:r w:rsidR="00B70368" w:rsidRPr="00760590" w:rsidDel="001474CE">
          <w:rPr>
            <w:rFonts w:cs="Arial"/>
          </w:rPr>
          <w:delText xml:space="preserve"> estimates close to </w:delText>
        </w:r>
        <w:r w:rsidRPr="00760590" w:rsidDel="001474CE">
          <w:rPr>
            <w:rFonts w:cs="Arial"/>
          </w:rPr>
          <w:delText xml:space="preserve">both </w:delText>
        </w:r>
        <w:r w:rsidR="00B70368" w:rsidRPr="00760590" w:rsidDel="001474CE">
          <w:rPr>
            <w:rFonts w:cs="Arial"/>
          </w:rPr>
          <w:delText xml:space="preserve">ACM </w:delText>
        </w:r>
        <w:r w:rsidRPr="00760590" w:rsidDel="001474CE">
          <w:rPr>
            <w:rFonts w:cs="Arial"/>
          </w:rPr>
          <w:delText xml:space="preserve">model </w:delText>
        </w:r>
        <w:r w:rsidR="00B70368" w:rsidRPr="00760590" w:rsidDel="001474CE">
          <w:rPr>
            <w:rFonts w:cs="Arial"/>
          </w:rPr>
          <w:delText xml:space="preserve">estimates and empirically observed leave taking data, these adjustments have slight impacts on program estimates.  </w:delText>
        </w:r>
        <w:r w:rsidRPr="00760590" w:rsidDel="001474CE">
          <w:rPr>
            <w:rFonts w:cs="Arial"/>
          </w:rPr>
          <w:delText xml:space="preserve">By conducting these comparisons, we </w:delText>
        </w:r>
        <w:r w:rsidR="00B70368" w:rsidRPr="00760590" w:rsidDel="001474CE">
          <w:rPr>
            <w:rFonts w:cs="Arial"/>
          </w:rPr>
          <w:delText xml:space="preserve">show the </w:delText>
        </w:r>
        <w:r w:rsidRPr="00760590" w:rsidDel="001474CE">
          <w:rPr>
            <w:rFonts w:cs="Arial"/>
          </w:rPr>
          <w:delText xml:space="preserve">extent to which the </w:delText>
        </w:r>
        <w:r w:rsidR="00B70368" w:rsidRPr="00760590" w:rsidDel="001474CE">
          <w:rPr>
            <w:rFonts w:cs="Arial"/>
          </w:rPr>
          <w:delText>ACM and IMPAQ model estimates differ</w:delText>
        </w:r>
        <w:r w:rsidRPr="00760590" w:rsidDel="001474CE">
          <w:rPr>
            <w:rFonts w:cs="Arial"/>
          </w:rPr>
          <w:delText xml:space="preserve">. We also compare </w:delText>
        </w:r>
        <w:r w:rsidR="00B70368" w:rsidRPr="00760590" w:rsidDel="001474CE">
          <w:rPr>
            <w:rFonts w:cs="Arial"/>
          </w:rPr>
          <w:delText xml:space="preserve">how both models compare to real-world program statistics. We then discuss the differences in results and how differences in the model structure could explain them. </w:delText>
        </w:r>
      </w:del>
      <w:r w:rsidR="00B70368" w:rsidRPr="00760590">
        <w:rPr>
          <w:rFonts w:cs="Arial"/>
        </w:rPr>
        <w:tab/>
        <w:t xml:space="preserve"> </w:t>
      </w:r>
    </w:p>
    <w:p w14:paraId="23EC4EE2" w14:textId="77777777" w:rsidR="00293164" w:rsidRPr="00760590" w:rsidRDefault="00293164" w:rsidP="00E76066">
      <w:pPr>
        <w:autoSpaceDE w:val="0"/>
        <w:autoSpaceDN w:val="0"/>
        <w:adjustRightInd w:val="0"/>
        <w:spacing w:after="0" w:line="240" w:lineRule="auto"/>
        <w:jc w:val="both"/>
        <w:rPr>
          <w:rFonts w:cs="Arial"/>
        </w:rPr>
      </w:pPr>
    </w:p>
    <w:p w14:paraId="6BE1E02A" w14:textId="32130907" w:rsidR="00E710C2" w:rsidRPr="00760590" w:rsidRDefault="00B70368" w:rsidP="00E76066">
      <w:pPr>
        <w:jc w:val="both"/>
        <w:rPr>
          <w:rFonts w:cs="Arial"/>
        </w:rPr>
      </w:pPr>
      <w:r w:rsidRPr="00760590">
        <w:rPr>
          <w:rFonts w:cs="Arial"/>
        </w:rPr>
        <w:t xml:space="preserve">We </w:t>
      </w:r>
      <w:r w:rsidR="00A804BD" w:rsidRPr="00760590">
        <w:rPr>
          <w:rFonts w:cs="Arial"/>
        </w:rPr>
        <w:t>benchmark both</w:t>
      </w:r>
      <w:ins w:id="128" w:author="Hautahi Kingi" w:date="2020-01-14T11:58:00Z">
        <w:r w:rsidR="001474CE">
          <w:rPr>
            <w:rFonts w:cs="Arial"/>
          </w:rPr>
          <w:t xml:space="preserve"> the ACM and the IMPAQ</w:t>
        </w:r>
      </w:ins>
      <w:r w:rsidR="00A804BD" w:rsidRPr="00760590">
        <w:rPr>
          <w:rFonts w:cs="Arial"/>
        </w:rPr>
        <w:t xml:space="preserve"> models against </w:t>
      </w:r>
      <w:r w:rsidRPr="00760590">
        <w:rPr>
          <w:rFonts w:cs="Arial"/>
        </w:rPr>
        <w:t xml:space="preserve">actual statistics reported by </w:t>
      </w:r>
      <w:r w:rsidRPr="001474CE">
        <w:rPr>
          <w:rFonts w:cs="Arial"/>
        </w:rPr>
        <w:t xml:space="preserve">three states with </w:t>
      </w:r>
      <w:del w:id="129" w:author="Hautahi Kingi" w:date="2020-01-14T11:58:00Z">
        <w:r w:rsidRPr="001474CE" w:rsidDel="001474CE">
          <w:rPr>
            <w:rFonts w:cs="Arial"/>
            <w:rPrChange w:id="130" w:author="Hautahi Kingi" w:date="2020-01-14T12:00:00Z">
              <w:rPr>
                <w:rFonts w:cs="Arial"/>
                <w:highlight w:val="yellow"/>
              </w:rPr>
            </w:rPrChange>
          </w:rPr>
          <w:delText xml:space="preserve">leave programs with </w:delText>
        </w:r>
      </w:del>
      <w:r w:rsidRPr="001474CE">
        <w:rPr>
          <w:rFonts w:cs="Arial"/>
          <w:rPrChange w:id="131" w:author="Hautahi Kingi" w:date="2020-01-14T12:00:00Z">
            <w:rPr>
              <w:rFonts w:cs="Arial"/>
              <w:highlight w:val="yellow"/>
            </w:rPr>
          </w:rPrChange>
        </w:rPr>
        <w:t xml:space="preserve">appreciable historical </w:t>
      </w:r>
      <w:ins w:id="132" w:author="Hautahi Kingi" w:date="2020-01-14T11:58:00Z">
        <w:r w:rsidR="001474CE" w:rsidRPr="001474CE">
          <w:rPr>
            <w:rFonts w:cs="Arial"/>
            <w:rPrChange w:id="133" w:author="Hautahi Kingi" w:date="2020-01-14T12:00:00Z">
              <w:rPr>
                <w:rFonts w:cs="Arial"/>
                <w:highlight w:val="yellow"/>
              </w:rPr>
            </w:rPrChange>
          </w:rPr>
          <w:t xml:space="preserve">leave program </w:t>
        </w:r>
      </w:ins>
      <w:r w:rsidRPr="001474CE">
        <w:rPr>
          <w:rFonts w:cs="Arial"/>
          <w:rPrChange w:id="134" w:author="Hautahi Kingi" w:date="2020-01-14T12:00:00Z">
            <w:rPr>
              <w:rFonts w:cs="Arial"/>
              <w:highlight w:val="yellow"/>
            </w:rPr>
          </w:rPrChange>
        </w:rPr>
        <w:t>data</w:t>
      </w:r>
      <w:del w:id="135" w:author="Hautahi Kingi" w:date="2020-01-14T11:58:00Z">
        <w:r w:rsidRPr="001474CE" w:rsidDel="001474CE">
          <w:rPr>
            <w:rFonts w:cs="Arial"/>
          </w:rPr>
          <w:delText xml:space="preserve"> to observe</w:delText>
        </w:r>
      </w:del>
      <w:ins w:id="136" w:author="Hautahi Kingi" w:date="2020-01-14T11:58:00Z">
        <w:r w:rsidR="001474CE" w:rsidRPr="001474CE">
          <w:rPr>
            <w:rFonts w:cs="Arial"/>
          </w:rPr>
          <w:t xml:space="preserve"> –</w:t>
        </w:r>
      </w:ins>
      <w:del w:id="137" w:author="Hautahi Kingi" w:date="2020-01-14T11:58:00Z">
        <w:r w:rsidRPr="001474CE" w:rsidDel="001474CE">
          <w:rPr>
            <w:rFonts w:cs="Arial"/>
          </w:rPr>
          <w:delText>:</w:delText>
        </w:r>
      </w:del>
      <w:r w:rsidRPr="00760590">
        <w:rPr>
          <w:rFonts w:cs="Arial"/>
        </w:rPr>
        <w:t xml:space="preserve"> California, New Jersey, and Rhode Island. Corresponding with the timeframe of the 2012-2016 ACS 5-year survey data set use</w:t>
      </w:r>
      <w:r w:rsidR="00A804BD" w:rsidRPr="00760590">
        <w:rPr>
          <w:rFonts w:cs="Arial"/>
        </w:rPr>
        <w:t>d</w:t>
      </w:r>
      <w:r w:rsidRPr="00760590">
        <w:rPr>
          <w:rFonts w:cs="Arial"/>
        </w:rPr>
        <w:t xml:space="preserve"> in the simulation model</w:t>
      </w:r>
      <w:r w:rsidR="00A804BD" w:rsidRPr="00760590">
        <w:rPr>
          <w:rFonts w:cs="Arial"/>
        </w:rPr>
        <w:t>s</w:t>
      </w:r>
      <w:r w:rsidRPr="00760590">
        <w:rPr>
          <w:rFonts w:cs="Arial"/>
        </w:rPr>
        <w:t xml:space="preserve">, we </w:t>
      </w:r>
      <w:del w:id="138" w:author="Hautahi Kingi" w:date="2020-01-14T11:59:00Z">
        <w:r w:rsidRPr="00760590" w:rsidDel="001474CE">
          <w:rPr>
            <w:rFonts w:cs="Arial"/>
          </w:rPr>
          <w:delText xml:space="preserve">generally </w:delText>
        </w:r>
      </w:del>
      <w:r w:rsidRPr="00760590">
        <w:rPr>
          <w:rFonts w:cs="Arial"/>
        </w:rPr>
        <w:t xml:space="preserve">compare the </w:t>
      </w:r>
      <w:r w:rsidR="00E76066" w:rsidRPr="00760590">
        <w:rPr>
          <w:rFonts w:cs="Arial"/>
        </w:rPr>
        <w:t>5-</w:t>
      </w:r>
      <w:r w:rsidRPr="00760590">
        <w:rPr>
          <w:rFonts w:cs="Arial"/>
        </w:rPr>
        <w:t xml:space="preserve">year averages of </w:t>
      </w:r>
      <w:ins w:id="139" w:author="Hautahi Kingi" w:date="2020-01-14T11:59:00Z">
        <w:r w:rsidR="001474CE">
          <w:rPr>
            <w:rFonts w:cs="Arial"/>
          </w:rPr>
          <w:t xml:space="preserve">California and New Jersey </w:t>
        </w:r>
      </w:ins>
      <w:del w:id="140" w:author="Hautahi Kingi" w:date="2020-01-14T11:59:00Z">
        <w:r w:rsidRPr="00760590" w:rsidDel="001474CE">
          <w:rPr>
            <w:rFonts w:cs="Arial"/>
          </w:rPr>
          <w:delText xml:space="preserve">these states </w:delText>
        </w:r>
      </w:del>
      <w:r w:rsidRPr="00760590">
        <w:rPr>
          <w:rFonts w:cs="Arial"/>
        </w:rPr>
        <w:t>from 2012-2016. Rhode Island</w:t>
      </w:r>
      <w:ins w:id="141" w:author="Hautahi Kingi" w:date="2020-01-14T11:59:00Z">
        <w:r w:rsidR="001474CE">
          <w:rPr>
            <w:rFonts w:cs="Arial"/>
          </w:rPr>
          <w:t>’s</w:t>
        </w:r>
      </w:ins>
      <w:r w:rsidR="009D1FBF" w:rsidRPr="009D1FBF">
        <w:rPr>
          <w:rFonts w:cs="Arial"/>
          <w:i/>
        </w:rPr>
        <w:t xml:space="preserve"> </w:t>
      </w:r>
      <w:r w:rsidR="009D1FBF" w:rsidRPr="003B0E29">
        <w:rPr>
          <w:rFonts w:cs="Arial"/>
          <w:i/>
        </w:rPr>
        <w:t>Temporary Caregiver Insurance</w:t>
      </w:r>
      <w:r w:rsidR="009D1FBF">
        <w:rPr>
          <w:rFonts w:cs="Arial"/>
        </w:rPr>
        <w:t xml:space="preserve"> (paid family leave added to the United States’ first medical coverage under a temporary disability insurance system)</w:t>
      </w:r>
      <w:r w:rsidRPr="00760590">
        <w:rPr>
          <w:rFonts w:cs="Arial"/>
        </w:rPr>
        <w:t xml:space="preserve"> </w:t>
      </w:r>
      <w:del w:id="142" w:author="Hautahi Kingi" w:date="2020-01-14T12:00:00Z">
        <w:r w:rsidRPr="00760590" w:rsidDel="001474CE">
          <w:rPr>
            <w:rFonts w:cs="Arial"/>
          </w:rPr>
          <w:delText>has only been active from</w:delText>
        </w:r>
      </w:del>
      <w:ins w:id="143" w:author="Hautahi Kingi" w:date="2020-01-14T12:00:00Z">
        <w:r w:rsidR="001474CE">
          <w:rPr>
            <w:rFonts w:cs="Arial"/>
          </w:rPr>
          <w:t>was enacted in</w:t>
        </w:r>
      </w:ins>
      <w:r w:rsidRPr="00760590">
        <w:rPr>
          <w:rFonts w:cs="Arial"/>
        </w:rPr>
        <w:t xml:space="preserve"> 2014</w:t>
      </w:r>
      <w:del w:id="144" w:author="Hautahi Kingi" w:date="2020-01-14T12:00:00Z">
        <w:r w:rsidRPr="00760590" w:rsidDel="001474CE">
          <w:rPr>
            <w:rFonts w:cs="Arial"/>
          </w:rPr>
          <w:delText>-2016</w:delText>
        </w:r>
      </w:del>
      <w:r w:rsidRPr="00760590">
        <w:rPr>
          <w:rFonts w:cs="Arial"/>
        </w:rPr>
        <w:t xml:space="preserve">, </w:t>
      </w:r>
      <w:del w:id="145" w:author="Hautahi Kingi" w:date="2020-01-14T12:00:00Z">
        <w:r w:rsidRPr="00760590" w:rsidDel="001474CE">
          <w:rPr>
            <w:rFonts w:cs="Arial"/>
          </w:rPr>
          <w:delText xml:space="preserve">and </w:delText>
        </w:r>
      </w:del>
      <w:r w:rsidRPr="00760590">
        <w:rPr>
          <w:rFonts w:cs="Arial"/>
        </w:rPr>
        <w:t xml:space="preserve">so averages from </w:t>
      </w:r>
      <w:ins w:id="146" w:author="Hautahi Kingi" w:date="2020-01-14T12:00:00Z">
        <w:r w:rsidR="001474CE">
          <w:rPr>
            <w:rFonts w:cs="Arial"/>
          </w:rPr>
          <w:t>2014-2016</w:t>
        </w:r>
      </w:ins>
      <w:del w:id="147" w:author="Hautahi Kingi" w:date="2020-01-14T12:00:00Z">
        <w:r w:rsidRPr="00760590" w:rsidDel="001474CE">
          <w:rPr>
            <w:rFonts w:cs="Arial"/>
          </w:rPr>
          <w:delText>only those</w:delText>
        </w:r>
      </w:del>
      <w:r w:rsidRPr="00760590">
        <w:rPr>
          <w:rFonts w:cs="Arial"/>
        </w:rPr>
        <w:t xml:space="preserve"> years are used for Rhode Island.</w:t>
      </w:r>
    </w:p>
    <w:p w14:paraId="5379EB98" w14:textId="596BB0C7" w:rsidR="00BC42F8" w:rsidRPr="00760590" w:rsidRDefault="005501F3" w:rsidP="00E76066">
      <w:pPr>
        <w:pStyle w:val="Heading1"/>
        <w:rPr>
          <w:rFonts w:cs="Arial"/>
        </w:rPr>
      </w:pPr>
      <w:r>
        <w:rPr>
          <w:rFonts w:cs="Arial"/>
        </w:rPr>
        <w:t>2.</w:t>
      </w:r>
      <w:r>
        <w:rPr>
          <w:rFonts w:cs="Arial"/>
        </w:rPr>
        <w:tab/>
      </w:r>
      <w:r w:rsidR="00BC42F8" w:rsidRPr="00760590">
        <w:rPr>
          <w:rFonts w:cs="Arial"/>
        </w:rPr>
        <w:t>Methodology</w:t>
      </w:r>
    </w:p>
    <w:p w14:paraId="5727A816" w14:textId="20A84F95" w:rsidR="00A86ACA" w:rsidRDefault="00A86ACA" w:rsidP="003857C7">
      <w:pPr>
        <w:jc w:val="both"/>
        <w:rPr>
          <w:ins w:id="148" w:author="Hautahi Kingi" w:date="2020-01-14T12:20:00Z"/>
          <w:rFonts w:cs="Arial"/>
          <w:highlight w:val="yellow"/>
        </w:rPr>
      </w:pPr>
      <w:commentRangeStart w:id="149"/>
      <w:ins w:id="150" w:author="Hautahi Kingi" w:date="2020-01-14T12:20:00Z">
        <w:r>
          <w:rPr>
            <w:rFonts w:cs="Arial"/>
            <w:highlight w:val="yellow"/>
          </w:rPr>
          <w:t>[Paragraph describing how the model works at a high level]</w:t>
        </w:r>
        <w:commentRangeEnd w:id="149"/>
        <w:r>
          <w:rPr>
            <w:rStyle w:val="CommentReference"/>
          </w:rPr>
          <w:commentReference w:id="149"/>
        </w:r>
      </w:ins>
    </w:p>
    <w:p w14:paraId="015D1ECE" w14:textId="5BFB6A3E" w:rsidR="003857C7" w:rsidRPr="00760590" w:rsidRDefault="00293164" w:rsidP="003857C7">
      <w:pPr>
        <w:jc w:val="both"/>
        <w:rPr>
          <w:rFonts w:cs="Arial"/>
        </w:rPr>
      </w:pPr>
      <w:del w:id="151" w:author="Hautahi Kingi" w:date="2020-01-14T12:01:00Z">
        <w:r w:rsidRPr="00DD1C43" w:rsidDel="00D118D4">
          <w:rPr>
            <w:rFonts w:cs="Arial"/>
            <w:highlight w:val="yellow"/>
          </w:rPr>
          <w:delText>To compare the two models and actual statistics,</w:delText>
        </w:r>
        <w:r w:rsidRPr="00760590" w:rsidDel="00D118D4">
          <w:rPr>
            <w:rFonts w:cs="Arial"/>
          </w:rPr>
          <w:delText xml:space="preserve"> w</w:delText>
        </w:r>
      </w:del>
      <w:ins w:id="152" w:author="Hautahi Kingi" w:date="2020-01-14T12:01:00Z">
        <w:r w:rsidR="00D118D4">
          <w:rPr>
            <w:rFonts w:cs="Arial"/>
          </w:rPr>
          <w:t>W</w:t>
        </w:r>
      </w:ins>
      <w:r w:rsidR="003857C7" w:rsidRPr="00760590">
        <w:rPr>
          <w:rFonts w:cs="Arial"/>
        </w:rPr>
        <w:t xml:space="preserve">e perform </w:t>
      </w:r>
      <w:r w:rsidR="007C33A8" w:rsidRPr="00760590">
        <w:rPr>
          <w:rFonts w:cs="Arial"/>
        </w:rPr>
        <w:t xml:space="preserve">two </w:t>
      </w:r>
      <w:r w:rsidR="003857C7" w:rsidRPr="00760590">
        <w:rPr>
          <w:rFonts w:cs="Arial"/>
        </w:rPr>
        <w:t xml:space="preserve">different types of </w:t>
      </w:r>
      <w:r w:rsidRPr="00760590">
        <w:rPr>
          <w:rFonts w:cs="Arial"/>
        </w:rPr>
        <w:t>comparisons:</w:t>
      </w:r>
    </w:p>
    <w:p w14:paraId="6C736E45" w14:textId="23A33E8C" w:rsidR="003857C7" w:rsidRDefault="003857C7" w:rsidP="003672CA">
      <w:pPr>
        <w:pStyle w:val="ListParagraph"/>
        <w:numPr>
          <w:ilvl w:val="0"/>
          <w:numId w:val="5"/>
        </w:numPr>
        <w:jc w:val="both"/>
        <w:rPr>
          <w:ins w:id="153" w:author="Hautahi Kingi" w:date="2020-01-14T13:24:00Z"/>
          <w:rFonts w:cs="Arial"/>
        </w:rPr>
      </w:pPr>
      <w:r w:rsidRPr="003672CA">
        <w:rPr>
          <w:rFonts w:cs="Arial"/>
          <w:b/>
          <w:i/>
        </w:rPr>
        <w:t>Comparing simulated and published program costs.</w:t>
      </w:r>
      <w:r w:rsidRPr="003672CA">
        <w:rPr>
          <w:rFonts w:cs="Arial"/>
        </w:rPr>
        <w:t xml:space="preserve"> </w:t>
      </w:r>
      <w:del w:id="154" w:author="Hautahi Kingi" w:date="2020-01-14T12:03:00Z">
        <w:r w:rsidRPr="003672CA" w:rsidDel="00DF4923">
          <w:rPr>
            <w:rFonts w:cs="Arial"/>
            <w:rPrChange w:id="155" w:author="Hautahi Kingi" w:date="2020-01-14T13:24:00Z">
              <w:rPr>
                <w:rFonts w:cs="Arial"/>
                <w:highlight w:val="yellow"/>
              </w:rPr>
            </w:rPrChange>
          </w:rPr>
          <w:delText>The ability to closely predict</w:delText>
        </w:r>
      </w:del>
      <w:ins w:id="156" w:author="Hautahi Kingi" w:date="2020-01-14T12:03:00Z">
        <w:r w:rsidR="00DF4923" w:rsidRPr="003672CA">
          <w:rPr>
            <w:rFonts w:cs="Arial"/>
            <w:rPrChange w:id="157" w:author="Hautahi Kingi" w:date="2020-01-14T13:24:00Z">
              <w:rPr>
                <w:rFonts w:cs="Arial"/>
                <w:highlight w:val="yellow"/>
              </w:rPr>
            </w:rPrChange>
          </w:rPr>
          <w:t>Predicting</w:t>
        </w:r>
      </w:ins>
      <w:r w:rsidRPr="003672CA">
        <w:rPr>
          <w:rFonts w:cs="Arial"/>
          <w:rPrChange w:id="158" w:author="Hautahi Kingi" w:date="2020-01-14T13:24:00Z">
            <w:rPr>
              <w:rFonts w:cs="Arial"/>
              <w:highlight w:val="yellow"/>
            </w:rPr>
          </w:rPrChange>
        </w:rPr>
        <w:t xml:space="preserve"> total program cost</w:t>
      </w:r>
      <w:r w:rsidR="0086636B" w:rsidRPr="003672CA">
        <w:rPr>
          <w:rFonts w:cs="Arial"/>
          <w:rPrChange w:id="159" w:author="Hautahi Kingi" w:date="2020-01-14T13:24:00Z">
            <w:rPr>
              <w:rFonts w:cs="Arial"/>
              <w:highlight w:val="yellow"/>
            </w:rPr>
          </w:rPrChange>
        </w:rPr>
        <w:t xml:space="preserve"> in benefit outlays</w:t>
      </w:r>
      <w:r w:rsidRPr="003672CA">
        <w:rPr>
          <w:rFonts w:cs="Arial"/>
          <w:rPrChange w:id="160" w:author="Hautahi Kingi" w:date="2020-01-14T13:24:00Z">
            <w:rPr>
              <w:rFonts w:cs="Arial"/>
              <w:highlight w:val="yellow"/>
            </w:rPr>
          </w:rPrChange>
        </w:rPr>
        <w:t xml:space="preserve"> </w:t>
      </w:r>
      <w:del w:id="161" w:author="Hautahi Kingi" w:date="2020-01-14T12:03:00Z">
        <w:r w:rsidR="00EC287C" w:rsidRPr="003672CA" w:rsidDel="00DF4923">
          <w:rPr>
            <w:rFonts w:cs="Arial"/>
            <w:rPrChange w:id="162" w:author="Hautahi Kingi" w:date="2020-01-14T13:24:00Z">
              <w:rPr>
                <w:rFonts w:cs="Arial"/>
                <w:highlight w:val="yellow"/>
              </w:rPr>
            </w:rPrChange>
          </w:rPr>
          <w:delText>has been</w:delText>
        </w:r>
      </w:del>
      <w:ins w:id="163" w:author="Hautahi Kingi" w:date="2020-01-14T12:03:00Z">
        <w:r w:rsidR="00DF4923" w:rsidRPr="003672CA">
          <w:rPr>
            <w:rFonts w:cs="Arial"/>
            <w:rPrChange w:id="164" w:author="Hautahi Kingi" w:date="2020-01-14T13:24:00Z">
              <w:rPr>
                <w:rFonts w:cs="Arial"/>
                <w:highlight w:val="yellow"/>
              </w:rPr>
            </w:rPrChange>
          </w:rPr>
          <w:t>is</w:t>
        </w:r>
      </w:ins>
      <w:r w:rsidR="00EC287C" w:rsidRPr="003672CA">
        <w:rPr>
          <w:rFonts w:cs="Arial"/>
          <w:rPrChange w:id="165" w:author="Hautahi Kingi" w:date="2020-01-14T13:24:00Z">
            <w:rPr>
              <w:rFonts w:cs="Arial"/>
              <w:highlight w:val="yellow"/>
            </w:rPr>
          </w:rPrChange>
        </w:rPr>
        <w:t xml:space="preserve"> one of the primary uses of the </w:t>
      </w:r>
      <w:ins w:id="166" w:author="Hautahi Kingi" w:date="2020-01-14T12:03:00Z">
        <w:r w:rsidR="00DF4923" w:rsidRPr="003672CA">
          <w:rPr>
            <w:rFonts w:cs="Arial"/>
            <w:rPrChange w:id="167" w:author="Hautahi Kingi" w:date="2020-01-14T13:24:00Z">
              <w:rPr>
                <w:rFonts w:cs="Arial"/>
                <w:highlight w:val="yellow"/>
              </w:rPr>
            </w:rPrChange>
          </w:rPr>
          <w:t>models</w:t>
        </w:r>
      </w:ins>
      <w:del w:id="168" w:author="Hautahi Kingi" w:date="2020-01-14T12:03:00Z">
        <w:r w:rsidR="00EC287C" w:rsidRPr="003672CA" w:rsidDel="00DF4923">
          <w:rPr>
            <w:rFonts w:cs="Arial"/>
            <w:rPrChange w:id="169" w:author="Hautahi Kingi" w:date="2020-01-14T13:24:00Z">
              <w:rPr>
                <w:rFonts w:cs="Arial"/>
                <w:highlight w:val="yellow"/>
              </w:rPr>
            </w:rPrChange>
          </w:rPr>
          <w:delText xml:space="preserve">original ACM model; it is natural that we test the IMPAQ </w:delText>
        </w:r>
        <w:r w:rsidR="00EC287C" w:rsidRPr="003672CA" w:rsidDel="00DF4923">
          <w:rPr>
            <w:rFonts w:cs="Arial"/>
            <w:rPrChange w:id="170" w:author="Hautahi Kingi" w:date="2020-01-14T13:24:00Z">
              <w:rPr>
                <w:rFonts w:cs="Arial"/>
                <w:highlight w:val="yellow"/>
              </w:rPr>
            </w:rPrChange>
          </w:rPr>
          <w:lastRenderedPageBreak/>
          <w:delText>model’s ability to replicate these results</w:delText>
        </w:r>
      </w:del>
      <w:r w:rsidRPr="003672CA">
        <w:rPr>
          <w:rFonts w:cs="Arial"/>
          <w:rPrChange w:id="171" w:author="Hautahi Kingi" w:date="2020-01-14T13:24:00Z">
            <w:rPr>
              <w:rFonts w:cs="Arial"/>
              <w:highlight w:val="yellow"/>
            </w:rPr>
          </w:rPrChange>
        </w:rPr>
        <w:t>.</w:t>
      </w:r>
      <w:r w:rsidRPr="003672CA">
        <w:rPr>
          <w:rFonts w:cs="Arial"/>
        </w:rPr>
        <w:t xml:space="preserve"> </w:t>
      </w:r>
      <w:del w:id="172" w:author="Hautahi Kingi" w:date="2020-01-14T12:19:00Z">
        <w:r w:rsidRPr="003672CA" w:rsidDel="00A86ACA">
          <w:rPr>
            <w:rFonts w:cs="Arial"/>
          </w:rPr>
          <w:delText xml:space="preserve">There are three states with sufficient historical data on benefit outlays to perform this test on: California, New Jersey, and Rhode Island. </w:delText>
        </w:r>
      </w:del>
      <w:r w:rsidRPr="003672CA">
        <w:rPr>
          <w:rFonts w:cs="Arial"/>
          <w:rPrChange w:id="173" w:author="Hautahi Kingi" w:date="2020-01-14T13:24:00Z">
            <w:rPr>
              <w:rFonts w:cs="Arial"/>
              <w:highlight w:val="yellow"/>
            </w:rPr>
          </w:rPrChange>
        </w:rPr>
        <w:t xml:space="preserve">For each </w:t>
      </w:r>
      <w:ins w:id="174" w:author="Hautahi Kingi" w:date="2020-01-14T12:04:00Z">
        <w:r w:rsidR="00590CE7" w:rsidRPr="003672CA">
          <w:rPr>
            <w:rFonts w:cs="Arial"/>
            <w:rPrChange w:id="175" w:author="Hautahi Kingi" w:date="2020-01-14T13:24:00Z">
              <w:rPr>
                <w:rFonts w:cs="Arial"/>
                <w:highlight w:val="yellow"/>
              </w:rPr>
            </w:rPrChange>
          </w:rPr>
          <w:t xml:space="preserve">of the three </w:t>
        </w:r>
      </w:ins>
      <w:r w:rsidRPr="003672CA">
        <w:rPr>
          <w:rFonts w:cs="Arial"/>
          <w:rPrChange w:id="176" w:author="Hautahi Kingi" w:date="2020-01-14T13:24:00Z">
            <w:rPr>
              <w:rFonts w:cs="Arial"/>
              <w:highlight w:val="yellow"/>
            </w:rPr>
          </w:rPrChange>
        </w:rPr>
        <w:t>state</w:t>
      </w:r>
      <w:ins w:id="177" w:author="Hautahi Kingi" w:date="2020-01-14T12:04:00Z">
        <w:r w:rsidR="00590CE7" w:rsidRPr="003672CA">
          <w:rPr>
            <w:rFonts w:cs="Arial"/>
            <w:rPrChange w:id="178" w:author="Hautahi Kingi" w:date="2020-01-14T13:24:00Z">
              <w:rPr>
                <w:rFonts w:cs="Arial"/>
                <w:highlight w:val="yellow"/>
              </w:rPr>
            </w:rPrChange>
          </w:rPr>
          <w:t>s under consideration</w:t>
        </w:r>
      </w:ins>
      <w:ins w:id="179" w:author="Hautahi Kingi" w:date="2020-01-14T12:08:00Z">
        <w:r w:rsidR="005B0211" w:rsidRPr="003672CA">
          <w:rPr>
            <w:rFonts w:cs="Arial"/>
            <w:rPrChange w:id="180" w:author="Hautahi Kingi" w:date="2020-01-14T13:24:00Z">
              <w:rPr>
                <w:rFonts w:cs="Arial"/>
                <w:highlight w:val="yellow"/>
              </w:rPr>
            </w:rPrChange>
          </w:rPr>
          <w:t xml:space="preserve"> (</w:t>
        </w:r>
        <w:r w:rsidR="005B0211" w:rsidRPr="003672CA">
          <w:rPr>
            <w:rFonts w:cs="Arial"/>
          </w:rPr>
          <w:t>California, New Jersey, Rhode Island)</w:t>
        </w:r>
      </w:ins>
      <w:r w:rsidRPr="003672CA">
        <w:rPr>
          <w:rFonts w:cs="Arial"/>
          <w:rPrChange w:id="181" w:author="Hautahi Kingi" w:date="2020-01-14T13:24:00Z">
            <w:rPr>
              <w:rFonts w:cs="Arial"/>
              <w:highlight w:val="yellow"/>
            </w:rPr>
          </w:rPrChange>
        </w:rPr>
        <w:t xml:space="preserve">, we specified the model parameters </w:t>
      </w:r>
      <w:del w:id="182" w:author="Hautahi Kingi" w:date="2020-01-14T12:04:00Z">
        <w:r w:rsidRPr="003672CA" w:rsidDel="00590CE7">
          <w:rPr>
            <w:rFonts w:cs="Arial"/>
            <w:rPrChange w:id="183" w:author="Hautahi Kingi" w:date="2020-01-14T13:24:00Z">
              <w:rPr>
                <w:rFonts w:cs="Arial"/>
                <w:highlight w:val="yellow"/>
              </w:rPr>
            </w:rPrChange>
          </w:rPr>
          <w:delText>so that they can</w:delText>
        </w:r>
      </w:del>
      <w:ins w:id="184" w:author="Hautahi Kingi" w:date="2020-01-14T12:04:00Z">
        <w:r w:rsidR="00590CE7" w:rsidRPr="003672CA">
          <w:rPr>
            <w:rFonts w:cs="Arial"/>
            <w:rPrChange w:id="185" w:author="Hautahi Kingi" w:date="2020-01-14T13:24:00Z">
              <w:rPr>
                <w:rFonts w:cs="Arial"/>
                <w:highlight w:val="yellow"/>
              </w:rPr>
            </w:rPrChange>
          </w:rPr>
          <w:t>to</w:t>
        </w:r>
      </w:ins>
      <w:r w:rsidRPr="003672CA">
        <w:rPr>
          <w:rFonts w:cs="Arial"/>
          <w:rPrChange w:id="186" w:author="Hautahi Kingi" w:date="2020-01-14T13:24:00Z">
            <w:rPr>
              <w:rFonts w:cs="Arial"/>
              <w:highlight w:val="yellow"/>
            </w:rPr>
          </w:rPrChange>
        </w:rPr>
        <w:t xml:space="preserve"> approximate the eligibility rules and benefit payout schedules </w:t>
      </w:r>
      <w:del w:id="187" w:author="Hautahi Kingi" w:date="2020-01-14T12:19:00Z">
        <w:r w:rsidRPr="003672CA" w:rsidDel="00A86ACA">
          <w:rPr>
            <w:rFonts w:cs="Arial"/>
            <w:rPrChange w:id="188" w:author="Hautahi Kingi" w:date="2020-01-14T13:24:00Z">
              <w:rPr>
                <w:rFonts w:cs="Arial"/>
                <w:highlight w:val="yellow"/>
              </w:rPr>
            </w:rPrChange>
          </w:rPr>
          <w:delText>as closely as possible</w:delText>
        </w:r>
        <w:r w:rsidR="007C33A8" w:rsidRPr="003672CA" w:rsidDel="00A86ACA">
          <w:rPr>
            <w:rFonts w:cs="Arial"/>
            <w:rPrChange w:id="189" w:author="Hautahi Kingi" w:date="2020-01-14T13:24:00Z">
              <w:rPr>
                <w:rFonts w:cs="Arial"/>
                <w:highlight w:val="yellow"/>
              </w:rPr>
            </w:rPrChange>
          </w:rPr>
          <w:delText xml:space="preserve"> to the actual rules </w:delText>
        </w:r>
      </w:del>
      <w:r w:rsidR="007C33A8" w:rsidRPr="003672CA">
        <w:rPr>
          <w:rFonts w:cs="Arial"/>
          <w:rPrChange w:id="190" w:author="Hautahi Kingi" w:date="2020-01-14T13:24:00Z">
            <w:rPr>
              <w:rFonts w:cs="Arial"/>
              <w:highlight w:val="yellow"/>
            </w:rPr>
          </w:rPrChange>
        </w:rPr>
        <w:t xml:space="preserve">of the </w:t>
      </w:r>
      <w:ins w:id="191" w:author="Hautahi Kingi" w:date="2020-01-14T12:19:00Z">
        <w:r w:rsidR="00A86ACA" w:rsidRPr="003672CA">
          <w:rPr>
            <w:rFonts w:cs="Arial"/>
            <w:rPrChange w:id="192" w:author="Hautahi Kingi" w:date="2020-01-14T13:24:00Z">
              <w:rPr>
                <w:rFonts w:cs="Arial"/>
                <w:highlight w:val="yellow"/>
              </w:rPr>
            </w:rPrChange>
          </w:rPr>
          <w:t xml:space="preserve">actual </w:t>
        </w:r>
      </w:ins>
      <w:r w:rsidR="007C33A8" w:rsidRPr="003672CA">
        <w:rPr>
          <w:rFonts w:cs="Arial"/>
          <w:rPrChange w:id="193" w:author="Hautahi Kingi" w:date="2020-01-14T13:24:00Z">
            <w:rPr>
              <w:rFonts w:cs="Arial"/>
              <w:highlight w:val="yellow"/>
            </w:rPr>
          </w:rPrChange>
        </w:rPr>
        <w:t>programs</w:t>
      </w:r>
      <w:r w:rsidRPr="003672CA">
        <w:rPr>
          <w:rFonts w:cs="Arial"/>
        </w:rPr>
        <w:t xml:space="preserve">. </w:t>
      </w:r>
      <w:del w:id="194" w:author="Hautahi Kingi" w:date="2020-01-14T13:02:00Z">
        <w:r w:rsidRPr="003672CA" w:rsidDel="00D2770F">
          <w:rPr>
            <w:rFonts w:cs="Arial"/>
          </w:rPr>
          <w:delText>Upon completion of</w:delText>
        </w:r>
      </w:del>
      <w:ins w:id="195" w:author="Hautahi Kingi" w:date="2020-01-14T13:02:00Z">
        <w:r w:rsidR="00D2770F" w:rsidRPr="003672CA">
          <w:rPr>
            <w:rFonts w:cs="Arial"/>
          </w:rPr>
          <w:t>After</w:t>
        </w:r>
      </w:ins>
      <w:r w:rsidRPr="003672CA">
        <w:rPr>
          <w:rFonts w:cs="Arial"/>
        </w:rPr>
        <w:t xml:space="preserve"> simulation </w:t>
      </w:r>
      <w:ins w:id="196" w:author="Hautahi Kingi" w:date="2020-01-14T13:02:00Z">
        <w:r w:rsidR="00D2770F" w:rsidRPr="003672CA">
          <w:rPr>
            <w:rFonts w:cs="Arial"/>
          </w:rPr>
          <w:t xml:space="preserve">of each individual’s eligibility and leave taking, </w:t>
        </w:r>
      </w:ins>
      <w:del w:id="197" w:author="Hautahi Kingi" w:date="2020-01-14T13:02:00Z">
        <w:r w:rsidRPr="003672CA" w:rsidDel="00D2770F">
          <w:rPr>
            <w:rFonts w:cs="Arial"/>
          </w:rPr>
          <w:delText xml:space="preserve">under a given simulation method for a given state, </w:delText>
        </w:r>
      </w:del>
      <w:r w:rsidRPr="003672CA">
        <w:rPr>
          <w:rFonts w:cs="Arial"/>
        </w:rPr>
        <w:t xml:space="preserve">we compute the </w:t>
      </w:r>
      <w:ins w:id="198" w:author="Hautahi Kingi" w:date="2020-01-14T13:03:00Z">
        <w:r w:rsidR="00D2770F" w:rsidRPr="003672CA">
          <w:rPr>
            <w:rFonts w:cs="Arial"/>
          </w:rPr>
          <w:t xml:space="preserve">population </w:t>
        </w:r>
      </w:ins>
      <w:r w:rsidRPr="003672CA">
        <w:rPr>
          <w:rFonts w:cs="Arial"/>
        </w:rPr>
        <w:t>weighted sum of benefits received by each ACS worker</w:t>
      </w:r>
      <w:del w:id="199" w:author="Hautahi Kingi" w:date="2020-01-14T13:03:00Z">
        <w:r w:rsidRPr="003672CA" w:rsidDel="00D2770F">
          <w:rPr>
            <w:rFonts w:cs="Arial"/>
          </w:rPr>
          <w:delText xml:space="preserve"> in that state, with weight being the popul</w:delText>
        </w:r>
        <w:r w:rsidR="00A0764C" w:rsidRPr="003672CA" w:rsidDel="00D2770F">
          <w:rPr>
            <w:rFonts w:cs="Arial"/>
          </w:rPr>
          <w:delText xml:space="preserve">ation represented by the worker. </w:delText>
        </w:r>
      </w:del>
      <w:ins w:id="200" w:author="Hautahi Kingi" w:date="2020-01-14T13:04:00Z">
        <w:r w:rsidR="00D2770F" w:rsidRPr="003672CA">
          <w:rPr>
            <w:rFonts w:cs="Arial"/>
          </w:rPr>
          <w:t xml:space="preserve"> to represent </w:t>
        </w:r>
      </w:ins>
      <w:del w:id="201" w:author="Hautahi Kingi" w:date="2020-01-14T13:04:00Z">
        <w:r w:rsidRPr="003672CA" w:rsidDel="00D2770F">
          <w:rPr>
            <w:rFonts w:cs="Arial"/>
          </w:rPr>
          <w:delText xml:space="preserve">This weighted sum is our simulated </w:delText>
        </w:r>
      </w:del>
      <w:r w:rsidRPr="003672CA">
        <w:rPr>
          <w:rFonts w:cs="Arial"/>
        </w:rPr>
        <w:t>total program cost</w:t>
      </w:r>
      <w:ins w:id="202" w:author="Hautahi Kingi" w:date="2020-01-14T13:04:00Z">
        <w:r w:rsidR="00D2770F" w:rsidRPr="003672CA">
          <w:rPr>
            <w:rFonts w:cs="Arial"/>
          </w:rPr>
          <w:t>, which</w:t>
        </w:r>
      </w:ins>
      <w:del w:id="203" w:author="Hautahi Kingi" w:date="2020-01-14T13:04:00Z">
        <w:r w:rsidRPr="003672CA" w:rsidDel="00D2770F">
          <w:rPr>
            <w:rFonts w:cs="Arial"/>
          </w:rPr>
          <w:delText xml:space="preserve"> and</w:delText>
        </w:r>
      </w:del>
      <w:r w:rsidRPr="003672CA">
        <w:rPr>
          <w:rFonts w:cs="Arial"/>
        </w:rPr>
        <w:t xml:space="preserve"> </w:t>
      </w:r>
      <w:del w:id="204" w:author="Hautahi Kingi" w:date="2020-01-14T13:04:00Z">
        <w:r w:rsidRPr="003672CA" w:rsidDel="00D2770F">
          <w:rPr>
            <w:rFonts w:cs="Arial"/>
          </w:rPr>
          <w:delText>is then</w:delText>
        </w:r>
      </w:del>
      <w:ins w:id="205" w:author="Hautahi Kingi" w:date="2020-01-14T13:04:00Z">
        <w:r w:rsidR="00D2770F" w:rsidRPr="003672CA">
          <w:rPr>
            <w:rFonts w:cs="Arial"/>
          </w:rPr>
          <w:t>we</w:t>
        </w:r>
      </w:ins>
      <w:r w:rsidRPr="003672CA">
        <w:rPr>
          <w:rFonts w:cs="Arial"/>
        </w:rPr>
        <w:t xml:space="preserve"> compare</w:t>
      </w:r>
      <w:del w:id="206" w:author="Hautahi Kingi" w:date="2020-01-14T13:04:00Z">
        <w:r w:rsidRPr="003672CA" w:rsidDel="00D2770F">
          <w:rPr>
            <w:rFonts w:cs="Arial"/>
          </w:rPr>
          <w:delText>d</w:delText>
        </w:r>
      </w:del>
      <w:r w:rsidRPr="003672CA">
        <w:rPr>
          <w:rFonts w:cs="Arial"/>
        </w:rPr>
        <w:t xml:space="preserve"> </w:t>
      </w:r>
      <w:del w:id="207" w:author="Hautahi Kingi" w:date="2020-01-14T13:04:00Z">
        <w:r w:rsidRPr="003672CA" w:rsidDel="00D2770F">
          <w:rPr>
            <w:rFonts w:cs="Arial"/>
          </w:rPr>
          <w:delText xml:space="preserve">against </w:delText>
        </w:r>
      </w:del>
      <w:ins w:id="208" w:author="Hautahi Kingi" w:date="2020-01-14T13:04:00Z">
        <w:r w:rsidR="00D2770F" w:rsidRPr="003672CA">
          <w:rPr>
            <w:rFonts w:cs="Arial"/>
          </w:rPr>
          <w:t xml:space="preserve">with </w:t>
        </w:r>
      </w:ins>
      <w:r w:rsidRPr="003672CA">
        <w:rPr>
          <w:rFonts w:cs="Arial"/>
        </w:rPr>
        <w:t>the published program outlays of the same state.</w:t>
      </w:r>
    </w:p>
    <w:p w14:paraId="48A34F4F" w14:textId="77777777" w:rsidR="003672CA" w:rsidRPr="003672CA" w:rsidRDefault="003672CA">
      <w:pPr>
        <w:pStyle w:val="ListParagraph"/>
        <w:jc w:val="both"/>
        <w:rPr>
          <w:rFonts w:cs="Arial"/>
        </w:rPr>
        <w:pPrChange w:id="209" w:author="Hautahi Kingi" w:date="2020-01-14T13:24:00Z">
          <w:pPr>
            <w:jc w:val="both"/>
          </w:pPr>
        </w:pPrChange>
      </w:pPr>
    </w:p>
    <w:p w14:paraId="06622014" w14:textId="7E3FA841" w:rsidR="003672CA" w:rsidRPr="003672CA" w:rsidRDefault="003857C7">
      <w:pPr>
        <w:pStyle w:val="ListParagraph"/>
        <w:numPr>
          <w:ilvl w:val="0"/>
          <w:numId w:val="5"/>
        </w:numPr>
        <w:jc w:val="both"/>
        <w:rPr>
          <w:rFonts w:cs="Arial"/>
        </w:rPr>
        <w:pPrChange w:id="210" w:author="Hautahi Kingi" w:date="2020-01-14T13:24:00Z">
          <w:pPr>
            <w:jc w:val="both"/>
          </w:pPr>
        </w:pPrChange>
      </w:pPr>
      <w:r w:rsidRPr="003672CA">
        <w:rPr>
          <w:rFonts w:cs="Arial"/>
          <w:b/>
          <w:i/>
        </w:rPr>
        <w:t>Comparing simulated and observed population</w:t>
      </w:r>
      <w:r w:rsidR="00293164" w:rsidRPr="003672CA">
        <w:rPr>
          <w:rFonts w:cs="Arial"/>
          <w:b/>
          <w:i/>
        </w:rPr>
        <w:t>-</w:t>
      </w:r>
      <w:r w:rsidRPr="003672CA">
        <w:rPr>
          <w:rFonts w:cs="Arial"/>
          <w:b/>
          <w:i/>
        </w:rPr>
        <w:t>level statistics.</w:t>
      </w:r>
      <w:r w:rsidRPr="003672CA">
        <w:rPr>
          <w:rFonts w:cs="Arial"/>
        </w:rPr>
        <w:t xml:space="preserve"> </w:t>
      </w:r>
      <w:ins w:id="211" w:author="Hautahi Kingi" w:date="2020-01-14T13:07:00Z">
        <w:r w:rsidR="00025B39" w:rsidRPr="003672CA">
          <w:rPr>
            <w:rFonts w:cs="Arial"/>
          </w:rPr>
          <w:t xml:space="preserve">Simulated total program cost is </w:t>
        </w:r>
      </w:ins>
      <w:ins w:id="212" w:author="Hautahi Kingi" w:date="2020-01-14T13:08:00Z">
        <w:r w:rsidR="00A8072F" w:rsidRPr="003672CA">
          <w:rPr>
            <w:rFonts w:cs="Arial"/>
          </w:rPr>
          <w:t xml:space="preserve">constructed from a series of </w:t>
        </w:r>
      </w:ins>
      <w:ins w:id="213" w:author="Hautahi Kingi" w:date="2020-01-14T13:16:00Z">
        <w:r w:rsidR="00A8072F" w:rsidRPr="003672CA">
          <w:rPr>
            <w:rFonts w:cs="Arial"/>
          </w:rPr>
          <w:t xml:space="preserve">intermediary simulated variables. </w:t>
        </w:r>
      </w:ins>
      <w:del w:id="214" w:author="Hautahi Kingi" w:date="2020-01-14T13:16:00Z">
        <w:r w:rsidRPr="003672CA" w:rsidDel="00A8072F">
          <w:rPr>
            <w:rFonts w:cs="Arial"/>
          </w:rPr>
          <w:delText>We recognize that the</w:delText>
        </w:r>
      </w:del>
      <w:ins w:id="215" w:author="Hautahi Kingi" w:date="2020-01-14T13:16:00Z">
        <w:r w:rsidR="00A8072F" w:rsidRPr="003672CA">
          <w:rPr>
            <w:rFonts w:cs="Arial"/>
          </w:rPr>
          <w:t>The</w:t>
        </w:r>
      </w:ins>
      <w:r w:rsidRPr="003672CA">
        <w:rPr>
          <w:rFonts w:cs="Arial"/>
        </w:rPr>
        <w:t xml:space="preserve"> robustness of a microsimulation model </w:t>
      </w:r>
      <w:ins w:id="216" w:author="Hautahi Kingi" w:date="2020-01-14T13:16:00Z">
        <w:r w:rsidR="00A8072F" w:rsidRPr="003672CA">
          <w:rPr>
            <w:rFonts w:cs="Arial"/>
          </w:rPr>
          <w:t xml:space="preserve">therefore </w:t>
        </w:r>
      </w:ins>
      <w:r w:rsidRPr="003672CA">
        <w:rPr>
          <w:rFonts w:cs="Arial"/>
        </w:rPr>
        <w:t xml:space="preserve">cannot be fully verified </w:t>
      </w:r>
      <w:ins w:id="217" w:author="Hautahi Kingi" w:date="2020-01-14T13:16:00Z">
        <w:r w:rsidR="00A8072F" w:rsidRPr="003672CA">
          <w:rPr>
            <w:rFonts w:cs="Arial"/>
          </w:rPr>
          <w:t xml:space="preserve">solely by </w:t>
        </w:r>
      </w:ins>
      <w:ins w:id="218" w:author="Hautahi Kingi" w:date="2020-01-14T13:17:00Z">
        <w:r w:rsidR="00A8072F" w:rsidRPr="003672CA">
          <w:rPr>
            <w:rFonts w:cs="Arial"/>
          </w:rPr>
          <w:t xml:space="preserve">considering </w:t>
        </w:r>
      </w:ins>
      <w:del w:id="219" w:author="Hautahi Kingi" w:date="2020-01-14T13:17:00Z">
        <w:r w:rsidRPr="003672CA" w:rsidDel="00A8072F">
          <w:rPr>
            <w:rFonts w:cs="Arial"/>
          </w:rPr>
          <w:delText xml:space="preserve">if we can only confirm that the model can produce good estimates for the final </w:delText>
        </w:r>
      </w:del>
      <w:r w:rsidRPr="003672CA">
        <w:rPr>
          <w:rFonts w:cs="Arial"/>
        </w:rPr>
        <w:t xml:space="preserve">program cost. In addition, we need to validate the model’s </w:t>
      </w:r>
      <w:del w:id="220" w:author="Hautahi Kingi" w:date="2020-01-14T13:17:00Z">
        <w:r w:rsidRPr="003672CA" w:rsidDel="00A8072F">
          <w:rPr>
            <w:rFonts w:cs="Arial"/>
          </w:rPr>
          <w:delText>cap</w:delText>
        </w:r>
      </w:del>
      <w:r w:rsidRPr="003672CA">
        <w:rPr>
          <w:rFonts w:cs="Arial"/>
        </w:rPr>
        <w:t xml:space="preserve">ability to approximate the real-world mechanisms </w:t>
      </w:r>
      <w:ins w:id="221" w:author="Hautahi Kingi" w:date="2020-01-14T13:17:00Z">
        <w:r w:rsidR="00A8072F" w:rsidRPr="003672CA">
          <w:rPr>
            <w:rFonts w:cs="Arial"/>
          </w:rPr>
          <w:t xml:space="preserve">that determine </w:t>
        </w:r>
      </w:ins>
      <w:r w:rsidRPr="003672CA">
        <w:rPr>
          <w:rFonts w:cs="Arial"/>
        </w:rPr>
        <w:t xml:space="preserve">by examining a series of key intermediate outputs. </w:t>
      </w:r>
      <w:del w:id="222" w:author="Hautahi Kingi" w:date="2020-01-14T13:17:00Z">
        <w:r w:rsidRPr="003672CA" w:rsidDel="00A8072F">
          <w:rPr>
            <w:rFonts w:cs="Arial"/>
          </w:rPr>
          <w:delText xml:space="preserve">In our case, </w:delText>
        </w:r>
      </w:del>
      <w:ins w:id="223" w:author="Hautahi Kingi" w:date="2020-01-14T13:17:00Z">
        <w:r w:rsidR="00A8072F" w:rsidRPr="003672CA">
          <w:rPr>
            <w:rFonts w:cs="Arial"/>
          </w:rPr>
          <w:t>W</w:t>
        </w:r>
      </w:ins>
      <w:del w:id="224" w:author="Hautahi Kingi" w:date="2020-01-14T13:17:00Z">
        <w:r w:rsidRPr="003672CA" w:rsidDel="00A8072F">
          <w:rPr>
            <w:rFonts w:cs="Arial"/>
          </w:rPr>
          <w:delText>w</w:delText>
        </w:r>
      </w:del>
      <w:r w:rsidRPr="003672CA">
        <w:rPr>
          <w:rFonts w:cs="Arial"/>
        </w:rPr>
        <w:t xml:space="preserve">e </w:t>
      </w:r>
      <w:proofErr w:type="gramStart"/>
      <w:r w:rsidRPr="003672CA">
        <w:rPr>
          <w:rFonts w:cs="Arial"/>
        </w:rPr>
        <w:t>consider</w:t>
      </w:r>
      <w:proofErr w:type="gramEnd"/>
      <w:r w:rsidRPr="003672CA">
        <w:rPr>
          <w:rFonts w:cs="Arial"/>
        </w:rPr>
        <w:t xml:space="preserve"> the following intermediate outputs at the population level:</w:t>
      </w:r>
    </w:p>
    <w:p w14:paraId="2E25D459" w14:textId="46CC98A0" w:rsidR="00B1730C" w:rsidRPr="00760590" w:rsidRDefault="00B1730C" w:rsidP="00B1730C">
      <w:pPr>
        <w:pStyle w:val="ListParagraph"/>
        <w:numPr>
          <w:ilvl w:val="0"/>
          <w:numId w:val="2"/>
        </w:numPr>
        <w:spacing w:after="0" w:line="240" w:lineRule="auto"/>
        <w:jc w:val="both"/>
        <w:rPr>
          <w:rFonts w:cs="Arial"/>
        </w:rPr>
      </w:pPr>
      <w:r w:rsidRPr="00760590">
        <w:rPr>
          <w:rFonts w:cs="Arial"/>
        </w:rPr>
        <w:t>Total number of workers eligible for the program</w:t>
      </w:r>
    </w:p>
    <w:p w14:paraId="5725B1E0" w14:textId="47325B63" w:rsidR="003857C7" w:rsidRPr="00760590" w:rsidRDefault="003857C7" w:rsidP="003857C7">
      <w:pPr>
        <w:pStyle w:val="ListParagraph"/>
        <w:numPr>
          <w:ilvl w:val="0"/>
          <w:numId w:val="2"/>
        </w:numPr>
        <w:spacing w:after="0" w:line="240" w:lineRule="auto"/>
        <w:jc w:val="both"/>
        <w:rPr>
          <w:rFonts w:cs="Arial"/>
        </w:rPr>
      </w:pPr>
      <w:r w:rsidRPr="00760590">
        <w:rPr>
          <w:rFonts w:cs="Arial"/>
        </w:rPr>
        <w:t>Total number of leave takers</w:t>
      </w:r>
      <w:r w:rsidR="00B1730C" w:rsidRPr="00760590">
        <w:rPr>
          <w:rFonts w:cs="Arial"/>
        </w:rPr>
        <w:t xml:space="preserve"> receiving benefits</w:t>
      </w:r>
    </w:p>
    <w:p w14:paraId="71E8B9A2" w14:textId="672748C6" w:rsidR="000F53EA" w:rsidRPr="00760590" w:rsidRDefault="000F53EA" w:rsidP="003857C7">
      <w:pPr>
        <w:pStyle w:val="ListParagraph"/>
        <w:numPr>
          <w:ilvl w:val="0"/>
          <w:numId w:val="2"/>
        </w:numPr>
        <w:spacing w:after="0" w:line="240" w:lineRule="auto"/>
        <w:jc w:val="both"/>
        <w:rPr>
          <w:rFonts w:cs="Arial"/>
        </w:rPr>
      </w:pPr>
      <w:r w:rsidRPr="00760590">
        <w:rPr>
          <w:rFonts w:cs="Arial"/>
        </w:rPr>
        <w:t xml:space="preserve">Average lengths of </w:t>
      </w:r>
      <w:r w:rsidR="00E44B89">
        <w:rPr>
          <w:rFonts w:cs="Arial"/>
        </w:rPr>
        <w:t xml:space="preserve">program-paid </w:t>
      </w:r>
      <w:r w:rsidRPr="00760590">
        <w:rPr>
          <w:rFonts w:cs="Arial"/>
        </w:rPr>
        <w:t xml:space="preserve">leaves </w:t>
      </w:r>
    </w:p>
    <w:p w14:paraId="664FC22F" w14:textId="77777777" w:rsidR="003857C7" w:rsidRPr="00760590" w:rsidRDefault="003857C7" w:rsidP="003857C7">
      <w:pPr>
        <w:pStyle w:val="ListParagraph"/>
        <w:spacing w:after="0" w:line="240" w:lineRule="auto"/>
        <w:jc w:val="both"/>
        <w:rPr>
          <w:rFonts w:cs="Arial"/>
        </w:rPr>
      </w:pPr>
    </w:p>
    <w:p w14:paraId="79B80B78" w14:textId="61CB1937" w:rsidR="00431FEF" w:rsidRDefault="004A5DB4" w:rsidP="00006DC3">
      <w:pPr>
        <w:jc w:val="both"/>
        <w:rPr>
          <w:rFonts w:cs="Arial"/>
        </w:rPr>
      </w:pPr>
      <w:r>
        <w:rPr>
          <w:rFonts w:cs="Arial"/>
        </w:rPr>
        <w:t>Both models were run with parameters selected to mirror each state’s program rules</w:t>
      </w:r>
      <w:ins w:id="225" w:author="Hautahi Kingi" w:date="2020-01-14T13:25:00Z">
        <w:r w:rsidR="003672CA">
          <w:rPr>
            <w:rFonts w:cs="Arial"/>
          </w:rPr>
          <w:t>, which we</w:t>
        </w:r>
      </w:ins>
      <w:del w:id="226" w:author="Hautahi Kingi" w:date="2020-01-14T13:25:00Z">
        <w:r w:rsidDel="003672CA">
          <w:rPr>
            <w:rFonts w:cs="Arial"/>
          </w:rPr>
          <w:delText xml:space="preserve">. </w:delText>
        </w:r>
        <w:r w:rsidR="008840D0" w:rsidDel="003672CA">
          <w:rPr>
            <w:rFonts w:cs="Arial"/>
          </w:rPr>
          <w:delText>State program benefit and eligibility rules a</w:delText>
        </w:r>
      </w:del>
      <w:r w:rsidR="008840D0">
        <w:rPr>
          <w:rFonts w:cs="Arial"/>
        </w:rPr>
        <w:t>re drawn from a</w:t>
      </w:r>
      <w:ins w:id="227" w:author="Hautahi Kingi" w:date="2020-01-14T13:25:00Z">
        <w:r w:rsidR="003672CA">
          <w:rPr>
            <w:rFonts w:cs="Arial"/>
          </w:rPr>
          <w:t xml:space="preserve"> </w:t>
        </w:r>
      </w:ins>
      <w:del w:id="228" w:author="Hautahi Kingi" w:date="2020-01-14T13:25:00Z">
        <w:r w:rsidR="008840D0" w:rsidDel="003672CA">
          <w:rPr>
            <w:rFonts w:cs="Arial"/>
          </w:rPr>
          <w:delText xml:space="preserve"> 2016 </w:delText>
        </w:r>
      </w:del>
      <w:r w:rsidR="008840D0">
        <w:rPr>
          <w:rFonts w:cs="Arial"/>
        </w:rPr>
        <w:t xml:space="preserve">DC paid leave economic impact report </w:t>
      </w:r>
      <w:r w:rsidR="008840D0" w:rsidRPr="008840D0">
        <w:rPr>
          <w:rFonts w:cs="Arial"/>
        </w:rPr>
        <w:t xml:space="preserve">(DC Council, 2016). </w:t>
      </w:r>
      <w:r>
        <w:t>Other than state-specific rules adjustment, default parameters were used</w:t>
      </w:r>
      <w:ins w:id="229" w:author="Hautahi Kingi" w:date="2020-01-14T13:25:00Z">
        <w:r w:rsidR="003672CA">
          <w:t>, so that there was no attempt to calibrate the parameters to meet the target</w:t>
        </w:r>
      </w:ins>
      <w:ins w:id="230" w:author="Hautahi Kingi" w:date="2020-01-14T13:26:00Z">
        <w:r w:rsidR="003672CA">
          <w:t>ed variables under consideration</w:t>
        </w:r>
      </w:ins>
      <w:r>
        <w:t>.</w:t>
      </w:r>
      <w:r>
        <w:rPr>
          <w:rFonts w:cs="Arial"/>
        </w:rPr>
        <w:t xml:space="preserve"> The selected parameters for each state are included in an appendix. Full documentation of the model and its parameters are available on request. For testing purposes, numbers generated in this memo are from the R version of the </w:t>
      </w:r>
      <w:r w:rsidRPr="003672CA">
        <w:rPr>
          <w:rFonts w:cs="Arial"/>
          <w:rPrChange w:id="231" w:author="Hautahi Kingi" w:date="2020-01-14T13:26:00Z">
            <w:rPr>
              <w:rFonts w:cs="Arial"/>
              <w:highlight w:val="yellow"/>
            </w:rPr>
          </w:rPrChange>
        </w:rPr>
        <w:t>IMPAQ model</w:t>
      </w:r>
      <w:ins w:id="232" w:author="Hautahi Kingi" w:date="2020-01-14T13:26:00Z">
        <w:r w:rsidR="003672CA" w:rsidRPr="003672CA">
          <w:rPr>
            <w:rFonts w:cs="Arial"/>
            <w:rPrChange w:id="233" w:author="Hautahi Kingi" w:date="2020-01-14T13:26:00Z">
              <w:rPr>
                <w:rFonts w:cs="Arial"/>
                <w:highlight w:val="yellow"/>
              </w:rPr>
            </w:rPrChange>
          </w:rPr>
          <w:t xml:space="preserve"> (both R and Python versions of the model were constructed)</w:t>
        </w:r>
      </w:ins>
      <w:r w:rsidRPr="003672CA">
        <w:rPr>
          <w:rFonts w:cs="Arial"/>
          <w:rPrChange w:id="234" w:author="Hautahi Kingi" w:date="2020-01-14T13:26:00Z">
            <w:rPr>
              <w:rFonts w:cs="Arial"/>
              <w:highlight w:val="yellow"/>
            </w:rPr>
          </w:rPrChange>
        </w:rPr>
        <w:t>.</w:t>
      </w:r>
    </w:p>
    <w:p w14:paraId="5B8B1A21" w14:textId="60078C45" w:rsidR="004C5318" w:rsidRPr="00760590" w:rsidRDefault="004C5318" w:rsidP="00126CE8">
      <w:pPr>
        <w:jc w:val="both"/>
        <w:rPr>
          <w:rFonts w:cs="Arial"/>
        </w:rPr>
      </w:pPr>
      <w:r>
        <w:rPr>
          <w:rFonts w:cs="Arial"/>
        </w:rPr>
        <w:t xml:space="preserve">Some of these analyses are </w:t>
      </w:r>
      <w:del w:id="235" w:author="Hautahi Kingi" w:date="2020-01-14T13:27:00Z">
        <w:r w:rsidDel="003672CA">
          <w:rPr>
            <w:rFonts w:cs="Arial"/>
          </w:rPr>
          <w:delText>broken out</w:delText>
        </w:r>
      </w:del>
      <w:ins w:id="236" w:author="Hautahi Kingi" w:date="2020-01-14T13:27:00Z">
        <w:r w:rsidR="003672CA">
          <w:rPr>
            <w:rFonts w:cs="Arial"/>
          </w:rPr>
          <w:t>categorized</w:t>
        </w:r>
      </w:ins>
      <w:r>
        <w:rPr>
          <w:rFonts w:cs="Arial"/>
        </w:rPr>
        <w:t xml:space="preserve"> by</w:t>
      </w:r>
      <w:ins w:id="237" w:author="Hautahi Kingi" w:date="2020-01-14T13:27:00Z">
        <w:r w:rsidR="003672CA">
          <w:rPr>
            <w:rFonts w:cs="Arial"/>
          </w:rPr>
          <w:t xml:space="preserve"> the six major</w:t>
        </w:r>
      </w:ins>
      <w:del w:id="238" w:author="Hautahi Kingi" w:date="2020-01-14T13:27:00Z">
        <w:r w:rsidDel="003672CA">
          <w:rPr>
            <w:rFonts w:cs="Arial"/>
          </w:rPr>
          <w:delText xml:space="preserve"> specific</w:delText>
        </w:r>
      </w:del>
      <w:r>
        <w:rPr>
          <w:rFonts w:cs="Arial"/>
        </w:rPr>
        <w:t xml:space="preserve"> leave type</w:t>
      </w:r>
      <w:ins w:id="239" w:author="Hautahi Kingi" w:date="2020-01-14T13:27:00Z">
        <w:r w:rsidR="003672CA">
          <w:rPr>
            <w:rFonts w:cs="Arial"/>
          </w:rPr>
          <w:t>s</w:t>
        </w:r>
      </w:ins>
      <w:del w:id="240" w:author="Hautahi Kingi" w:date="2020-01-14T13:27:00Z">
        <w:r w:rsidDel="003672CA">
          <w:rPr>
            <w:rFonts w:cs="Arial"/>
          </w:rPr>
          <w:delText>. Based on examination of state claims data, t</w:delText>
        </w:r>
        <w:r w:rsidR="0000110C" w:rsidDel="003672CA">
          <w:rPr>
            <w:rFonts w:cs="Arial"/>
          </w:rPr>
          <w:delText>here are six</w:delText>
        </w:r>
        <w:r w:rsidDel="003672CA">
          <w:rPr>
            <w:rFonts w:cs="Arial"/>
          </w:rPr>
          <w:delText xml:space="preserve"> major leave types that make up the vast majority of all states’</w:delText>
        </w:r>
        <w:r w:rsidR="0000110C" w:rsidDel="003672CA">
          <w:rPr>
            <w:rFonts w:cs="Arial"/>
          </w:rPr>
          <w:delText xml:space="preserve"> participants</w:delText>
        </w:r>
      </w:del>
      <w:r w:rsidR="0000110C">
        <w:rPr>
          <w:rFonts w:cs="Arial"/>
        </w:rPr>
        <w:t>: (1) o</w:t>
      </w:r>
      <w:r>
        <w:rPr>
          <w:rFonts w:cs="Arial"/>
        </w:rPr>
        <w:t xml:space="preserve">wn sickness </w:t>
      </w:r>
      <w:r w:rsidRPr="003672CA">
        <w:rPr>
          <w:rFonts w:cs="Arial"/>
        </w:rPr>
        <w:t xml:space="preserve">leave, (2) maternal disability, (3) new child bonding, (4) care for an ill </w:t>
      </w:r>
      <w:r w:rsidR="00980BA7" w:rsidRPr="003672CA">
        <w:rPr>
          <w:rFonts w:cs="Arial"/>
        </w:rPr>
        <w:t>spouse</w:t>
      </w:r>
      <w:r w:rsidRPr="003672CA">
        <w:rPr>
          <w:rFonts w:cs="Arial"/>
          <w:rPrChange w:id="241" w:author="Hautahi Kingi" w:date="2020-01-14T13:27:00Z">
            <w:rPr>
              <w:rFonts w:cs="Arial"/>
              <w:highlight w:val="yellow"/>
            </w:rPr>
          </w:rPrChange>
        </w:rPr>
        <w:t>, (</w:t>
      </w:r>
      <w:ins w:id="242" w:author="Hautahi Kingi" w:date="2020-01-14T13:27:00Z">
        <w:r w:rsidR="003672CA" w:rsidRPr="003672CA">
          <w:rPr>
            <w:rFonts w:cs="Arial"/>
            <w:rPrChange w:id="243" w:author="Hautahi Kingi" w:date="2020-01-14T13:27:00Z">
              <w:rPr>
                <w:rFonts w:cs="Arial"/>
                <w:highlight w:val="yellow"/>
              </w:rPr>
            </w:rPrChange>
          </w:rPr>
          <w:t>5</w:t>
        </w:r>
      </w:ins>
      <w:del w:id="244" w:author="Hautahi Kingi" w:date="2020-01-14T13:27:00Z">
        <w:r w:rsidRPr="003672CA" w:rsidDel="003672CA">
          <w:rPr>
            <w:rFonts w:cs="Arial"/>
            <w:rPrChange w:id="245" w:author="Hautahi Kingi" w:date="2020-01-14T13:27:00Z">
              <w:rPr>
                <w:rFonts w:cs="Arial"/>
                <w:highlight w:val="yellow"/>
              </w:rPr>
            </w:rPrChange>
          </w:rPr>
          <w:delText>4</w:delText>
        </w:r>
      </w:del>
      <w:r w:rsidRPr="003672CA">
        <w:rPr>
          <w:rFonts w:cs="Arial"/>
          <w:rPrChange w:id="246" w:author="Hautahi Kingi" w:date="2020-01-14T13:27:00Z">
            <w:rPr>
              <w:rFonts w:cs="Arial"/>
              <w:highlight w:val="yellow"/>
            </w:rPr>
          </w:rPrChange>
        </w:rPr>
        <w:t>)</w:t>
      </w:r>
      <w:r>
        <w:rPr>
          <w:rFonts w:cs="Arial"/>
        </w:rPr>
        <w:t xml:space="preserve"> care for an ill parent, and (6) care for an ill child. </w:t>
      </w:r>
      <w:r w:rsidR="000C54B2">
        <w:rPr>
          <w:rFonts w:cs="Arial"/>
        </w:rPr>
        <w:t xml:space="preserve">In all three states, the first two leave types are paid </w:t>
      </w:r>
      <w:del w:id="247" w:author="Hautahi Kingi" w:date="2020-01-14T13:28:00Z">
        <w:r w:rsidR="000C54B2" w:rsidDel="0078195C">
          <w:rPr>
            <w:rFonts w:cs="Arial"/>
          </w:rPr>
          <w:delText xml:space="preserve">out </w:delText>
        </w:r>
      </w:del>
      <w:r w:rsidR="000C54B2">
        <w:rPr>
          <w:rFonts w:cs="Arial"/>
        </w:rPr>
        <w:t xml:space="preserve">by the state temporary disability insurance program. The latter four types are paid </w:t>
      </w:r>
      <w:del w:id="248" w:author="Hautahi Kingi" w:date="2020-01-14T13:28:00Z">
        <w:r w:rsidR="000C54B2" w:rsidDel="0078195C">
          <w:rPr>
            <w:rFonts w:cs="Arial"/>
          </w:rPr>
          <w:delText xml:space="preserve">out </w:delText>
        </w:r>
      </w:del>
      <w:r w:rsidR="000C54B2">
        <w:rPr>
          <w:rFonts w:cs="Arial"/>
        </w:rPr>
        <w:t>by the state paid family leave program.</w:t>
      </w:r>
    </w:p>
    <w:p w14:paraId="35D26FE8" w14:textId="6F6EAF5A" w:rsidR="00431FEF" w:rsidRPr="00760590" w:rsidRDefault="00A91D16" w:rsidP="00126CE8">
      <w:pPr>
        <w:pStyle w:val="Heading1"/>
        <w:jc w:val="both"/>
        <w:rPr>
          <w:rFonts w:cs="Arial"/>
        </w:rPr>
      </w:pPr>
      <w:r>
        <w:rPr>
          <w:rFonts w:cs="Arial"/>
        </w:rPr>
        <w:lastRenderedPageBreak/>
        <w:t>3.</w:t>
      </w:r>
      <w:r w:rsidR="005501F3">
        <w:rPr>
          <w:rFonts w:cs="Arial"/>
        </w:rPr>
        <w:tab/>
      </w:r>
      <w:r w:rsidR="00B9036F">
        <w:rPr>
          <w:rFonts w:cs="Arial"/>
        </w:rPr>
        <w:t>IMPAQ Model versus Actual</w:t>
      </w:r>
      <w:r w:rsidR="007679D9">
        <w:rPr>
          <w:rFonts w:cs="Arial"/>
        </w:rPr>
        <w:t xml:space="preserve"> Data</w:t>
      </w:r>
      <w:r w:rsidR="00B9036F">
        <w:rPr>
          <w:rFonts w:cs="Arial"/>
        </w:rPr>
        <w:t xml:space="preserve"> </w:t>
      </w:r>
      <w:r w:rsidR="00293164" w:rsidRPr="00760590">
        <w:rPr>
          <w:rFonts w:cs="Arial"/>
        </w:rPr>
        <w:t>Results</w:t>
      </w:r>
    </w:p>
    <w:p w14:paraId="1E4FC142" w14:textId="172BD9D0" w:rsidR="007C13DD" w:rsidRPr="00760590" w:rsidRDefault="00F15D60" w:rsidP="00126CE8">
      <w:pPr>
        <w:jc w:val="both"/>
        <w:rPr>
          <w:rFonts w:cs="Arial"/>
        </w:rPr>
      </w:pPr>
      <w:del w:id="249" w:author="Hautahi Kingi" w:date="2020-01-14T13:30:00Z">
        <w:r w:rsidRPr="004349EF" w:rsidDel="004349EF">
          <w:rPr>
            <w:rFonts w:cs="Arial"/>
            <w:rPrChange w:id="250" w:author="Hautahi Kingi" w:date="2020-01-14T13:30:00Z">
              <w:rPr>
                <w:rFonts w:cs="Arial"/>
                <w:highlight w:val="yellow"/>
              </w:rPr>
            </w:rPrChange>
          </w:rPr>
          <w:delText>In this section, we</w:delText>
        </w:r>
      </w:del>
      <w:ins w:id="251" w:author="Hautahi Kingi" w:date="2020-01-14T13:30:00Z">
        <w:r w:rsidR="004349EF" w:rsidRPr="004349EF">
          <w:rPr>
            <w:rFonts w:cs="Arial"/>
            <w:rPrChange w:id="252" w:author="Hautahi Kingi" w:date="2020-01-14T13:30:00Z">
              <w:rPr>
                <w:rFonts w:cs="Arial"/>
                <w:highlight w:val="yellow"/>
              </w:rPr>
            </w:rPrChange>
          </w:rPr>
          <w:t>This section</w:t>
        </w:r>
      </w:ins>
      <w:r w:rsidRPr="004349EF">
        <w:rPr>
          <w:rFonts w:cs="Arial"/>
          <w:rPrChange w:id="253" w:author="Hautahi Kingi" w:date="2020-01-14T13:30:00Z">
            <w:rPr>
              <w:rFonts w:cs="Arial"/>
              <w:highlight w:val="yellow"/>
            </w:rPr>
          </w:rPrChange>
        </w:rPr>
        <w:t xml:space="preserve"> discuss</w:t>
      </w:r>
      <w:ins w:id="254" w:author="Hautahi Kingi" w:date="2020-01-14T13:30:00Z">
        <w:r w:rsidR="004349EF" w:rsidRPr="004349EF">
          <w:rPr>
            <w:rFonts w:cs="Arial"/>
          </w:rPr>
          <w:t>es</w:t>
        </w:r>
      </w:ins>
      <w:r w:rsidRPr="00760590">
        <w:rPr>
          <w:rFonts w:cs="Arial"/>
        </w:rPr>
        <w:t xml:space="preserve"> the </w:t>
      </w:r>
      <w:r w:rsidR="0070312E">
        <w:rPr>
          <w:rFonts w:cs="Arial"/>
        </w:rPr>
        <w:t xml:space="preserve">IMPAQ simulation </w:t>
      </w:r>
      <w:r w:rsidRPr="00760590">
        <w:rPr>
          <w:rFonts w:cs="Arial"/>
        </w:rPr>
        <w:t xml:space="preserve">results </w:t>
      </w:r>
      <w:r w:rsidR="00B9036F">
        <w:rPr>
          <w:rFonts w:cs="Arial"/>
        </w:rPr>
        <w:t xml:space="preserve">with respect to the historical data from actual programs in </w:t>
      </w:r>
      <w:r w:rsidR="000B1F5A">
        <w:rPr>
          <w:rFonts w:cs="Arial"/>
        </w:rPr>
        <w:t>California, New Jersey, and Rhode Island</w:t>
      </w:r>
      <w:r w:rsidRPr="00760590">
        <w:rPr>
          <w:rFonts w:cs="Arial"/>
        </w:rPr>
        <w:t xml:space="preserve">. All </w:t>
      </w:r>
      <w:r w:rsidR="000B1F5A">
        <w:rPr>
          <w:rFonts w:cs="Arial"/>
        </w:rPr>
        <w:t xml:space="preserve">model </w:t>
      </w:r>
      <w:r w:rsidRPr="00760590">
        <w:rPr>
          <w:rFonts w:cs="Arial"/>
        </w:rPr>
        <w:t xml:space="preserve">statistics are reported with the sampling standard error derived from the ACS replicate weights procedure described </w:t>
      </w:r>
      <w:r w:rsidRPr="00A20416">
        <w:rPr>
          <w:rFonts w:cs="Arial"/>
          <w:highlight w:val="yellow"/>
        </w:rPr>
        <w:t>by the Census Bureau (Census Bureau, 2014).</w:t>
      </w:r>
      <w:r w:rsidR="006F13AA">
        <w:rPr>
          <w:rFonts w:cs="Arial"/>
        </w:rPr>
        <w:t xml:space="preserve"> </w:t>
      </w:r>
    </w:p>
    <w:p w14:paraId="59500B6F" w14:textId="2C85F5E3" w:rsidR="0086636B" w:rsidRDefault="00A91D16" w:rsidP="00126CE8">
      <w:pPr>
        <w:pStyle w:val="Heading2"/>
        <w:jc w:val="both"/>
        <w:rPr>
          <w:rFonts w:cs="Arial"/>
        </w:rPr>
      </w:pPr>
      <w:r>
        <w:rPr>
          <w:rFonts w:cs="Arial"/>
        </w:rPr>
        <w:t>3.</w:t>
      </w:r>
      <w:r w:rsidR="005501F3">
        <w:rPr>
          <w:rFonts w:cs="Arial"/>
        </w:rPr>
        <w:t>1</w:t>
      </w:r>
      <w:r w:rsidR="005501F3">
        <w:rPr>
          <w:rFonts w:cs="Arial"/>
        </w:rPr>
        <w:tab/>
      </w:r>
      <w:r w:rsidR="0086636B" w:rsidRPr="00760590">
        <w:rPr>
          <w:rFonts w:cs="Arial"/>
        </w:rPr>
        <w:t xml:space="preserve">Total Program Benefit Outlays </w:t>
      </w:r>
    </w:p>
    <w:p w14:paraId="4F218D99" w14:textId="451F036A" w:rsidR="004F1424" w:rsidRPr="00E35CD9" w:rsidRDefault="00801EFD" w:rsidP="00126CE8">
      <w:pPr>
        <w:jc w:val="both"/>
      </w:pPr>
      <w:r>
        <w:t xml:space="preserve">Exhibit 1 compares </w:t>
      </w:r>
      <w:ins w:id="255" w:author="Hautahi Kingi" w:date="2020-01-15T06:18:00Z">
        <w:r w:rsidR="00BD55EE">
          <w:t>each</w:t>
        </w:r>
      </w:ins>
      <w:del w:id="256" w:author="Hautahi Kingi" w:date="2020-01-15T06:18:00Z">
        <w:r w:rsidDel="00BD55EE">
          <w:delText>the</w:delText>
        </w:r>
      </w:del>
      <w:r>
        <w:t xml:space="preserve"> </w:t>
      </w:r>
      <w:del w:id="257" w:author="Hautahi Kingi" w:date="2020-01-15T06:18:00Z">
        <w:r w:rsidDel="00BD55EE">
          <w:delText xml:space="preserve">IMPAQ </w:delText>
        </w:r>
      </w:del>
      <w:r>
        <w:t>model’s simulated annual benefit outlays with</w:t>
      </w:r>
      <w:del w:id="258" w:author="Hautahi Kingi" w:date="2020-01-15T06:18:00Z">
        <w:r w:rsidDel="00BD55EE">
          <w:delText xml:space="preserve"> </w:delText>
        </w:r>
        <w:r w:rsidR="0070312E" w:rsidDel="00BD55EE">
          <w:delText>the</w:delText>
        </w:r>
      </w:del>
      <w:r w:rsidR="0070312E">
        <w:t xml:space="preserve"> actual</w:t>
      </w:r>
      <w:ins w:id="259" w:author="Hautahi Kingi" w:date="2020-01-15T06:18:00Z">
        <w:r w:rsidR="00BD55EE">
          <w:t xml:space="preserve"> annual average</w:t>
        </w:r>
      </w:ins>
      <w:r w:rsidR="0070312E">
        <w:t xml:space="preserve"> state reported outlays </w:t>
      </w:r>
      <w:del w:id="260" w:author="Hautahi Kingi" w:date="2020-01-15T06:19:00Z">
        <w:r w:rsidR="0070312E" w:rsidDel="00BD55EE">
          <w:delText>averaged from</w:delText>
        </w:r>
      </w:del>
      <w:ins w:id="261" w:author="Hautahi Kingi" w:date="2020-01-15T06:19:00Z">
        <w:r w:rsidR="00BD55EE">
          <w:t>between</w:t>
        </w:r>
      </w:ins>
      <w:r w:rsidR="0070312E">
        <w:t xml:space="preserve"> 2012</w:t>
      </w:r>
      <w:ins w:id="262" w:author="Hautahi Kingi" w:date="2020-01-15T06:19:00Z">
        <w:r w:rsidR="00BD55EE">
          <w:t xml:space="preserve"> and </w:t>
        </w:r>
      </w:ins>
      <w:del w:id="263" w:author="Hautahi Kingi" w:date="2020-01-15T06:19:00Z">
        <w:r w:rsidR="0070312E" w:rsidDel="00BD55EE">
          <w:delText>-</w:delText>
        </w:r>
      </w:del>
      <w:r w:rsidR="0070312E">
        <w:t>2016</w:t>
      </w:r>
      <w:ins w:id="264" w:author="Hautahi Kingi" w:date="2020-01-15T06:19:00Z">
        <w:r w:rsidR="00BD55EE">
          <w:t xml:space="preserve">, which were </w:t>
        </w:r>
      </w:ins>
      <w:del w:id="265" w:author="Hautahi Kingi" w:date="2020-01-15T06:19:00Z">
        <w:r w:rsidR="0070312E" w:rsidDel="00BD55EE">
          <w:delText>.</w:delText>
        </w:r>
        <w:r w:rsidR="00B70B94" w:rsidDel="00BD55EE">
          <w:delText xml:space="preserve"> The actual numbers are </w:delText>
        </w:r>
      </w:del>
      <w:r w:rsidR="00B70B94">
        <w:t xml:space="preserve">obtained from </w:t>
      </w:r>
      <w:r w:rsidR="004F1424">
        <w:t xml:space="preserve">reports published on </w:t>
      </w:r>
      <w:r w:rsidR="00B70B94">
        <w:t>their respective state websites</w:t>
      </w:r>
      <w:r w:rsidR="004F1424">
        <w:t>.</w:t>
      </w:r>
      <w:r w:rsidR="004F1424">
        <w:rPr>
          <w:rStyle w:val="FootnoteReference"/>
        </w:rPr>
        <w:footnoteReference w:id="1"/>
      </w:r>
      <w:r w:rsidR="004A5DB4">
        <w:t xml:space="preserve"> </w:t>
      </w:r>
      <w:r w:rsidR="00A31039">
        <w:t xml:space="preserve">For New Jersey and Rhode Island, both </w:t>
      </w:r>
      <w:r w:rsidR="00A31039" w:rsidRPr="00BD55EE">
        <w:t xml:space="preserve">models produced </w:t>
      </w:r>
      <w:ins w:id="266" w:author="Hautahi Kingi" w:date="2020-01-15T06:20:00Z">
        <w:r w:rsidR="00BD55EE" w:rsidRPr="00BD55EE">
          <w:t xml:space="preserve">95 percent confidence </w:t>
        </w:r>
      </w:ins>
      <w:ins w:id="267" w:author="Hautahi Kingi" w:date="2020-01-15T06:21:00Z">
        <w:r w:rsidR="00BD55EE" w:rsidRPr="00BD55EE">
          <w:t xml:space="preserve">intervals that </w:t>
        </w:r>
      </w:ins>
      <w:del w:id="268" w:author="Hautahi Kingi" w:date="2020-01-15T06:21:00Z">
        <w:r w:rsidR="00A31039" w:rsidRPr="00BD55EE" w:rsidDel="00BD55EE">
          <w:delText xml:space="preserve">estimates </w:delText>
        </w:r>
      </w:del>
      <w:del w:id="269" w:author="Hautahi Kingi" w:date="2020-01-15T06:20:00Z">
        <w:r w:rsidR="00A31039" w:rsidRPr="00BD55EE" w:rsidDel="00BD55EE">
          <w:delText xml:space="preserve">that </w:delText>
        </w:r>
      </w:del>
      <w:r w:rsidR="00A31039" w:rsidRPr="00BD55EE">
        <w:t>contain</w:t>
      </w:r>
      <w:ins w:id="270" w:author="Hautahi Kingi" w:date="2020-01-15T06:21:00Z">
        <w:r w:rsidR="00BD55EE" w:rsidRPr="00BD55EE">
          <w:t>ed</w:t>
        </w:r>
      </w:ins>
      <w:del w:id="271" w:author="Hautahi Kingi" w:date="2020-01-15T06:20:00Z">
        <w:r w:rsidR="00A31039" w:rsidRPr="00BD55EE" w:rsidDel="00BD55EE">
          <w:delText>ed the</w:delText>
        </w:r>
      </w:del>
      <w:r w:rsidR="00A31039" w:rsidRPr="00BD55EE">
        <w:t xml:space="preserve"> actual benefits</w:t>
      </w:r>
      <w:del w:id="272" w:author="Hautahi Kingi" w:date="2020-01-15T06:21:00Z">
        <w:r w:rsidR="00A31039" w:rsidRPr="00BD55EE" w:rsidDel="00BD55EE">
          <w:delText xml:space="preserve"> within the sampling </w:delText>
        </w:r>
        <w:r w:rsidR="00A31039" w:rsidRPr="00BD55EE" w:rsidDel="00BD55EE">
          <w:rPr>
            <w:rPrChange w:id="273" w:author="Hautahi Kingi" w:date="2020-01-15T06:21:00Z">
              <w:rPr>
                <w:highlight w:val="yellow"/>
              </w:rPr>
            </w:rPrChange>
          </w:rPr>
          <w:delText>standard error 95% confidence interval</w:delText>
        </w:r>
      </w:del>
      <w:r w:rsidR="00A31039" w:rsidRPr="00BD55EE">
        <w:rPr>
          <w:rPrChange w:id="274" w:author="Hautahi Kingi" w:date="2020-01-15T06:21:00Z">
            <w:rPr>
              <w:highlight w:val="yellow"/>
            </w:rPr>
          </w:rPrChange>
        </w:rPr>
        <w:t>.</w:t>
      </w:r>
      <w:r w:rsidR="00A31039" w:rsidRPr="00BD55EE">
        <w:t xml:space="preserve"> For California, the IMPAQ model overestimated benefits by about 11</w:t>
      </w:r>
      <w:ins w:id="275" w:author="Hautahi Kingi" w:date="2020-01-15T06:21:00Z">
        <w:r w:rsidR="00BD55EE">
          <w:t xml:space="preserve"> percent</w:t>
        </w:r>
      </w:ins>
      <w:del w:id="276" w:author="Hautahi Kingi" w:date="2020-01-15T06:21:00Z">
        <w:r w:rsidR="00A31039" w:rsidRPr="00BD55EE" w:rsidDel="00BD55EE">
          <w:delText>%</w:delText>
        </w:r>
      </w:del>
      <w:r w:rsidR="00A31039" w:rsidRPr="00BD55EE">
        <w:t xml:space="preserve"> while the ACM model </w:t>
      </w:r>
      <w:r w:rsidR="00A31039" w:rsidRPr="00BD55EE">
        <w:rPr>
          <w:rPrChange w:id="277" w:author="Hautahi Kingi" w:date="2020-01-15T06:21:00Z">
            <w:rPr>
              <w:highlight w:val="yellow"/>
            </w:rPr>
          </w:rPrChange>
        </w:rPr>
        <w:t>underestimated benefits by 6</w:t>
      </w:r>
      <w:ins w:id="278" w:author="Hautahi Kingi" w:date="2020-01-15T06:22:00Z">
        <w:r w:rsidR="00BD55EE">
          <w:t xml:space="preserve"> percent</w:t>
        </w:r>
      </w:ins>
      <w:del w:id="279" w:author="Hautahi Kingi" w:date="2020-01-15T06:21:00Z">
        <w:r w:rsidR="00A31039" w:rsidRPr="00BD55EE" w:rsidDel="00BD55EE">
          <w:rPr>
            <w:rPrChange w:id="280" w:author="Hautahi Kingi" w:date="2020-01-15T06:21:00Z">
              <w:rPr>
                <w:highlight w:val="yellow"/>
              </w:rPr>
            </w:rPrChange>
          </w:rPr>
          <w:delText>%</w:delText>
        </w:r>
      </w:del>
      <w:r w:rsidR="00A31039" w:rsidRPr="00BD55EE">
        <w:rPr>
          <w:rPrChange w:id="281" w:author="Hautahi Kingi" w:date="2020-01-15T06:21:00Z">
            <w:rPr>
              <w:highlight w:val="yellow"/>
            </w:rPr>
          </w:rPrChange>
        </w:rPr>
        <w:t>.</w:t>
      </w:r>
    </w:p>
    <w:p w14:paraId="70FE47E8" w14:textId="75C1B051" w:rsidR="00E40ABE" w:rsidRPr="00760590" w:rsidRDefault="00E40ABE" w:rsidP="00E40ABE">
      <w:pPr>
        <w:spacing w:after="0"/>
        <w:jc w:val="center"/>
        <w:rPr>
          <w:rFonts w:cs="Arial"/>
          <w:b/>
        </w:rPr>
      </w:pPr>
      <w:r w:rsidRPr="00760590">
        <w:rPr>
          <w:rFonts w:cs="Arial"/>
          <w:b/>
        </w:rPr>
        <w:t xml:space="preserve">Exhibit 1. </w:t>
      </w:r>
      <w:commentRangeStart w:id="282"/>
      <w:r w:rsidRPr="00760590">
        <w:rPr>
          <w:rFonts w:cs="Arial"/>
          <w:b/>
        </w:rPr>
        <w:t>Simul</w:t>
      </w:r>
      <w:r w:rsidR="00E44B89">
        <w:rPr>
          <w:rFonts w:cs="Arial"/>
          <w:b/>
        </w:rPr>
        <w:t>ated vs. Actual Benefits Outlai</w:t>
      </w:r>
      <w:r w:rsidRPr="00760590">
        <w:rPr>
          <w:rFonts w:cs="Arial"/>
          <w:b/>
        </w:rPr>
        <w:t>d</w:t>
      </w:r>
      <w:commentRangeEnd w:id="282"/>
      <w:r w:rsidR="002A482A">
        <w:rPr>
          <w:rStyle w:val="CommentReference"/>
        </w:rPr>
        <w:commentReference w:id="282"/>
      </w:r>
    </w:p>
    <w:p w14:paraId="703AF6DE" w14:textId="72AB8B26" w:rsidR="00E40ABE" w:rsidRPr="00760590" w:rsidRDefault="00803064" w:rsidP="0086636B">
      <w:pPr>
        <w:rPr>
          <w:rFonts w:cs="Arial"/>
        </w:rPr>
      </w:pPr>
      <w:r w:rsidRPr="00803064">
        <w:rPr>
          <w:rFonts w:cs="Arial"/>
          <w:noProof/>
        </w:rPr>
        <w:lastRenderedPageBreak/>
        <w:drawing>
          <wp:inline distT="0" distB="0" distL="0" distR="0" wp14:anchorId="712D5F2C" wp14:editId="4A9FF374">
            <wp:extent cx="5943600" cy="4078486"/>
            <wp:effectExtent l="0" t="0" r="0" b="0"/>
            <wp:docPr id="5" name="Picture 5" descr="C:\Users\lpatterson\AnacondaProjects\microsim_R\exhibits\IB1_benefit_out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patterson\AnacondaProjects\microsim_R\exhibits\IB1_benefit_outl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434B1EDE" w14:textId="1D3BFBE6" w:rsidR="0086636B" w:rsidRPr="00760590" w:rsidRDefault="00A91D16" w:rsidP="00126CE8">
      <w:pPr>
        <w:pStyle w:val="Heading2"/>
        <w:jc w:val="both"/>
        <w:rPr>
          <w:rFonts w:cs="Arial"/>
        </w:rPr>
      </w:pPr>
      <w:r>
        <w:rPr>
          <w:rFonts w:cs="Arial"/>
        </w:rPr>
        <w:t>3.</w:t>
      </w:r>
      <w:r w:rsidR="005501F3">
        <w:rPr>
          <w:rFonts w:cs="Arial"/>
        </w:rPr>
        <w:t>2</w:t>
      </w:r>
      <w:r w:rsidR="005501F3">
        <w:rPr>
          <w:rFonts w:cs="Arial"/>
        </w:rPr>
        <w:tab/>
      </w:r>
      <w:r w:rsidR="0086636B" w:rsidRPr="00760590">
        <w:rPr>
          <w:rFonts w:cs="Arial"/>
        </w:rPr>
        <w:t>Total Number of Eligible Workers</w:t>
      </w:r>
    </w:p>
    <w:p w14:paraId="5CC9B4AE" w14:textId="1EF50518" w:rsidR="00773476" w:rsidRDefault="00F90909" w:rsidP="00126CE8">
      <w:pPr>
        <w:jc w:val="both"/>
        <w:rPr>
          <w:rFonts w:cs="Arial"/>
        </w:rPr>
      </w:pPr>
      <w:r w:rsidRPr="002A482A">
        <w:rPr>
          <w:rFonts w:cs="Arial"/>
        </w:rPr>
        <w:t xml:space="preserve">Exhibit 2 compares the number of eligible workers for </w:t>
      </w:r>
      <w:ins w:id="283" w:author="Hautahi Kingi" w:date="2020-01-15T06:24:00Z">
        <w:r w:rsidR="002A482A" w:rsidRPr="002A482A">
          <w:rPr>
            <w:rFonts w:cs="Arial"/>
          </w:rPr>
          <w:t>each state’s leave</w:t>
        </w:r>
      </w:ins>
      <w:del w:id="284" w:author="Hautahi Kingi" w:date="2020-01-15T06:24:00Z">
        <w:r w:rsidRPr="002A482A" w:rsidDel="002A482A">
          <w:rPr>
            <w:rFonts w:cs="Arial"/>
          </w:rPr>
          <w:delText>the</w:delText>
        </w:r>
      </w:del>
      <w:r w:rsidRPr="002A482A">
        <w:rPr>
          <w:rFonts w:cs="Arial"/>
        </w:rPr>
        <w:t xml:space="preserve"> program. </w:t>
      </w:r>
      <w:ins w:id="285" w:author="Hautahi Kingi" w:date="2020-01-15T06:25:00Z">
        <w:r w:rsidR="002A482A" w:rsidRPr="002A482A">
          <w:rPr>
            <w:rFonts w:cs="Arial"/>
            <w:rPrChange w:id="286" w:author="Hautahi Kingi" w:date="2020-01-15T06:25:00Z">
              <w:rPr>
                <w:rFonts w:cs="Arial"/>
                <w:highlight w:val="yellow"/>
              </w:rPr>
            </w:rPrChange>
          </w:rPr>
          <w:t xml:space="preserve">This quantity does not require </w:t>
        </w:r>
      </w:ins>
      <w:del w:id="287" w:author="Hautahi Kingi" w:date="2020-01-15T06:25:00Z">
        <w:r w:rsidR="00773476" w:rsidRPr="002A482A" w:rsidDel="002A482A">
          <w:rPr>
            <w:rFonts w:cs="Arial"/>
            <w:rPrChange w:id="288" w:author="Hautahi Kingi" w:date="2020-01-15T06:25:00Z">
              <w:rPr>
                <w:rFonts w:cs="Arial"/>
                <w:highlight w:val="yellow"/>
              </w:rPr>
            </w:rPrChange>
          </w:rPr>
          <w:delText>This more aptly</w:delText>
        </w:r>
        <w:r w:rsidR="00773476" w:rsidRPr="002A482A" w:rsidDel="002A482A">
          <w:rPr>
            <w:rFonts w:cs="Arial"/>
          </w:rPr>
          <w:delText xml:space="preserve"> thought of as a benchmark comparison to </w:delText>
        </w:r>
        <w:r w:rsidR="008840D0" w:rsidRPr="002A482A" w:rsidDel="002A482A">
          <w:rPr>
            <w:rFonts w:cs="Arial"/>
          </w:rPr>
          <w:delText>ACS estimates rather than a model benchmark, as no</w:delText>
        </w:r>
      </w:del>
      <w:ins w:id="289" w:author="Hautahi Kingi" w:date="2020-01-15T06:25:00Z">
        <w:r w:rsidR="002A482A" w:rsidRPr="002A482A">
          <w:rPr>
            <w:rFonts w:cs="Arial"/>
          </w:rPr>
          <w:t>any</w:t>
        </w:r>
      </w:ins>
      <w:r w:rsidR="008840D0" w:rsidRPr="002A482A">
        <w:rPr>
          <w:rFonts w:cs="Arial"/>
        </w:rPr>
        <w:t xml:space="preserve"> simulation</w:t>
      </w:r>
      <w:del w:id="290" w:author="Hautahi Kingi" w:date="2020-01-15T06:25:00Z">
        <w:r w:rsidR="008840D0" w:rsidDel="002A482A">
          <w:rPr>
            <w:rFonts w:cs="Arial"/>
          </w:rPr>
          <w:delText xml:space="preserve"> actually occurs to calculate this number</w:delText>
        </w:r>
      </w:del>
      <w:r w:rsidR="008840D0">
        <w:rPr>
          <w:rFonts w:cs="Arial"/>
        </w:rPr>
        <w:t xml:space="preserve">. Eligibility is determined solely through original ACS variables for class of employment and earnings (the main criteria </w:t>
      </w:r>
      <w:r w:rsidR="005D5DFC">
        <w:rPr>
          <w:rFonts w:cs="Arial"/>
        </w:rPr>
        <w:t>for eligibility in these three programs)</w:t>
      </w:r>
      <w:ins w:id="291" w:author="Hautahi Kingi" w:date="2020-01-15T06:26:00Z">
        <w:r w:rsidR="002A482A">
          <w:rPr>
            <w:rFonts w:cs="Arial"/>
          </w:rPr>
          <w:t xml:space="preserve">, which means that </w:t>
        </w:r>
      </w:ins>
      <w:del w:id="292" w:author="Hautahi Kingi" w:date="2020-01-15T06:26:00Z">
        <w:r w:rsidR="008840D0" w:rsidDel="002A482A">
          <w:rPr>
            <w:rFonts w:cs="Arial"/>
          </w:rPr>
          <w:delText>.</w:delText>
        </w:r>
        <w:r w:rsidR="00803064" w:rsidDel="002A482A">
          <w:rPr>
            <w:rFonts w:cs="Arial"/>
          </w:rPr>
          <w:delText xml:space="preserve"> Since no simulation was required and </w:delText>
        </w:r>
      </w:del>
      <w:r w:rsidR="00803064">
        <w:rPr>
          <w:rFonts w:cs="Arial"/>
        </w:rPr>
        <w:t xml:space="preserve">both ACM and IMPAQ models </w:t>
      </w:r>
      <w:del w:id="293" w:author="Hautahi Kingi" w:date="2020-01-15T06:27:00Z">
        <w:r w:rsidR="00803064" w:rsidDel="002A482A">
          <w:rPr>
            <w:rFonts w:cs="Arial"/>
          </w:rPr>
          <w:delText xml:space="preserve">define eligibility in the way same, both models </w:delText>
        </w:r>
      </w:del>
      <w:r w:rsidR="00803064">
        <w:rPr>
          <w:rFonts w:cs="Arial"/>
        </w:rPr>
        <w:t>ha</w:t>
      </w:r>
      <w:ins w:id="294" w:author="Hautahi Kingi" w:date="2020-01-15T06:27:00Z">
        <w:r w:rsidR="002A482A">
          <w:rPr>
            <w:rFonts w:cs="Arial"/>
          </w:rPr>
          <w:t>ve</w:t>
        </w:r>
      </w:ins>
      <w:del w:id="295" w:author="Hautahi Kingi" w:date="2020-01-15T06:27:00Z">
        <w:r w:rsidR="00803064" w:rsidDel="002A482A">
          <w:rPr>
            <w:rFonts w:cs="Arial"/>
          </w:rPr>
          <w:delText>d</w:delText>
        </w:r>
      </w:del>
      <w:r w:rsidR="00803064">
        <w:rPr>
          <w:rFonts w:cs="Arial"/>
        </w:rPr>
        <w:t xml:space="preserve"> identical </w:t>
      </w:r>
      <w:r w:rsidR="0067073C">
        <w:rPr>
          <w:rFonts w:cs="Arial"/>
        </w:rPr>
        <w:t>estimates for eligible workers.</w:t>
      </w:r>
    </w:p>
    <w:p w14:paraId="16A04814" w14:textId="69A6939F" w:rsidR="0086636B" w:rsidRDefault="0034397B" w:rsidP="00126CE8">
      <w:pPr>
        <w:jc w:val="both"/>
        <w:rPr>
          <w:rFonts w:cs="Arial"/>
        </w:rPr>
      </w:pPr>
      <w:del w:id="296" w:author="Hautahi Kingi" w:date="2020-01-15T06:27:00Z">
        <w:r w:rsidRPr="00017FCD" w:rsidDel="003B1697">
          <w:rPr>
            <w:rFonts w:cs="Arial"/>
          </w:rPr>
          <w:delText>The IMPAQ</w:delText>
        </w:r>
        <w:r w:rsidR="00A31039" w:rsidRPr="00017FCD" w:rsidDel="003B1697">
          <w:rPr>
            <w:rFonts w:cs="Arial"/>
          </w:rPr>
          <w:delText>/ACM</w:delText>
        </w:r>
      </w:del>
      <w:ins w:id="297" w:author="Hautahi Kingi" w:date="2020-01-15T06:27:00Z">
        <w:r w:rsidR="003B1697" w:rsidRPr="00017FCD">
          <w:rPr>
            <w:rFonts w:cs="Arial"/>
          </w:rPr>
          <w:t>Each</w:t>
        </w:r>
      </w:ins>
      <w:r w:rsidRPr="00017FCD">
        <w:rPr>
          <w:rFonts w:cs="Arial"/>
        </w:rPr>
        <w:t xml:space="preserve"> model</w:t>
      </w:r>
      <w:del w:id="298" w:author="Hautahi Kingi" w:date="2020-01-15T06:27:00Z">
        <w:r w:rsidR="00A31039" w:rsidRPr="00017FCD" w:rsidDel="003B1697">
          <w:rPr>
            <w:rFonts w:cs="Arial"/>
          </w:rPr>
          <w:delText>s</w:delText>
        </w:r>
      </w:del>
      <w:r w:rsidRPr="00017FCD">
        <w:rPr>
          <w:rFonts w:cs="Arial"/>
        </w:rPr>
        <w:t xml:space="preserve"> underestimated the number of eligible workers in California</w:t>
      </w:r>
      <w:ins w:id="299" w:author="Hautahi Kingi" w:date="2020-01-15T06:31:00Z">
        <w:r w:rsidR="00017FCD">
          <w:rPr>
            <w:rFonts w:cs="Arial"/>
          </w:rPr>
          <w:t xml:space="preserve"> </w:t>
        </w:r>
      </w:ins>
      <w:ins w:id="300" w:author="Hautahi Kingi" w:date="2020-01-15T06:32:00Z">
        <w:r w:rsidR="00017FCD">
          <w:rPr>
            <w:rFonts w:cs="Arial"/>
          </w:rPr>
          <w:t>–</w:t>
        </w:r>
      </w:ins>
      <w:del w:id="301" w:author="Hautahi Kingi" w:date="2020-01-15T06:31:00Z">
        <w:r w:rsidRPr="00017FCD" w:rsidDel="00017FCD">
          <w:rPr>
            <w:rFonts w:cs="Arial"/>
          </w:rPr>
          <w:delText>;</w:delText>
        </w:r>
      </w:del>
      <w:r w:rsidRPr="00017FCD">
        <w:rPr>
          <w:rFonts w:cs="Arial"/>
        </w:rPr>
        <w:t xml:space="preserve"> 1</w:t>
      </w:r>
      <w:r w:rsidR="0067073C" w:rsidRPr="00017FCD">
        <w:rPr>
          <w:rFonts w:cs="Arial"/>
        </w:rPr>
        <w:t>5</w:t>
      </w:r>
      <w:r w:rsidRPr="00017FCD">
        <w:rPr>
          <w:rFonts w:cs="Arial"/>
        </w:rPr>
        <w:t xml:space="preserve"> </w:t>
      </w:r>
      <w:r w:rsidRPr="00017FCD">
        <w:rPr>
          <w:rFonts w:cs="Arial"/>
          <w:rPrChange w:id="302" w:author="Hautahi Kingi" w:date="2020-01-15T06:31:00Z">
            <w:rPr>
              <w:rFonts w:cs="Arial"/>
              <w:highlight w:val="yellow"/>
            </w:rPr>
          </w:rPrChange>
        </w:rPr>
        <w:t>million versus</w:t>
      </w:r>
      <w:r w:rsidR="00F90909" w:rsidRPr="00017FCD">
        <w:rPr>
          <w:rFonts w:cs="Arial"/>
          <w:rPrChange w:id="303" w:author="Hautahi Kingi" w:date="2020-01-15T06:31:00Z">
            <w:rPr>
              <w:rFonts w:cs="Arial"/>
              <w:highlight w:val="yellow"/>
            </w:rPr>
          </w:rPrChange>
        </w:rPr>
        <w:t xml:space="preserve"> 17.</w:t>
      </w:r>
      <w:r w:rsidR="0067073C" w:rsidRPr="00017FCD">
        <w:rPr>
          <w:rFonts w:cs="Arial"/>
          <w:rPrChange w:id="304" w:author="Hautahi Kingi" w:date="2020-01-15T06:31:00Z">
            <w:rPr>
              <w:rFonts w:cs="Arial"/>
              <w:highlight w:val="yellow"/>
            </w:rPr>
          </w:rPrChange>
        </w:rPr>
        <w:t>3</w:t>
      </w:r>
      <w:r w:rsidR="00F90909" w:rsidRPr="00017FCD">
        <w:rPr>
          <w:rFonts w:cs="Arial"/>
          <w:rPrChange w:id="305" w:author="Hautahi Kingi" w:date="2020-01-15T06:31:00Z">
            <w:rPr>
              <w:rFonts w:cs="Arial"/>
              <w:highlight w:val="yellow"/>
            </w:rPr>
          </w:rPrChange>
        </w:rPr>
        <w:t xml:space="preserve"> million workers</w:t>
      </w:r>
      <w:r w:rsidRPr="00017FCD">
        <w:rPr>
          <w:rFonts w:cs="Arial"/>
          <w:rPrChange w:id="306" w:author="Hautahi Kingi" w:date="2020-01-15T06:31:00Z">
            <w:rPr>
              <w:rFonts w:cs="Arial"/>
              <w:highlight w:val="yellow"/>
            </w:rPr>
          </w:rPrChange>
        </w:rPr>
        <w:t>.</w:t>
      </w:r>
      <w:r w:rsidR="005D5DFC" w:rsidRPr="00017FCD">
        <w:rPr>
          <w:rFonts w:cs="Arial"/>
          <w:rPrChange w:id="307" w:author="Hautahi Kingi" w:date="2020-01-15T06:31:00Z">
            <w:rPr>
              <w:rFonts w:cs="Arial"/>
              <w:highlight w:val="yellow"/>
            </w:rPr>
          </w:rPrChange>
        </w:rPr>
        <w:t xml:space="preserve"> </w:t>
      </w:r>
      <w:r w:rsidR="008A5E8D" w:rsidRPr="00017FCD">
        <w:rPr>
          <w:rFonts w:cs="Arial"/>
          <w:rPrChange w:id="308" w:author="Hautahi Kingi" w:date="2020-01-15T06:31:00Z">
            <w:rPr>
              <w:rFonts w:cs="Arial"/>
              <w:highlight w:val="yellow"/>
            </w:rPr>
          </w:rPrChange>
        </w:rPr>
        <w:t>The ACS indicate</w:t>
      </w:r>
      <w:ins w:id="309" w:author="Hautahi Kingi" w:date="2020-01-15T06:30:00Z">
        <w:r w:rsidR="00017FCD" w:rsidRPr="00017FCD">
          <w:rPr>
            <w:rFonts w:cs="Arial"/>
            <w:rPrChange w:id="310" w:author="Hautahi Kingi" w:date="2020-01-15T06:31:00Z">
              <w:rPr>
                <w:rFonts w:cs="Arial"/>
                <w:highlight w:val="yellow"/>
              </w:rPr>
            </w:rPrChange>
          </w:rPr>
          <w:t>d</w:t>
        </w:r>
      </w:ins>
      <w:del w:id="311" w:author="Hautahi Kingi" w:date="2020-01-15T06:30:00Z">
        <w:r w:rsidR="008A5E8D" w:rsidRPr="00017FCD" w:rsidDel="00017FCD">
          <w:rPr>
            <w:rFonts w:cs="Arial"/>
            <w:rPrChange w:id="312" w:author="Hautahi Kingi" w:date="2020-01-15T06:31:00Z">
              <w:rPr>
                <w:rFonts w:cs="Arial"/>
                <w:highlight w:val="yellow"/>
              </w:rPr>
            </w:rPrChange>
          </w:rPr>
          <w:delText>s</w:delText>
        </w:r>
      </w:del>
      <w:r w:rsidR="008A5E8D" w:rsidRPr="00017FCD">
        <w:rPr>
          <w:rFonts w:cs="Arial"/>
          <w:rPrChange w:id="313" w:author="Hautahi Kingi" w:date="2020-01-15T06:31:00Z">
            <w:rPr>
              <w:rFonts w:cs="Arial"/>
              <w:highlight w:val="yellow"/>
            </w:rPr>
          </w:rPrChange>
        </w:rPr>
        <w:t xml:space="preserve"> </w:t>
      </w:r>
      <w:del w:id="314" w:author="Hautahi Kingi" w:date="2020-01-15T06:30:00Z">
        <w:r w:rsidR="008A5E8D" w:rsidRPr="00017FCD" w:rsidDel="00017FCD">
          <w:rPr>
            <w:rFonts w:cs="Arial"/>
            <w:rPrChange w:id="315" w:author="Hautahi Kingi" w:date="2020-01-15T06:31:00Z">
              <w:rPr>
                <w:rFonts w:cs="Arial"/>
                <w:highlight w:val="yellow"/>
              </w:rPr>
            </w:rPrChange>
          </w:rPr>
          <w:delText xml:space="preserve">there are </w:delText>
        </w:r>
      </w:del>
      <w:r w:rsidR="008A5E8D" w:rsidRPr="00017FCD">
        <w:rPr>
          <w:rFonts w:cs="Arial"/>
          <w:rPrChange w:id="316" w:author="Hautahi Kingi" w:date="2020-01-15T06:31:00Z">
            <w:rPr>
              <w:rFonts w:cs="Arial"/>
              <w:highlight w:val="yellow"/>
            </w:rPr>
          </w:rPrChange>
        </w:rPr>
        <w:t>approximately 17</w:t>
      </w:r>
      <w:r w:rsidR="0067073C" w:rsidRPr="00017FCD">
        <w:rPr>
          <w:rFonts w:cs="Arial"/>
          <w:rPrChange w:id="317" w:author="Hautahi Kingi" w:date="2020-01-15T06:31:00Z">
            <w:rPr>
              <w:rFonts w:cs="Arial"/>
              <w:highlight w:val="yellow"/>
            </w:rPr>
          </w:rPrChange>
        </w:rPr>
        <w:t>.1</w:t>
      </w:r>
      <w:r w:rsidR="008A5E8D" w:rsidRPr="00017FCD">
        <w:rPr>
          <w:rFonts w:cs="Arial"/>
          <w:rPrChange w:id="318" w:author="Hautahi Kingi" w:date="2020-01-15T06:31:00Z">
            <w:rPr>
              <w:rFonts w:cs="Arial"/>
              <w:highlight w:val="yellow"/>
            </w:rPr>
          </w:rPrChange>
        </w:rPr>
        <w:t xml:space="preserve"> million individuals working in California. </w:t>
      </w:r>
      <w:del w:id="319" w:author="Hautahi Kingi" w:date="2020-01-15T06:30:00Z">
        <w:r w:rsidR="008A5E8D" w:rsidRPr="00017FCD" w:rsidDel="00017FCD">
          <w:rPr>
            <w:rFonts w:cs="Arial"/>
            <w:rPrChange w:id="320" w:author="Hautahi Kingi" w:date="2020-01-15T06:31:00Z">
              <w:rPr>
                <w:rFonts w:cs="Arial"/>
                <w:highlight w:val="yellow"/>
              </w:rPr>
            </w:rPrChange>
          </w:rPr>
          <w:delText>From ACS, about</w:delText>
        </w:r>
      </w:del>
      <w:ins w:id="321" w:author="Hautahi Kingi" w:date="2020-01-15T06:30:00Z">
        <w:r w:rsidR="00017FCD" w:rsidRPr="00017FCD">
          <w:rPr>
            <w:rFonts w:cs="Arial"/>
            <w:rPrChange w:id="322" w:author="Hautahi Kingi" w:date="2020-01-15T06:31:00Z">
              <w:rPr>
                <w:rFonts w:cs="Arial"/>
                <w:highlight w:val="yellow"/>
              </w:rPr>
            </w:rPrChange>
          </w:rPr>
          <w:t>Appro</w:t>
        </w:r>
      </w:ins>
      <w:ins w:id="323" w:author="Hautahi Kingi" w:date="2020-01-15T06:31:00Z">
        <w:r w:rsidR="00017FCD" w:rsidRPr="00017FCD">
          <w:rPr>
            <w:rFonts w:cs="Arial"/>
            <w:rPrChange w:id="324" w:author="Hautahi Kingi" w:date="2020-01-15T06:31:00Z">
              <w:rPr>
                <w:rFonts w:cs="Arial"/>
                <w:highlight w:val="yellow"/>
              </w:rPr>
            </w:rPrChange>
          </w:rPr>
          <w:t>ximately</w:t>
        </w:r>
      </w:ins>
      <w:r w:rsidR="008A5E8D" w:rsidRPr="00017FCD">
        <w:rPr>
          <w:rFonts w:cs="Arial"/>
          <w:rPrChange w:id="325" w:author="Hautahi Kingi" w:date="2020-01-15T06:31:00Z">
            <w:rPr>
              <w:rFonts w:cs="Arial"/>
              <w:highlight w:val="yellow"/>
            </w:rPr>
          </w:rPrChange>
        </w:rPr>
        <w:t xml:space="preserve"> 1.5 million</w:t>
      </w:r>
      <w:ins w:id="326" w:author="Hautahi Kingi" w:date="2020-01-15T06:31:00Z">
        <w:r w:rsidR="00017FCD" w:rsidRPr="00017FCD">
          <w:rPr>
            <w:rFonts w:cs="Arial"/>
            <w:rPrChange w:id="327" w:author="Hautahi Kingi" w:date="2020-01-15T06:31:00Z">
              <w:rPr>
                <w:rFonts w:cs="Arial"/>
                <w:highlight w:val="yellow"/>
              </w:rPr>
            </w:rPrChange>
          </w:rPr>
          <w:t xml:space="preserve"> workers</w:t>
        </w:r>
      </w:ins>
      <w:r w:rsidR="008A5E8D" w:rsidRPr="00017FCD">
        <w:rPr>
          <w:rFonts w:cs="Arial"/>
          <w:rPrChange w:id="328" w:author="Hautahi Kingi" w:date="2020-01-15T06:31:00Z">
            <w:rPr>
              <w:rFonts w:cs="Arial"/>
              <w:highlight w:val="yellow"/>
            </w:rPr>
          </w:rPrChange>
        </w:rPr>
        <w:t xml:space="preserve"> </w:t>
      </w:r>
      <w:del w:id="329" w:author="Hautahi Kingi" w:date="2020-01-15T06:31:00Z">
        <w:r w:rsidR="008A5E8D" w:rsidRPr="00017FCD" w:rsidDel="00017FCD">
          <w:rPr>
            <w:rFonts w:cs="Arial"/>
            <w:rPrChange w:id="330" w:author="Hautahi Kingi" w:date="2020-01-15T06:31:00Z">
              <w:rPr>
                <w:rFonts w:cs="Arial"/>
                <w:highlight w:val="yellow"/>
              </w:rPr>
            </w:rPrChange>
          </w:rPr>
          <w:delText xml:space="preserve">are </w:delText>
        </w:r>
      </w:del>
      <w:ins w:id="331" w:author="Hautahi Kingi" w:date="2020-01-15T06:31:00Z">
        <w:r w:rsidR="00017FCD" w:rsidRPr="00017FCD">
          <w:rPr>
            <w:rFonts w:cs="Arial"/>
            <w:rPrChange w:id="332" w:author="Hautahi Kingi" w:date="2020-01-15T06:31:00Z">
              <w:rPr>
                <w:rFonts w:cs="Arial"/>
                <w:highlight w:val="yellow"/>
              </w:rPr>
            </w:rPrChange>
          </w:rPr>
          <w:t xml:space="preserve">were </w:t>
        </w:r>
      </w:ins>
      <w:r w:rsidR="008A5E8D" w:rsidRPr="00017FCD">
        <w:rPr>
          <w:rFonts w:cs="Arial"/>
          <w:rPrChange w:id="333" w:author="Hautahi Kingi" w:date="2020-01-15T06:31:00Z">
            <w:rPr>
              <w:rFonts w:cs="Arial"/>
              <w:highlight w:val="yellow"/>
            </w:rPr>
          </w:rPrChange>
        </w:rPr>
        <w:t>excluded due to failure to meet earnings requirements</w:t>
      </w:r>
      <w:r w:rsidR="00EE0482" w:rsidRPr="00017FCD">
        <w:rPr>
          <w:rFonts w:cs="Arial"/>
          <w:rPrChange w:id="334" w:author="Hautahi Kingi" w:date="2020-01-15T06:31:00Z">
            <w:rPr>
              <w:rFonts w:cs="Arial"/>
              <w:highlight w:val="yellow"/>
            </w:rPr>
          </w:rPrChange>
        </w:rPr>
        <w:t xml:space="preserve">, and the remaining ~.5 million </w:t>
      </w:r>
      <w:ins w:id="335" w:author="Hautahi Kingi" w:date="2020-01-15T06:31:00Z">
        <w:r w:rsidR="00017FCD" w:rsidRPr="00017FCD">
          <w:rPr>
            <w:rFonts w:cs="Arial"/>
            <w:rPrChange w:id="336" w:author="Hautahi Kingi" w:date="2020-01-15T06:31:00Z">
              <w:rPr>
                <w:rFonts w:cs="Arial"/>
                <w:highlight w:val="yellow"/>
              </w:rPr>
            </w:rPrChange>
          </w:rPr>
          <w:t>we</w:t>
        </w:r>
      </w:ins>
      <w:del w:id="337" w:author="Hautahi Kingi" w:date="2020-01-15T06:31:00Z">
        <w:r w:rsidR="00EE0482" w:rsidRPr="00017FCD" w:rsidDel="00017FCD">
          <w:rPr>
            <w:rFonts w:cs="Arial"/>
            <w:rPrChange w:id="338" w:author="Hautahi Kingi" w:date="2020-01-15T06:31:00Z">
              <w:rPr>
                <w:rFonts w:cs="Arial"/>
                <w:highlight w:val="yellow"/>
              </w:rPr>
            </w:rPrChange>
          </w:rPr>
          <w:delText>a</w:delText>
        </w:r>
      </w:del>
      <w:r w:rsidR="00EE0482" w:rsidRPr="00017FCD">
        <w:rPr>
          <w:rFonts w:cs="Arial"/>
          <w:rPrChange w:id="339" w:author="Hautahi Kingi" w:date="2020-01-15T06:31:00Z">
            <w:rPr>
              <w:rFonts w:cs="Arial"/>
              <w:highlight w:val="yellow"/>
            </w:rPr>
          </w:rPrChange>
        </w:rPr>
        <w:t>re excluded due to self-employment</w:t>
      </w:r>
      <w:r w:rsidR="008A5E8D" w:rsidRPr="00017FCD">
        <w:rPr>
          <w:rFonts w:cs="Arial"/>
          <w:rPrChange w:id="340" w:author="Hautahi Kingi" w:date="2020-01-15T06:31:00Z">
            <w:rPr>
              <w:rFonts w:cs="Arial"/>
              <w:highlight w:val="yellow"/>
            </w:rPr>
          </w:rPrChange>
        </w:rPr>
        <w:t>.</w:t>
      </w:r>
      <w:r>
        <w:rPr>
          <w:rFonts w:cs="Arial"/>
        </w:rPr>
        <w:t xml:space="preserve"> </w:t>
      </w:r>
      <w:r w:rsidR="008A5E8D">
        <w:rPr>
          <w:rFonts w:cs="Arial"/>
        </w:rPr>
        <w:t>The earnings requirements are subject to some error</w:t>
      </w:r>
      <w:ins w:id="341" w:author="Hautahi Kingi" w:date="2020-01-15T06:33:00Z">
        <w:r w:rsidR="00017FCD">
          <w:rPr>
            <w:rFonts w:cs="Arial"/>
          </w:rPr>
          <w:t xml:space="preserve"> because California’s earnings requirement are based on quarterly earnings whereas earnings are only</w:t>
        </w:r>
      </w:ins>
      <w:del w:id="342" w:author="Hautahi Kingi" w:date="2020-01-15T06:34:00Z">
        <w:r w:rsidR="008A5E8D" w:rsidDel="00017FCD">
          <w:rPr>
            <w:rFonts w:cs="Arial"/>
          </w:rPr>
          <w:delText>, as while earnings can only be</w:delText>
        </w:r>
      </w:del>
      <w:r w:rsidR="008A5E8D">
        <w:rPr>
          <w:rFonts w:cs="Arial"/>
        </w:rPr>
        <w:t xml:space="preserve"> observed in annual aggregate</w:t>
      </w:r>
      <w:ins w:id="343" w:author="Hautahi Kingi" w:date="2020-01-15T06:34:00Z">
        <w:r w:rsidR="00017FCD">
          <w:rPr>
            <w:rFonts w:cs="Arial"/>
          </w:rPr>
          <w:t>s</w:t>
        </w:r>
      </w:ins>
      <w:r w:rsidR="008A5E8D">
        <w:rPr>
          <w:rFonts w:cs="Arial"/>
        </w:rPr>
        <w:t xml:space="preserve"> </w:t>
      </w:r>
      <w:ins w:id="344" w:author="Hautahi Kingi" w:date="2020-01-15T06:34:00Z">
        <w:r w:rsidR="00017FCD">
          <w:rPr>
            <w:rFonts w:cs="Arial"/>
          </w:rPr>
          <w:t>with</w:t>
        </w:r>
      </w:ins>
      <w:r w:rsidR="008A5E8D">
        <w:rPr>
          <w:rFonts w:cs="Arial"/>
        </w:rPr>
        <w:t>in the ACS,</w:t>
      </w:r>
      <w:del w:id="345" w:author="Hautahi Kingi" w:date="2020-01-15T06:33:00Z">
        <w:r w:rsidR="008A5E8D" w:rsidDel="00017FCD">
          <w:rPr>
            <w:rFonts w:cs="Arial"/>
          </w:rPr>
          <w:delText xml:space="preserve"> California’s earnings requirements are based on quarterly earning</w:delText>
        </w:r>
      </w:del>
      <w:ins w:id="346" w:author="Hautahi Kingi" w:date="2020-01-15T06:34:00Z">
        <w:r w:rsidR="00017FCD">
          <w:rPr>
            <w:rFonts w:cs="Arial"/>
          </w:rPr>
          <w:t>.</w:t>
        </w:r>
      </w:ins>
      <w:commentRangeStart w:id="347"/>
      <w:del w:id="348" w:author="Hautahi Kingi" w:date="2020-01-15T06:33:00Z">
        <w:r w:rsidR="008A5E8D" w:rsidDel="00017FCD">
          <w:rPr>
            <w:rFonts w:cs="Arial"/>
          </w:rPr>
          <w:delText>s</w:delText>
        </w:r>
      </w:del>
      <w:commentRangeEnd w:id="347"/>
      <w:r w:rsidR="00A314CC">
        <w:rPr>
          <w:rStyle w:val="CommentReference"/>
        </w:rPr>
        <w:commentReference w:id="347"/>
      </w:r>
      <w:del w:id="349" w:author="Hautahi Kingi" w:date="2020-01-15T06:34:00Z">
        <w:r w:rsidR="008A5E8D" w:rsidDel="00017FCD">
          <w:rPr>
            <w:rFonts w:cs="Arial"/>
          </w:rPr>
          <w:delText xml:space="preserve">. </w:delText>
        </w:r>
      </w:del>
    </w:p>
    <w:p w14:paraId="5C9E5CDF" w14:textId="2F7E8E22" w:rsidR="00773476" w:rsidRDefault="00773476" w:rsidP="00126CE8">
      <w:pPr>
        <w:jc w:val="both"/>
        <w:rPr>
          <w:rFonts w:cs="Arial"/>
        </w:rPr>
      </w:pPr>
      <w:r>
        <w:rPr>
          <w:rFonts w:cs="Arial"/>
        </w:rPr>
        <w:lastRenderedPageBreak/>
        <w:t>The model</w:t>
      </w:r>
      <w:ins w:id="350" w:author="Hautahi Kingi" w:date="2020-01-15T06:34:00Z">
        <w:r w:rsidR="00034C5B">
          <w:rPr>
            <w:rFonts w:cs="Arial"/>
          </w:rPr>
          <w:t>s</w:t>
        </w:r>
      </w:ins>
      <w:r>
        <w:rPr>
          <w:rFonts w:cs="Arial"/>
        </w:rPr>
        <w:t xml:space="preserve"> c</w:t>
      </w:r>
      <w:del w:id="351" w:author="Hautahi Kingi" w:date="2020-01-15T06:35:00Z">
        <w:r w:rsidDel="00034C5B">
          <w:rPr>
            <w:rFonts w:cs="Arial"/>
          </w:rPr>
          <w:delText>omes very close to</w:delText>
        </w:r>
      </w:del>
      <w:ins w:id="352" w:author="Hautahi Kingi" w:date="2020-01-15T06:35:00Z">
        <w:r w:rsidR="00034C5B">
          <w:rPr>
            <w:rFonts w:cs="Arial"/>
          </w:rPr>
          <w:t>losely</w:t>
        </w:r>
      </w:ins>
      <w:r>
        <w:rPr>
          <w:rFonts w:cs="Arial"/>
        </w:rPr>
        <w:t xml:space="preserve"> simulat</w:t>
      </w:r>
      <w:ins w:id="353" w:author="Hautahi Kingi" w:date="2020-01-15T06:35:00Z">
        <w:r w:rsidR="00034C5B">
          <w:rPr>
            <w:rFonts w:cs="Arial"/>
          </w:rPr>
          <w:t>e</w:t>
        </w:r>
      </w:ins>
      <w:del w:id="354" w:author="Hautahi Kingi" w:date="2020-01-15T06:35:00Z">
        <w:r w:rsidDel="00034C5B">
          <w:rPr>
            <w:rFonts w:cs="Arial"/>
          </w:rPr>
          <w:delText>ing</w:delText>
        </w:r>
      </w:del>
      <w:r>
        <w:rPr>
          <w:rFonts w:cs="Arial"/>
        </w:rPr>
        <w:t xml:space="preserve"> the actual number of New Jersey </w:t>
      </w:r>
      <w:ins w:id="355" w:author="Hautahi Kingi" w:date="2020-01-15T06:36:00Z">
        <w:r w:rsidR="00034C5B">
          <w:rPr>
            <w:rFonts w:cs="Arial"/>
          </w:rPr>
          <w:t xml:space="preserve">and Rhode Island </w:t>
        </w:r>
      </w:ins>
      <w:r>
        <w:rPr>
          <w:rFonts w:cs="Arial"/>
        </w:rPr>
        <w:t xml:space="preserve">eligible workers. </w:t>
      </w:r>
      <w:ins w:id="356" w:author="Hautahi Kingi" w:date="2020-01-15T06:36:00Z">
        <w:r w:rsidR="00034C5B">
          <w:rPr>
            <w:rFonts w:cs="Arial"/>
          </w:rPr>
          <w:t>In the case o</w:t>
        </w:r>
      </w:ins>
      <w:ins w:id="357" w:author="Hautahi Kingi" w:date="2020-01-15T06:37:00Z">
        <w:r w:rsidR="00034C5B">
          <w:rPr>
            <w:rFonts w:cs="Arial"/>
          </w:rPr>
          <w:t xml:space="preserve">f New Jersey, </w:t>
        </w:r>
      </w:ins>
      <w:ins w:id="358" w:author="Hautahi Kingi" w:date="2020-01-15T06:38:00Z">
        <w:r w:rsidR="00A53001">
          <w:rPr>
            <w:rFonts w:cs="Arial"/>
          </w:rPr>
          <w:t>t</w:t>
        </w:r>
      </w:ins>
      <w:del w:id="359" w:author="Hautahi Kingi" w:date="2020-01-15T06:38:00Z">
        <w:r w:rsidR="00A7187B" w:rsidDel="00A53001">
          <w:rPr>
            <w:rFonts w:cs="Arial"/>
          </w:rPr>
          <w:delText>T</w:delText>
        </w:r>
      </w:del>
      <w:r>
        <w:rPr>
          <w:rFonts w:cs="Arial"/>
        </w:rPr>
        <w:t xml:space="preserve">here is </w:t>
      </w:r>
      <w:ins w:id="360" w:author="Hautahi Kingi" w:date="2020-01-15T06:38:00Z">
        <w:r w:rsidR="00A53001">
          <w:rPr>
            <w:rFonts w:cs="Arial"/>
          </w:rPr>
          <w:t>some</w:t>
        </w:r>
      </w:ins>
      <w:del w:id="361" w:author="Hautahi Kingi" w:date="2020-01-15T06:38:00Z">
        <w:r w:rsidDel="00A53001">
          <w:rPr>
            <w:rFonts w:cs="Arial"/>
          </w:rPr>
          <w:delText>a</w:delText>
        </w:r>
      </w:del>
      <w:r>
        <w:rPr>
          <w:rFonts w:cs="Arial"/>
        </w:rPr>
        <w:t xml:space="preserve"> nuance to</w:t>
      </w:r>
      <w:r w:rsidR="00A7187B">
        <w:rPr>
          <w:rFonts w:cs="Arial"/>
        </w:rPr>
        <w:t xml:space="preserve"> eligibility</w:t>
      </w:r>
      <w:del w:id="362" w:author="Hautahi Kingi" w:date="2020-01-15T06:39:00Z">
        <w:r w:rsidR="00A7187B" w:rsidDel="00A53001">
          <w:rPr>
            <w:rFonts w:cs="Arial"/>
          </w:rPr>
          <w:delText xml:space="preserve"> in</w:delText>
        </w:r>
        <w:r w:rsidDel="00A53001">
          <w:rPr>
            <w:rFonts w:cs="Arial"/>
          </w:rPr>
          <w:delText xml:space="preserve"> New Jersey;</w:delText>
        </w:r>
      </w:del>
      <w:ins w:id="363" w:author="Hautahi Kingi" w:date="2020-01-15T06:39:00Z">
        <w:r w:rsidR="00A53001">
          <w:rPr>
            <w:rFonts w:cs="Arial"/>
          </w:rPr>
          <w:t>.</w:t>
        </w:r>
      </w:ins>
      <w:r>
        <w:rPr>
          <w:rFonts w:cs="Arial"/>
        </w:rPr>
        <w:t xml:space="preserve"> </w:t>
      </w:r>
      <w:ins w:id="364" w:author="Hautahi Kingi" w:date="2020-01-15T06:39:00Z">
        <w:r w:rsidR="00A53001">
          <w:rPr>
            <w:rFonts w:cs="Arial"/>
          </w:rPr>
          <w:t>T</w:t>
        </w:r>
      </w:ins>
      <w:del w:id="365" w:author="Hautahi Kingi" w:date="2020-01-15T06:39:00Z">
        <w:r w:rsidDel="00A53001">
          <w:rPr>
            <w:rFonts w:cs="Arial"/>
          </w:rPr>
          <w:delText>t</w:delText>
        </w:r>
      </w:del>
      <w:r>
        <w:rPr>
          <w:rFonts w:cs="Arial"/>
        </w:rPr>
        <w:t xml:space="preserve">he displayed </w:t>
      </w:r>
      <w:r w:rsidRPr="00773476">
        <w:rPr>
          <w:rFonts w:cs="Arial"/>
        </w:rPr>
        <w:t xml:space="preserve">number is for </w:t>
      </w:r>
      <w:r>
        <w:rPr>
          <w:rFonts w:cs="Arial"/>
        </w:rPr>
        <w:t xml:space="preserve">eligibility for </w:t>
      </w:r>
      <w:r w:rsidRPr="00773476">
        <w:rPr>
          <w:rFonts w:cs="Arial"/>
        </w:rPr>
        <w:t>Medical Leave coverage (maternal disability and own illness</w:t>
      </w:r>
      <w:r>
        <w:rPr>
          <w:rFonts w:cs="Arial"/>
        </w:rPr>
        <w:t xml:space="preserve"> leaves</w:t>
      </w:r>
      <w:r w:rsidRPr="00773476">
        <w:rPr>
          <w:rFonts w:cs="Arial"/>
        </w:rPr>
        <w:t xml:space="preserve">), which has </w:t>
      </w:r>
      <w:del w:id="366" w:author="Hautahi Kingi" w:date="2020-01-15T06:39:00Z">
        <w:r w:rsidRPr="00773476" w:rsidDel="00A53001">
          <w:rPr>
            <w:rFonts w:cs="Arial"/>
          </w:rPr>
          <w:delText>a lower number of</w:delText>
        </w:r>
      </w:del>
      <w:ins w:id="367" w:author="Hautahi Kingi" w:date="2020-01-15T06:39:00Z">
        <w:r w:rsidR="00A53001">
          <w:rPr>
            <w:rFonts w:cs="Arial"/>
          </w:rPr>
          <w:t>fewer</w:t>
        </w:r>
      </w:ins>
      <w:r w:rsidRPr="00773476">
        <w:rPr>
          <w:rFonts w:cs="Arial"/>
        </w:rPr>
        <w:t xml:space="preserve"> eligible workers due to an opt-out option for employers with private insurance. Eligibility for Family Leave (ill relative and child bonding) is 30</w:t>
      </w:r>
      <w:ins w:id="368" w:author="Hautahi Kingi" w:date="2020-01-15T06:39:00Z">
        <w:r w:rsidR="00A53001">
          <w:rPr>
            <w:rFonts w:cs="Arial"/>
          </w:rPr>
          <w:t xml:space="preserve"> percent</w:t>
        </w:r>
      </w:ins>
      <w:del w:id="369" w:author="Hautahi Kingi" w:date="2020-01-15T06:39:00Z">
        <w:r w:rsidRPr="00773476" w:rsidDel="00A53001">
          <w:rPr>
            <w:rFonts w:cs="Arial"/>
          </w:rPr>
          <w:delText>%</w:delText>
        </w:r>
      </w:del>
      <w:r w:rsidRPr="00773476">
        <w:rPr>
          <w:rFonts w:cs="Arial"/>
        </w:rPr>
        <w:t xml:space="preserve"> higher at 3.83 million.</w:t>
      </w:r>
      <w:r>
        <w:rPr>
          <w:rFonts w:cs="Arial"/>
        </w:rPr>
        <w:t xml:space="preserve"> </w:t>
      </w:r>
      <w:commentRangeStart w:id="370"/>
      <w:r>
        <w:rPr>
          <w:rFonts w:cs="Arial"/>
        </w:rPr>
        <w:t>The eligibility differential is handled by a separate set of user-specified eligibility parameters in the model.</w:t>
      </w:r>
      <w:commentRangeEnd w:id="370"/>
      <w:r w:rsidR="00741B39">
        <w:rPr>
          <w:rStyle w:val="CommentReference"/>
        </w:rPr>
        <w:commentReference w:id="370"/>
      </w:r>
      <w:del w:id="371" w:author="Hautahi Kingi" w:date="2020-01-15T06:36:00Z">
        <w:r w:rsidR="00B70B94" w:rsidDel="00034C5B">
          <w:rPr>
            <w:rFonts w:cs="Arial"/>
          </w:rPr>
          <w:delText xml:space="preserve"> The Rhode Island simulation also produces numbers very close to actual eligibility numbers.</w:delText>
        </w:r>
      </w:del>
    </w:p>
    <w:p w14:paraId="737A8834" w14:textId="79577A6F" w:rsidR="00557064" w:rsidRPr="00760590" w:rsidRDefault="00557064" w:rsidP="00557064">
      <w:pPr>
        <w:spacing w:after="0"/>
        <w:jc w:val="center"/>
        <w:rPr>
          <w:rFonts w:cs="Arial"/>
          <w:b/>
        </w:rPr>
      </w:pPr>
      <w:r w:rsidRPr="00760590">
        <w:rPr>
          <w:rFonts w:cs="Arial"/>
          <w:b/>
        </w:rPr>
        <w:t xml:space="preserve">Exhibit 2. Simulated vs. Actual </w:t>
      </w:r>
      <w:commentRangeStart w:id="372"/>
      <w:r w:rsidRPr="00760590">
        <w:rPr>
          <w:rFonts w:cs="Arial"/>
          <w:b/>
        </w:rPr>
        <w:t>Eligible Workers</w:t>
      </w:r>
      <w:commentRangeEnd w:id="372"/>
      <w:r w:rsidR="00D02E3A">
        <w:rPr>
          <w:rStyle w:val="CommentReference"/>
        </w:rPr>
        <w:commentReference w:id="372"/>
      </w:r>
    </w:p>
    <w:p w14:paraId="28161D9B" w14:textId="3AC3A1F8" w:rsidR="00557064" w:rsidDel="0063498E" w:rsidRDefault="00803064" w:rsidP="0086636B">
      <w:pPr>
        <w:rPr>
          <w:del w:id="373" w:author="Hautahi Kingi" w:date="2020-01-15T06:28:00Z"/>
          <w:rFonts w:cs="Arial"/>
        </w:rPr>
      </w:pPr>
      <w:r w:rsidRPr="00803064">
        <w:rPr>
          <w:rFonts w:cs="Arial"/>
          <w:noProof/>
        </w:rPr>
        <w:drawing>
          <wp:inline distT="0" distB="0" distL="0" distR="0" wp14:anchorId="72B10DEB" wp14:editId="1E22065A">
            <wp:extent cx="5943600" cy="4078486"/>
            <wp:effectExtent l="0" t="0" r="0" b="0"/>
            <wp:docPr id="4" name="Picture 4" descr="C:\Users\lpatterson\AnacondaProjects\microsim_R\exhibits\IB2_eligible_wor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atterson\AnacondaProjects\microsim_R\exhibits\IB2_eligible_work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3D06C895" w14:textId="7FBEA418" w:rsidR="00E51A70" w:rsidRPr="009C31AA" w:rsidRDefault="00E51A70" w:rsidP="0086636B">
      <w:pPr>
        <w:rPr>
          <w:rFonts w:cs="Arial"/>
          <w:sz w:val="20"/>
        </w:rPr>
      </w:pPr>
      <w:r w:rsidRPr="0063498E">
        <w:rPr>
          <w:rFonts w:cs="Arial"/>
          <w:sz w:val="20"/>
        </w:rPr>
        <w:t>Note:</w:t>
      </w:r>
      <w:r w:rsidR="004F0463" w:rsidRPr="0063498E">
        <w:rPr>
          <w:rFonts w:cs="Arial"/>
          <w:sz w:val="20"/>
        </w:rPr>
        <w:t xml:space="preserve"> </w:t>
      </w:r>
      <w:r w:rsidR="008A5E8D" w:rsidRPr="0063498E">
        <w:rPr>
          <w:rFonts w:cs="Arial"/>
          <w:sz w:val="20"/>
        </w:rPr>
        <w:t>Actual n</w:t>
      </w:r>
      <w:r w:rsidR="004F0463" w:rsidRPr="0063498E">
        <w:rPr>
          <w:rFonts w:cs="Arial"/>
          <w:sz w:val="20"/>
        </w:rPr>
        <w:t xml:space="preserve">umbers are estimated 2015 eligible </w:t>
      </w:r>
      <w:r w:rsidR="004F0463" w:rsidRPr="0063498E">
        <w:rPr>
          <w:rFonts w:cs="Arial"/>
          <w:sz w:val="20"/>
          <w:rPrChange w:id="374" w:author="Hautahi Kingi" w:date="2020-01-15T06:28:00Z">
            <w:rPr>
              <w:rFonts w:cs="Arial"/>
              <w:sz w:val="20"/>
              <w:highlight w:val="yellow"/>
            </w:rPr>
          </w:rPrChange>
        </w:rPr>
        <w:t>population (DC Council, 2016).</w:t>
      </w:r>
      <w:r w:rsidR="004F0463" w:rsidRPr="009C31AA">
        <w:rPr>
          <w:rFonts w:cs="Arial"/>
          <w:sz w:val="20"/>
        </w:rPr>
        <w:t xml:space="preserve"> </w:t>
      </w:r>
    </w:p>
    <w:p w14:paraId="15A78939" w14:textId="2CF85BA7" w:rsidR="00B70B94" w:rsidRDefault="00A91D16" w:rsidP="00126CE8">
      <w:pPr>
        <w:pStyle w:val="Heading2"/>
        <w:jc w:val="both"/>
        <w:rPr>
          <w:rFonts w:cs="Arial"/>
        </w:rPr>
      </w:pPr>
      <w:r>
        <w:rPr>
          <w:rFonts w:cs="Arial"/>
        </w:rPr>
        <w:t>3.</w:t>
      </w:r>
      <w:r w:rsidR="005501F3">
        <w:rPr>
          <w:rFonts w:cs="Arial"/>
        </w:rPr>
        <w:t>3</w:t>
      </w:r>
      <w:r w:rsidR="005501F3">
        <w:rPr>
          <w:rFonts w:cs="Arial"/>
        </w:rPr>
        <w:tab/>
      </w:r>
      <w:r w:rsidR="0086636B" w:rsidRPr="00760590">
        <w:rPr>
          <w:rFonts w:cs="Arial"/>
        </w:rPr>
        <w:t>Total Number of Leave Takers</w:t>
      </w:r>
    </w:p>
    <w:p w14:paraId="32C044EA" w14:textId="21ACACFC" w:rsidR="00F769C0" w:rsidRDefault="00B70B94" w:rsidP="00F769C0">
      <w:pPr>
        <w:jc w:val="both"/>
        <w:rPr>
          <w:moveTo w:id="375" w:author="Hautahi Kingi" w:date="2020-01-15T06:55:00Z"/>
        </w:rPr>
      </w:pPr>
      <w:r>
        <w:t xml:space="preserve">This section discusses the total number of individuals that </w:t>
      </w:r>
      <w:del w:id="376" w:author="Hautahi Kingi" w:date="2020-01-15T06:54:00Z">
        <w:r w:rsidDel="00F769C0">
          <w:delText xml:space="preserve">actually </w:delText>
        </w:r>
      </w:del>
      <w:r>
        <w:t xml:space="preserve">take leave and claim benefits for each leave type. </w:t>
      </w:r>
      <w:del w:id="377" w:author="Hautahi Kingi" w:date="2020-01-15T06:54:00Z">
        <w:r w:rsidDel="00F769C0">
          <w:delText>The a</w:delText>
        </w:r>
      </w:del>
      <w:del w:id="378" w:author="Hautahi Kingi" w:date="2020-01-15T06:55:00Z">
        <w:r w:rsidDel="00F769C0">
          <w:delText>ctual numbers are derived from</w:delText>
        </w:r>
        <w:r w:rsidR="0086636B" w:rsidRPr="00760590" w:rsidDel="00F769C0">
          <w:delText xml:space="preserve"> </w:delText>
        </w:r>
        <w:r w:rsidR="004F1424" w:rsidDel="00F769C0">
          <w:delText>claims reporting found in the same state reports as the overall program benefit outlays mentioned previously.</w:delText>
        </w:r>
        <w:r w:rsidR="00210971" w:rsidDel="00F769C0">
          <w:delText xml:space="preserve"> </w:delText>
        </w:r>
      </w:del>
      <w:r w:rsidR="004F1424">
        <w:t xml:space="preserve">Exhibit 3 </w:t>
      </w:r>
      <w:del w:id="379" w:author="Hautahi Kingi" w:date="2020-01-15T06:55:00Z">
        <w:r w:rsidR="00210971" w:rsidRPr="00C93954" w:rsidDel="00F769C0">
          <w:rPr>
            <w:highlight w:val="yellow"/>
          </w:rPr>
          <w:delText>below</w:delText>
        </w:r>
        <w:r w:rsidR="00210971" w:rsidDel="00F769C0">
          <w:delText xml:space="preserve"> </w:delText>
        </w:r>
      </w:del>
      <w:r w:rsidR="004F1424">
        <w:t xml:space="preserve">presents the results for California for each of the six leave types. </w:t>
      </w:r>
      <w:moveToRangeStart w:id="380" w:author="Hautahi Kingi" w:date="2020-01-15T06:55:00Z" w:name="move29963736"/>
      <w:moveTo w:id="381" w:author="Hautahi Kingi" w:date="2020-01-15T06:55:00Z">
        <w:del w:id="382" w:author="Hautahi Kingi" w:date="2020-01-15T06:55:00Z">
          <w:r w:rsidR="00F769C0" w:rsidDel="00F769C0">
            <w:delText xml:space="preserve">In California, </w:delText>
          </w:r>
        </w:del>
      </w:moveTo>
      <w:ins w:id="383" w:author="Hautahi Kingi" w:date="2020-01-15T06:55:00Z">
        <w:r w:rsidR="00F769C0">
          <w:t>T</w:t>
        </w:r>
      </w:ins>
      <w:moveTo w:id="384" w:author="Hautahi Kingi" w:date="2020-01-15T06:55:00Z">
        <w:del w:id="385" w:author="Hautahi Kingi" w:date="2020-01-15T06:55:00Z">
          <w:r w:rsidR="00F769C0" w:rsidDel="00F769C0">
            <w:delText>t</w:delText>
          </w:r>
        </w:del>
        <w:r w:rsidR="00F769C0">
          <w:t xml:space="preserve">he IMPAQ model overestimates the overall number of participants (1.39 million participants simulated versus 1.01 million actual). This discrepancy is likely </w:t>
        </w:r>
        <w:del w:id="386" w:author="Hautahi Kingi" w:date="2020-01-15T06:55:00Z">
          <w:r w:rsidR="00F769C0" w:rsidDel="00F769C0">
            <w:delText xml:space="preserve">to be </w:delText>
          </w:r>
        </w:del>
        <w:r w:rsidR="00F769C0">
          <w:t xml:space="preserve">the main factor </w:t>
        </w:r>
      </w:moveTo>
      <w:ins w:id="387" w:author="Hautahi Kingi" w:date="2020-01-15T06:57:00Z">
        <w:r w:rsidR="00F769C0">
          <w:t xml:space="preserve">affecting </w:t>
        </w:r>
      </w:ins>
      <w:moveTo w:id="388" w:author="Hautahi Kingi" w:date="2020-01-15T06:55:00Z">
        <w:del w:id="389" w:author="Hautahi Kingi" w:date="2020-01-15T06:57:00Z">
          <w:r w:rsidR="00F769C0" w:rsidDel="00F769C0">
            <w:delText xml:space="preserve">regarding why </w:delText>
          </w:r>
        </w:del>
        <w:r w:rsidR="00F769C0">
          <w:t>the IMPAQ model</w:t>
        </w:r>
      </w:moveTo>
      <w:ins w:id="390" w:author="Hautahi Kingi" w:date="2020-01-15T06:57:00Z">
        <w:r w:rsidR="00F769C0">
          <w:t>’s overestimated</w:t>
        </w:r>
      </w:ins>
      <w:moveTo w:id="391" w:author="Hautahi Kingi" w:date="2020-01-15T06:55:00Z">
        <w:r w:rsidR="00F769C0">
          <w:t xml:space="preserve"> </w:t>
        </w:r>
        <w:del w:id="392" w:author="Hautahi Kingi" w:date="2020-01-15T06:57:00Z">
          <w:r w:rsidR="00F769C0" w:rsidDel="00F769C0">
            <w:delText xml:space="preserve">overstated the </w:delText>
          </w:r>
        </w:del>
        <w:r w:rsidR="00F769C0">
          <w:lastRenderedPageBreak/>
          <w:t xml:space="preserve">benefit outlays in California </w:t>
        </w:r>
        <w:del w:id="393" w:author="Hautahi Kingi" w:date="2020-01-15T06:57:00Z">
          <w:r w:rsidR="00F769C0" w:rsidDel="00F769C0">
            <w:delText>overall</w:delText>
          </w:r>
        </w:del>
      </w:moveTo>
      <w:ins w:id="394" w:author="Hautahi Kingi" w:date="2020-01-15T06:56:00Z">
        <w:r w:rsidR="00F769C0">
          <w:t>presented in Exhibit 1</w:t>
        </w:r>
      </w:ins>
      <w:moveTo w:id="395" w:author="Hautahi Kingi" w:date="2020-01-15T06:55:00Z">
        <w:r w:rsidR="00F769C0">
          <w:t>. The distribution of leave</w:t>
        </w:r>
      </w:moveTo>
      <w:ins w:id="396" w:author="Hautahi Kingi" w:date="2020-01-15T07:01:00Z">
        <w:r w:rsidR="003A1128">
          <w:t xml:space="preserve"> across</w:t>
        </w:r>
      </w:ins>
      <w:moveTo w:id="397" w:author="Hautahi Kingi" w:date="2020-01-15T06:55:00Z">
        <w:r w:rsidR="00F769C0">
          <w:t xml:space="preserve"> types </w:t>
        </w:r>
        <w:del w:id="398" w:author="Hautahi Kingi" w:date="2020-01-15T07:01:00Z">
          <w:r w:rsidR="00F769C0" w:rsidDel="003A1128">
            <w:delText xml:space="preserve">estimated by the IMPAQ model </w:delText>
          </w:r>
        </w:del>
        <w:r w:rsidR="00F769C0">
          <w:t xml:space="preserve">is also different; the simulated model tends to overstate maternal disability leave taking </w:t>
        </w:r>
      </w:moveTo>
      <w:ins w:id="399" w:author="Hautahi Kingi" w:date="2020-01-15T06:57:00Z">
        <w:r w:rsidR="00F769C0">
          <w:t xml:space="preserve">in </w:t>
        </w:r>
      </w:ins>
      <w:moveTo w:id="400" w:author="Hautahi Kingi" w:date="2020-01-15T06:55:00Z">
        <w:r w:rsidR="00F769C0">
          <w:t>particular</w:t>
        </w:r>
        <w:del w:id="401" w:author="Hautahi Kingi" w:date="2020-01-15T06:57:00Z">
          <w:r w:rsidR="00F769C0" w:rsidDel="00F769C0">
            <w:delText>ly</w:delText>
          </w:r>
        </w:del>
        <w:r w:rsidR="00F769C0">
          <w:t xml:space="preserve">. </w:t>
        </w:r>
        <w:commentRangeStart w:id="402"/>
        <w:r w:rsidR="00F769C0">
          <w:t>The ACM model gets closer to estimating actual participation levels for all kinds of leave takers, and likewise gets a slightly closer estimate in California benefits outlaid</w:t>
        </w:r>
      </w:moveTo>
      <w:commentRangeEnd w:id="402"/>
      <w:r w:rsidR="003A1128">
        <w:rPr>
          <w:rStyle w:val="CommentReference"/>
        </w:rPr>
        <w:commentReference w:id="402"/>
      </w:r>
      <w:moveTo w:id="403" w:author="Hautahi Kingi" w:date="2020-01-15T06:55:00Z">
        <w:r w:rsidR="00F769C0">
          <w:t>.</w:t>
        </w:r>
      </w:moveTo>
    </w:p>
    <w:moveToRangeEnd w:id="380"/>
    <w:p w14:paraId="7EF5CAD8" w14:textId="1520A4C5" w:rsidR="00210971" w:rsidRDefault="00210971" w:rsidP="00126CE8">
      <w:pPr>
        <w:jc w:val="both"/>
      </w:pPr>
    </w:p>
    <w:p w14:paraId="54924C79" w14:textId="77777777" w:rsidR="00210971" w:rsidRDefault="00210971">
      <w:r>
        <w:br w:type="page"/>
      </w:r>
    </w:p>
    <w:p w14:paraId="4920302C" w14:textId="77777777" w:rsidR="004F1424" w:rsidRPr="00760590" w:rsidRDefault="004F1424" w:rsidP="00126CE8">
      <w:pPr>
        <w:jc w:val="both"/>
      </w:pPr>
    </w:p>
    <w:p w14:paraId="744C06FC" w14:textId="77777777" w:rsidR="00A7187B" w:rsidRDefault="00A7187B" w:rsidP="002D0AFA">
      <w:pPr>
        <w:spacing w:after="0"/>
        <w:jc w:val="center"/>
        <w:rPr>
          <w:rFonts w:cs="Arial"/>
          <w:b/>
        </w:rPr>
      </w:pPr>
    </w:p>
    <w:p w14:paraId="1CF5C319" w14:textId="5A867BE6" w:rsidR="002D0AFA" w:rsidRPr="00760590" w:rsidRDefault="002D0AFA" w:rsidP="002D0AFA">
      <w:pPr>
        <w:spacing w:after="0"/>
        <w:jc w:val="center"/>
        <w:rPr>
          <w:rFonts w:cs="Arial"/>
          <w:b/>
        </w:rPr>
      </w:pPr>
      <w:commentRangeStart w:id="404"/>
      <w:r w:rsidRPr="00760590">
        <w:rPr>
          <w:rFonts w:cs="Arial"/>
          <w:b/>
        </w:rPr>
        <w:t>Exhibit 3</w:t>
      </w:r>
      <w:commentRangeEnd w:id="404"/>
      <w:r w:rsidR="00AD12B0">
        <w:rPr>
          <w:rStyle w:val="CommentReference"/>
        </w:rPr>
        <w:commentReference w:id="404"/>
      </w:r>
      <w:r w:rsidRPr="00760590">
        <w:rPr>
          <w:rFonts w:cs="Arial"/>
          <w:b/>
        </w:rPr>
        <w:t xml:space="preserve">. </w:t>
      </w:r>
      <w:commentRangeStart w:id="405"/>
      <w:r w:rsidRPr="00760590">
        <w:rPr>
          <w:rFonts w:cs="Arial"/>
          <w:b/>
        </w:rPr>
        <w:t xml:space="preserve">Simulated vs. Actual </w:t>
      </w:r>
      <w:commentRangeEnd w:id="405"/>
      <w:r w:rsidR="009B032C">
        <w:rPr>
          <w:rStyle w:val="CommentReference"/>
        </w:rPr>
        <w:commentReference w:id="405"/>
      </w:r>
      <w:r w:rsidRPr="00760590">
        <w:rPr>
          <w:rFonts w:cs="Arial"/>
          <w:b/>
        </w:rPr>
        <w:t xml:space="preserve">Participating </w:t>
      </w:r>
      <w:commentRangeStart w:id="406"/>
      <w:r w:rsidRPr="00760590">
        <w:rPr>
          <w:rFonts w:cs="Arial"/>
          <w:b/>
        </w:rPr>
        <w:t>Leave Takers in California</w:t>
      </w:r>
      <w:commentRangeEnd w:id="406"/>
      <w:r w:rsidR="003A1128">
        <w:rPr>
          <w:rStyle w:val="CommentReference"/>
        </w:rPr>
        <w:commentReference w:id="406"/>
      </w:r>
    </w:p>
    <w:p w14:paraId="05C751A9" w14:textId="6C46484A" w:rsidR="00985A73" w:rsidRDefault="00803064" w:rsidP="00985A73">
      <w:pPr>
        <w:spacing w:after="0"/>
        <w:jc w:val="center"/>
        <w:rPr>
          <w:rFonts w:cs="Arial"/>
          <w:b/>
        </w:rPr>
      </w:pPr>
      <w:r w:rsidRPr="00803064">
        <w:rPr>
          <w:rFonts w:cs="Arial"/>
          <w:b/>
          <w:noProof/>
        </w:rPr>
        <w:drawing>
          <wp:inline distT="0" distB="0" distL="0" distR="0" wp14:anchorId="2CAACA00" wp14:editId="0D2447BC">
            <wp:extent cx="5943600" cy="4078486"/>
            <wp:effectExtent l="0" t="0" r="0" b="0"/>
            <wp:docPr id="3" name="Picture 3" descr="C:\Users\lpatterson\AnacondaProjects\microsim_R\exhibits\IB3_CA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atterson\AnacondaProjects\microsim_R\exhibits\IB3_CA_Leave_Taker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EA4581E" w14:textId="1C3E6C19" w:rsidR="00210971" w:rsidDel="003A1128" w:rsidRDefault="00210971" w:rsidP="00126CE8">
      <w:pPr>
        <w:jc w:val="both"/>
        <w:rPr>
          <w:del w:id="407" w:author="Hautahi Kingi" w:date="2020-01-15T07:04:00Z"/>
          <w:moveFrom w:id="408" w:author="Hautahi Kingi" w:date="2020-01-15T06:55:00Z"/>
        </w:rPr>
      </w:pPr>
      <w:moveFromRangeStart w:id="409" w:author="Hautahi Kingi" w:date="2020-01-15T06:55:00Z" w:name="move29963736"/>
      <w:moveFrom w:id="410" w:author="Hautahi Kingi" w:date="2020-01-15T06:55:00Z">
        <w:r w:rsidDel="00F769C0">
          <w:t xml:space="preserve">In California, the IMPAQ model overestimates the overall number of participants (1.39 million participants simulated versus 1.01 million actual). This discrepancy is likely to be the main factor regarding why the IMPAQ model overstated the benefit outlays in California overall. The distribution of leave types estimated by the IMPAQ model is also different; the simulated model tends to overstate maternal disability leave taking particularly. The ACM model gets closer to estimating actual participation levels for all kinds of leave takers, and likewise gets a slightly closer estimate in </w:t>
        </w:r>
        <w:r w:rsidR="00E44B89" w:rsidDel="00F769C0">
          <w:t xml:space="preserve">California </w:t>
        </w:r>
        <w:r w:rsidDel="00F769C0">
          <w:t xml:space="preserve">benefits </w:t>
        </w:r>
        <w:r w:rsidR="00E44B89" w:rsidDel="00F769C0">
          <w:t>outlai</w:t>
        </w:r>
        <w:del w:id="411" w:author="Hautahi Kingi" w:date="2020-01-15T07:04:00Z">
          <w:r w:rsidR="00E44B89" w:rsidDel="003A1128">
            <w:delText>d</w:delText>
          </w:r>
          <w:r w:rsidDel="003A1128">
            <w:delText>.</w:delText>
          </w:r>
        </w:del>
      </w:moveFrom>
    </w:p>
    <w:moveFromRangeEnd w:id="409"/>
    <w:p w14:paraId="6FEA35D7" w14:textId="092DB506" w:rsidR="00E44B89" w:rsidDel="003A1128" w:rsidRDefault="00E44B89" w:rsidP="003A1128">
      <w:pPr>
        <w:rPr>
          <w:del w:id="412" w:author="Hautahi Kingi" w:date="2020-01-15T07:04:00Z"/>
        </w:rPr>
      </w:pPr>
      <w:del w:id="413" w:author="Hautahi Kingi" w:date="2020-01-15T07:04:00Z">
        <w:r w:rsidDel="003A1128">
          <w:br w:type="page"/>
        </w:r>
      </w:del>
    </w:p>
    <w:p w14:paraId="398652CA" w14:textId="77777777" w:rsidR="003A1128" w:rsidRDefault="003A1128">
      <w:pPr>
        <w:rPr>
          <w:ins w:id="414" w:author="Hautahi Kingi" w:date="2020-01-15T07:04:00Z"/>
        </w:rPr>
      </w:pPr>
    </w:p>
    <w:p w14:paraId="7E2C1680" w14:textId="4FD9C71B" w:rsidR="003A1128" w:rsidDel="003A1128" w:rsidRDefault="00985A73" w:rsidP="003A1128">
      <w:pPr>
        <w:jc w:val="both"/>
        <w:rPr>
          <w:del w:id="415" w:author="Hautahi Kingi" w:date="2020-01-15T07:04:00Z"/>
          <w:moveTo w:id="416" w:author="Hautahi Kingi" w:date="2020-01-15T07:04:00Z"/>
        </w:rPr>
      </w:pPr>
      <w:r>
        <w:t>Exhibit 4</w:t>
      </w:r>
      <w:r w:rsidR="00A770BA">
        <w:t xml:space="preserve"> </w:t>
      </w:r>
      <w:del w:id="417" w:author="Hautahi Kingi" w:date="2020-01-15T07:04:00Z">
        <w:r w:rsidR="00A770BA" w:rsidRPr="00D114AD" w:rsidDel="003A1128">
          <w:rPr>
            <w:highlight w:val="yellow"/>
          </w:rPr>
          <w:delText>below</w:delText>
        </w:r>
        <w:r w:rsidDel="003A1128">
          <w:delText xml:space="preserve"> </w:delText>
        </w:r>
      </w:del>
      <w:r>
        <w:t xml:space="preserve">shows participant numbers in New Jersey. </w:t>
      </w:r>
      <w:moveToRangeStart w:id="418" w:author="Hautahi Kingi" w:date="2020-01-15T07:04:00Z" w:name="move29964290"/>
      <w:moveTo w:id="419" w:author="Hautahi Kingi" w:date="2020-01-15T07:04:00Z">
        <w:r w:rsidR="003A1128">
          <w:t xml:space="preserve">The model </w:t>
        </w:r>
      </w:moveTo>
      <w:ins w:id="420" w:author="Hautahi Kingi" w:date="2020-01-15T07:04:00Z">
        <w:r w:rsidR="003A1128">
          <w:t xml:space="preserve">closely approximates </w:t>
        </w:r>
      </w:ins>
      <w:moveTo w:id="421" w:author="Hautahi Kingi" w:date="2020-01-15T07:04:00Z">
        <w:del w:id="422" w:author="Hautahi Kingi" w:date="2020-01-15T07:04:00Z">
          <w:r w:rsidR="003A1128" w:rsidDel="003A1128">
            <w:delText xml:space="preserve">gets very close to </w:delText>
          </w:r>
        </w:del>
        <w:r w:rsidR="003A1128">
          <w:t xml:space="preserve">New Jersey in both overall participation (about 133,000 participants simulated compared to 124,000 actual participants), and the distribution of leave types </w:t>
        </w:r>
        <w:del w:id="423" w:author="Hautahi Kingi" w:date="2020-01-15T07:05:00Z">
          <w:r w:rsidR="003A1128" w:rsidDel="003A1128">
            <w:delText>within</w:delText>
          </w:r>
        </w:del>
      </w:moveTo>
      <w:ins w:id="424" w:author="Hautahi Kingi" w:date="2020-01-15T07:05:00Z">
        <w:r w:rsidR="003A1128">
          <w:t>across</w:t>
        </w:r>
      </w:ins>
      <w:moveTo w:id="425" w:author="Hautahi Kingi" w:date="2020-01-15T07:04:00Z">
        <w:r w:rsidR="003A1128">
          <w:t xml:space="preserve"> the participant population. Again, there is a slight overstatement of leave taking by the IMPAQ model</w:t>
        </w:r>
      </w:moveTo>
      <w:ins w:id="426" w:author="Hautahi Kingi" w:date="2020-01-15T07:05:00Z">
        <w:r w:rsidR="003A1128">
          <w:t xml:space="preserve">, especially </w:t>
        </w:r>
      </w:ins>
      <w:moveTo w:id="427" w:author="Hautahi Kingi" w:date="2020-01-15T07:04:00Z">
        <w:del w:id="428" w:author="Hautahi Kingi" w:date="2020-01-15T07:05:00Z">
          <w:r w:rsidR="003A1128" w:rsidDel="003A1128">
            <w:delText xml:space="preserve"> the largest of which is with </w:delText>
          </w:r>
        </w:del>
        <w:r w:rsidR="003A1128">
          <w:t>maternal disability</w:t>
        </w:r>
        <w:del w:id="429" w:author="Hautahi Kingi" w:date="2020-01-15T07:05:00Z">
          <w:r w:rsidR="003A1128" w:rsidDel="003A1128">
            <w:delText xml:space="preserve"> leave takers</w:delText>
          </w:r>
        </w:del>
        <w:r w:rsidR="003A1128">
          <w:t>.</w:t>
        </w:r>
      </w:moveTo>
    </w:p>
    <w:moveToRangeEnd w:id="418"/>
    <w:p w14:paraId="33340DF7" w14:textId="7C682907" w:rsidR="00675D2A" w:rsidRDefault="00675D2A" w:rsidP="003A1128">
      <w:pPr>
        <w:jc w:val="both"/>
        <w:rPr>
          <w:rFonts w:cs="Arial"/>
          <w:b/>
        </w:rPr>
      </w:pPr>
    </w:p>
    <w:p w14:paraId="19389395" w14:textId="7D0E9341" w:rsidR="002D0AFA" w:rsidRPr="00760590" w:rsidRDefault="002D0AFA" w:rsidP="002D0AFA">
      <w:pPr>
        <w:spacing w:after="0"/>
        <w:jc w:val="center"/>
        <w:rPr>
          <w:rFonts w:cs="Arial"/>
          <w:b/>
        </w:rPr>
      </w:pPr>
      <w:commentRangeStart w:id="430"/>
      <w:r w:rsidRPr="00760590">
        <w:rPr>
          <w:rFonts w:cs="Arial"/>
          <w:b/>
        </w:rPr>
        <w:t>Exhibit 4</w:t>
      </w:r>
      <w:commentRangeEnd w:id="430"/>
      <w:r w:rsidR="00E60A4F">
        <w:rPr>
          <w:rStyle w:val="CommentReference"/>
        </w:rPr>
        <w:commentReference w:id="430"/>
      </w:r>
      <w:r w:rsidRPr="00760590">
        <w:rPr>
          <w:rFonts w:cs="Arial"/>
          <w:b/>
        </w:rPr>
        <w:t xml:space="preserve">. Simulated vs. Actual Participating Leave Takers in </w:t>
      </w:r>
      <w:commentRangeStart w:id="431"/>
      <w:r w:rsidRPr="00760590">
        <w:rPr>
          <w:rFonts w:cs="Arial"/>
          <w:b/>
        </w:rPr>
        <w:t>New Jersey</w:t>
      </w:r>
      <w:commentRangeEnd w:id="431"/>
      <w:r w:rsidR="00AD4CBB">
        <w:rPr>
          <w:rStyle w:val="CommentReference"/>
        </w:rPr>
        <w:commentReference w:id="431"/>
      </w:r>
    </w:p>
    <w:p w14:paraId="719917F2" w14:textId="6A95EEB5" w:rsidR="002D0AFA" w:rsidRPr="00760590" w:rsidRDefault="00803064" w:rsidP="002D0AFA">
      <w:pPr>
        <w:spacing w:after="0"/>
        <w:jc w:val="center"/>
        <w:rPr>
          <w:rFonts w:cs="Arial"/>
          <w:b/>
        </w:rPr>
      </w:pPr>
      <w:r w:rsidRPr="00803064">
        <w:rPr>
          <w:rFonts w:cs="Arial"/>
          <w:b/>
          <w:noProof/>
        </w:rPr>
        <w:drawing>
          <wp:inline distT="0" distB="0" distL="0" distR="0" wp14:anchorId="31482D9A" wp14:editId="2C1A28C8">
            <wp:extent cx="5943600" cy="4078486"/>
            <wp:effectExtent l="0" t="0" r="0" b="0"/>
            <wp:docPr id="6" name="Picture 6" descr="C:\Users\lpatterson\AnacondaProjects\microsim_R\exhibits\IB5_NJ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patterson\AnacondaProjects\microsim_R\exhibits\IB5_NJ_Leave_Taker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605A11C" w14:textId="3687ED3C" w:rsidR="00EF7896" w:rsidDel="00AD4CBB" w:rsidRDefault="00EF7896" w:rsidP="00126CE8">
      <w:pPr>
        <w:jc w:val="both"/>
        <w:rPr>
          <w:del w:id="432" w:author="Hautahi Kingi" w:date="2020-01-15T07:06:00Z"/>
          <w:moveFrom w:id="433" w:author="Hautahi Kingi" w:date="2020-01-15T07:04:00Z"/>
        </w:rPr>
      </w:pPr>
      <w:moveFromRangeStart w:id="434" w:author="Hautahi Kingi" w:date="2020-01-15T07:04:00Z" w:name="move29964290"/>
      <w:moveFrom w:id="435" w:author="Hautahi Kingi" w:date="2020-01-15T07:04:00Z">
        <w:r w:rsidDel="003A1128">
          <w:t>The model gets very close to New Jersey in both overall participation (about 133,000 participants simulated compared to 124,000 actual participants), and the distribution of leave types within the participant population. Again, there is a slight overstatement of leave taking by the IMPAQ model the largest of which is with maternal disability leave takers</w:t>
        </w:r>
        <w:del w:id="436" w:author="Hautahi Kingi" w:date="2020-01-15T07:06:00Z">
          <w:r w:rsidDel="00AD4CBB">
            <w:delText>.</w:delText>
          </w:r>
        </w:del>
      </w:moveFrom>
    </w:p>
    <w:moveFromRangeEnd w:id="434"/>
    <w:p w14:paraId="547A8690" w14:textId="77777777" w:rsidR="00E44B89" w:rsidRDefault="00E44B89">
      <w:del w:id="437" w:author="Hautahi Kingi" w:date="2020-01-15T07:06:00Z">
        <w:r w:rsidDel="00AD4CBB">
          <w:br w:type="page"/>
        </w:r>
      </w:del>
    </w:p>
    <w:p w14:paraId="2B001FD7" w14:textId="1C0724FC" w:rsidR="00AD4CBB" w:rsidDel="00AD4CBB" w:rsidRDefault="00EF7896" w:rsidP="00AD4CBB">
      <w:pPr>
        <w:jc w:val="both"/>
        <w:rPr>
          <w:del w:id="438" w:author="Hautahi Kingi" w:date="2020-01-15T07:06:00Z"/>
          <w:moveTo w:id="439" w:author="Hautahi Kingi" w:date="2020-01-15T07:06:00Z"/>
          <w:rFonts w:cs="Arial"/>
        </w:rPr>
      </w:pPr>
      <w:r>
        <w:lastRenderedPageBreak/>
        <w:t>Exhibit 5</w:t>
      </w:r>
      <w:del w:id="440" w:author="Hautahi Kingi" w:date="2020-01-15T07:06:00Z">
        <w:r w:rsidDel="00AD4CBB">
          <w:delText xml:space="preserve"> </w:delText>
        </w:r>
        <w:r w:rsidRPr="00D114AD" w:rsidDel="00AD4CBB">
          <w:rPr>
            <w:highlight w:val="yellow"/>
          </w:rPr>
          <w:delText>below</w:delText>
        </w:r>
      </w:del>
      <w:r>
        <w:t xml:space="preserve"> shows the participation results for Rhode Island. </w:t>
      </w:r>
      <w:moveToRangeStart w:id="441" w:author="Hautahi Kingi" w:date="2020-01-15T07:06:00Z" w:name="move29964391"/>
      <w:moveTo w:id="442" w:author="Hautahi Kingi" w:date="2020-01-15T07:06:00Z">
        <w:r w:rsidR="00AD4CBB">
          <w:t>The model slightly understates the number of participants</w:t>
        </w:r>
        <w:del w:id="443" w:author="Hautahi Kingi" w:date="2020-01-15T07:07:00Z">
          <w:r w:rsidR="00AD4CBB" w:rsidDel="00AD4CBB">
            <w:delText xml:space="preserve"> in the Rhode Island program</w:delText>
          </w:r>
        </w:del>
      </w:moveTo>
      <w:ins w:id="444" w:author="Hautahi Kingi" w:date="2020-01-15T07:07:00Z">
        <w:r w:rsidR="00AD4CBB">
          <w:t>,</w:t>
        </w:r>
      </w:ins>
      <w:moveTo w:id="445" w:author="Hautahi Kingi" w:date="2020-01-15T07:06:00Z">
        <w:del w:id="446" w:author="Hautahi Kingi" w:date="2020-01-15T07:07:00Z">
          <w:r w:rsidR="00AD4CBB" w:rsidDel="00AD4CBB">
            <w:delText>;</w:delText>
          </w:r>
        </w:del>
        <w:r w:rsidR="00AD4CBB">
          <w:t xml:space="preserve"> </w:t>
        </w:r>
        <w:del w:id="447" w:author="Hautahi Kingi" w:date="2020-01-15T07:07:00Z">
          <w:r w:rsidR="00AD4CBB" w:rsidDel="00AD4CBB">
            <w:delText>the IMPAQ simulation produced</w:delText>
          </w:r>
        </w:del>
      </w:moveTo>
      <w:ins w:id="448" w:author="Hautahi Kingi" w:date="2020-01-15T07:07:00Z">
        <w:r w:rsidR="00AD4CBB">
          <w:t>estimating</w:t>
        </w:r>
      </w:ins>
      <w:moveTo w:id="449" w:author="Hautahi Kingi" w:date="2020-01-15T07:06:00Z">
        <w:r w:rsidR="00AD4CBB">
          <w:t xml:space="preserve"> about 39,700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IMPAQ </w:t>
        </w:r>
        <w:del w:id="450" w:author="Hautahi Kingi" w:date="2020-01-15T07:07:00Z">
          <w:r w:rsidR="00AD4CBB" w:rsidRPr="00AD4CBB" w:rsidDel="00AD4CBB">
            <w:rPr>
              <w:rPrChange w:id="451" w:author="Hautahi Kingi" w:date="2020-01-15T07:08:00Z">
                <w:rPr>
                  <w:highlight w:val="yellow"/>
                </w:rPr>
              </w:rPrChange>
            </w:rPr>
            <w:delText xml:space="preserve">slightly </w:delText>
          </w:r>
        </w:del>
        <w:r w:rsidR="00AD4CBB" w:rsidRPr="00AD4CBB">
          <w:rPr>
            <w:rPrChange w:id="452" w:author="Hautahi Kingi" w:date="2020-01-15T07:08:00Z">
              <w:rPr>
                <w:highlight w:val="yellow"/>
              </w:rPr>
            </w:rPrChange>
          </w:rPr>
          <w:t>model</w:t>
        </w:r>
        <w:r w:rsidR="00AD4CBB">
          <w:t xml:space="preserve"> understated the overall benefit outlays for the Rhode Island program. </w:t>
        </w:r>
        <w:del w:id="453" w:author="Hautahi Kingi" w:date="2020-01-15T07:08:00Z">
          <w:r w:rsidR="00AD4CBB" w:rsidDel="00AD4CBB">
            <w:delText xml:space="preserve">Also of note, </w:delText>
          </w:r>
        </w:del>
      </w:moveTo>
      <w:ins w:id="454" w:author="Hautahi Kingi" w:date="2020-01-15T07:08:00Z">
        <w:r w:rsidR="00AD4CBB">
          <w:t>A</w:t>
        </w:r>
      </w:ins>
      <w:moveTo w:id="455" w:author="Hautahi Kingi" w:date="2020-01-15T07:06:00Z">
        <w:del w:id="456" w:author="Hautahi Kingi" w:date="2020-01-15T07:08:00Z">
          <w:r w:rsidR="00AD4CBB" w:rsidDel="00AD4CBB">
            <w:delText>a</w:delText>
          </w:r>
        </w:del>
        <w:r w:rsidR="00AD4CBB">
          <w:t>gain</w:t>
        </w:r>
      </w:moveTo>
      <w:ins w:id="457" w:author="Hautahi Kingi" w:date="2020-01-15T07:08:00Z">
        <w:r w:rsidR="00AD4CBB">
          <w:t>,</w:t>
        </w:r>
      </w:ins>
      <w:moveTo w:id="458" w:author="Hautahi Kingi" w:date="2020-01-15T07:06:00Z">
        <w:r w:rsidR="00AD4CBB">
          <w:t xml:space="preserve"> </w:t>
        </w:r>
        <w:del w:id="459" w:author="Hautahi Kingi" w:date="2020-01-15T07:16:00Z">
          <w:r w:rsidR="00AD4CBB" w:rsidDel="00D95B81">
            <w:delText xml:space="preserve">we see </w:delText>
          </w:r>
        </w:del>
        <w:r w:rsidR="00AD4CBB">
          <w:t xml:space="preserve">the IMPAQ model </w:t>
        </w:r>
        <w:del w:id="460" w:author="Hautahi Kingi" w:date="2020-01-15T07:08:00Z">
          <w:r w:rsidR="00AD4CBB" w:rsidDel="00AD4CBB">
            <w:delText xml:space="preserve">producing a slight </w:delText>
          </w:r>
        </w:del>
        <w:r w:rsidR="00AD4CBB">
          <w:t>overestimat</w:t>
        </w:r>
      </w:moveTo>
      <w:ins w:id="461" w:author="Hautahi Kingi" w:date="2020-01-15T07:16:00Z">
        <w:r w:rsidR="00D95B81">
          <w:t>es</w:t>
        </w:r>
      </w:ins>
      <w:moveTo w:id="462" w:author="Hautahi Kingi" w:date="2020-01-15T07:06:00Z">
        <w:del w:id="463" w:author="Hautahi Kingi" w:date="2020-01-15T07:08:00Z">
          <w:r w:rsidR="00AD4CBB" w:rsidDel="00AD4CBB">
            <w:delText>e</w:delText>
          </w:r>
        </w:del>
        <w:r w:rsidR="00AD4CBB">
          <w:t xml:space="preserve"> </w:t>
        </w:r>
        <w:del w:id="464" w:author="Hautahi Kingi" w:date="2020-01-15T07:08:00Z">
          <w:r w:rsidR="00AD4CBB" w:rsidDel="00AD4CBB">
            <w:delText xml:space="preserve">of </w:delText>
          </w:r>
        </w:del>
        <w:r w:rsidR="00AD4CBB">
          <w:t>maternal disability leave</w:t>
        </w:r>
        <w:del w:id="465" w:author="Hautahi Kingi" w:date="2020-01-15T07:08:00Z">
          <w:r w:rsidR="00AD4CBB" w:rsidDel="00AD4CBB">
            <w:delText>s taken</w:delText>
          </w:r>
        </w:del>
        <w:r w:rsidR="00AD4CBB">
          <w:t xml:space="preserve">. </w:t>
        </w:r>
        <w:r w:rsidR="00AD4CBB" w:rsidRPr="00D95B81">
          <w:t xml:space="preserve">The ACM model had less of an </w:t>
        </w:r>
        <w:r w:rsidR="00AD4CBB" w:rsidRPr="00D95B81">
          <w:rPr>
            <w:rPrChange w:id="466" w:author="Hautahi Kingi" w:date="2020-01-15T07:16:00Z">
              <w:rPr>
                <w:highlight w:val="yellow"/>
              </w:rPr>
            </w:rPrChange>
          </w:rPr>
          <w:t>underestimate</w:t>
        </w:r>
        <w:del w:id="467" w:author="Hautahi Kingi" w:date="2020-01-15T07:16:00Z">
          <w:r w:rsidR="00AD4CBB" w:rsidRPr="009D5D98" w:rsidDel="00D95B81">
            <w:rPr>
              <w:highlight w:val="yellow"/>
            </w:rPr>
            <w:delText>d</w:delText>
          </w:r>
        </w:del>
        <w:r w:rsidR="00AD4CBB">
          <w:t xml:space="preserve"> for own illness and a slight overestimate for child bonding</w:t>
        </w:r>
      </w:moveTo>
      <w:ins w:id="468" w:author="Hautahi Kingi" w:date="2020-01-15T07:16:00Z">
        <w:r w:rsidR="00D95B81">
          <w:t>, which</w:t>
        </w:r>
      </w:ins>
      <w:moveTo w:id="469" w:author="Hautahi Kingi" w:date="2020-01-15T07:06:00Z">
        <w:del w:id="470" w:author="Hautahi Kingi" w:date="2020-01-15T07:16:00Z">
          <w:r w:rsidR="00AD4CBB" w:rsidDel="00D95B81">
            <w:delText>; this</w:delText>
          </w:r>
        </w:del>
        <w:r w:rsidR="00AD4CBB">
          <w:t xml:space="preserve"> is a plausible reason </w:t>
        </w:r>
      </w:moveTo>
      <w:ins w:id="471" w:author="Hautahi Kingi" w:date="2020-01-15T07:16:00Z">
        <w:r w:rsidR="00D95B81">
          <w:t xml:space="preserve">for </w:t>
        </w:r>
      </w:ins>
      <w:moveTo w:id="472" w:author="Hautahi Kingi" w:date="2020-01-15T07:06:00Z">
        <w:r w:rsidR="00AD4CBB">
          <w:t xml:space="preserve">why the ACM model </w:t>
        </w:r>
        <w:del w:id="473" w:author="Hautahi Kingi" w:date="2020-01-15T07:16:00Z">
          <w:r w:rsidR="00AD4CBB" w:rsidDel="00D95B81">
            <w:delText>got slightly</w:delText>
          </w:r>
        </w:del>
      </w:moveTo>
      <w:ins w:id="474" w:author="Hautahi Kingi" w:date="2020-01-15T07:16:00Z">
        <w:r w:rsidR="00D95B81">
          <w:t>more</w:t>
        </w:r>
      </w:ins>
      <w:moveTo w:id="475" w:author="Hautahi Kingi" w:date="2020-01-15T07:06:00Z">
        <w:r w:rsidR="00AD4CBB">
          <w:t xml:space="preserve"> close</w:t>
        </w:r>
      </w:moveTo>
      <w:ins w:id="476" w:author="Hautahi Kingi" w:date="2020-01-15T07:16:00Z">
        <w:r w:rsidR="00D95B81">
          <w:t>ly appro</w:t>
        </w:r>
      </w:ins>
      <w:ins w:id="477" w:author="Hautahi Kingi" w:date="2020-01-15T07:17:00Z">
        <w:r w:rsidR="00D95B81">
          <w:t>ximated</w:t>
        </w:r>
      </w:ins>
      <w:moveTo w:id="478" w:author="Hautahi Kingi" w:date="2020-01-15T07:06:00Z">
        <w:del w:id="479" w:author="Hautahi Kingi" w:date="2020-01-15T07:16:00Z">
          <w:r w:rsidR="00AD4CBB" w:rsidDel="00D95B81">
            <w:delText>r</w:delText>
          </w:r>
        </w:del>
        <w:r w:rsidR="00AD4CBB">
          <w:t xml:space="preserve"> </w:t>
        </w:r>
        <w:del w:id="480" w:author="Hautahi Kingi" w:date="2020-01-15T07:17:00Z">
          <w:r w:rsidR="00AD4CBB" w:rsidDel="00D95B81">
            <w:delText xml:space="preserve">to </w:delText>
          </w:r>
        </w:del>
        <w:r w:rsidR="00AD4CBB">
          <w:t>the actual Rhode Island benefits outlaid.</w:t>
        </w:r>
      </w:moveTo>
    </w:p>
    <w:moveToRangeEnd w:id="441"/>
    <w:p w14:paraId="35D979F2" w14:textId="3ED2480F" w:rsidR="008720EC" w:rsidRDefault="008720EC" w:rsidP="00126CE8">
      <w:pPr>
        <w:jc w:val="both"/>
      </w:pPr>
    </w:p>
    <w:p w14:paraId="63F94EE8" w14:textId="612A7BBA" w:rsidR="002D0AFA" w:rsidRPr="00760590" w:rsidRDefault="002D0AFA" w:rsidP="002D0AFA">
      <w:pPr>
        <w:spacing w:after="0"/>
        <w:jc w:val="center"/>
        <w:rPr>
          <w:rFonts w:cs="Arial"/>
          <w:b/>
        </w:rPr>
      </w:pPr>
      <w:commentRangeStart w:id="481"/>
      <w:r w:rsidRPr="00760590">
        <w:rPr>
          <w:rFonts w:cs="Arial"/>
          <w:b/>
        </w:rPr>
        <w:t>Exhibit 5</w:t>
      </w:r>
      <w:commentRangeEnd w:id="481"/>
      <w:r w:rsidR="00FC630A">
        <w:rPr>
          <w:rStyle w:val="CommentReference"/>
        </w:rPr>
        <w:commentReference w:id="481"/>
      </w:r>
      <w:r w:rsidRPr="00760590">
        <w:rPr>
          <w:rFonts w:cs="Arial"/>
          <w:b/>
        </w:rPr>
        <w:t xml:space="preserve">. Simulated vs. Actual Participating Leave Takers in </w:t>
      </w:r>
      <w:commentRangeStart w:id="482"/>
      <w:r w:rsidRPr="00760590">
        <w:rPr>
          <w:rFonts w:cs="Arial"/>
          <w:b/>
        </w:rPr>
        <w:t>Rhode Island</w:t>
      </w:r>
      <w:commentRangeEnd w:id="482"/>
      <w:r w:rsidR="00D95B81">
        <w:rPr>
          <w:rStyle w:val="CommentReference"/>
        </w:rPr>
        <w:commentReference w:id="482"/>
      </w:r>
    </w:p>
    <w:p w14:paraId="74B32306" w14:textId="7AB1DEEA" w:rsidR="00575516" w:rsidRPr="00675D2A" w:rsidRDefault="00803064" w:rsidP="00675D2A">
      <w:pPr>
        <w:spacing w:after="0"/>
        <w:jc w:val="center"/>
        <w:rPr>
          <w:rFonts w:cs="Arial"/>
          <w:b/>
        </w:rPr>
      </w:pPr>
      <w:r w:rsidRPr="00803064">
        <w:rPr>
          <w:rFonts w:cs="Arial"/>
          <w:b/>
          <w:noProof/>
        </w:rPr>
        <w:drawing>
          <wp:inline distT="0" distB="0" distL="0" distR="0" wp14:anchorId="74483931" wp14:editId="5982A40F">
            <wp:extent cx="5943600" cy="4078486"/>
            <wp:effectExtent l="0" t="0" r="0" b="0"/>
            <wp:docPr id="9" name="Picture 9" descr="C:\Users\lpatterson\AnacondaProjects\microsim_R\exhibits\IB7_RI_Leave_Ta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patterson\AnacondaProjects\microsim_R\exhibits\IB7_RI_Leave_Taker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5FE10B6A" w14:textId="22C7A750" w:rsidR="0075009E" w:rsidRPr="00D95B81" w:rsidDel="00AD4CBB" w:rsidRDefault="0075009E" w:rsidP="00E44B89">
      <w:pPr>
        <w:jc w:val="both"/>
        <w:rPr>
          <w:moveFrom w:id="483" w:author="Hautahi Kingi" w:date="2020-01-15T07:06:00Z"/>
          <w:rFonts w:cs="Arial"/>
        </w:rPr>
      </w:pPr>
      <w:moveFromRangeStart w:id="484" w:author="Hautahi Kingi" w:date="2020-01-15T07:06:00Z" w:name="move29964391"/>
      <w:moveFrom w:id="485" w:author="Hautahi Kingi" w:date="2020-01-15T07:06:00Z">
        <w:r w:rsidRPr="00D95B81" w:rsidDel="00AD4CBB">
          <w:t xml:space="preserve">The model slightly understates the number of participants in the Rhode Island program; the IMPAQ simulation produced about 39,700 participants compared to 44,900 participants in the actual program. By leave type, the model simulated similar numbers except for own illness and child bonding leaves. The underestimations in these two leave types explain the overall difference in leave program participation. This is a likely explanation for why the IMPAQ </w:t>
        </w:r>
        <w:r w:rsidRPr="00D95B81" w:rsidDel="00AD4CBB">
          <w:rPr>
            <w:rPrChange w:id="486" w:author="Hautahi Kingi" w:date="2020-01-15T07:17:00Z">
              <w:rPr>
                <w:highlight w:val="yellow"/>
              </w:rPr>
            </w:rPrChange>
          </w:rPr>
          <w:t>slightly model</w:t>
        </w:r>
        <w:r w:rsidRPr="00D95B81" w:rsidDel="00AD4CBB">
          <w:t xml:space="preserve"> understated the overall benefit outlays for </w:t>
        </w:r>
        <w:r w:rsidRPr="00D95B81" w:rsidDel="00AD4CBB">
          <w:lastRenderedPageBreak/>
          <w:t xml:space="preserve">the Rhode Island program. Also of note, again we see the IMPAQ model producing a slight overestimate of maternal disability leaves taken. The ACM model </w:t>
        </w:r>
        <w:r w:rsidR="00E44B89" w:rsidRPr="00D95B81" w:rsidDel="00AD4CBB">
          <w:t xml:space="preserve">had less of an </w:t>
        </w:r>
        <w:r w:rsidR="00E44B89" w:rsidRPr="00D95B81" w:rsidDel="00AD4CBB">
          <w:rPr>
            <w:rPrChange w:id="487" w:author="Hautahi Kingi" w:date="2020-01-15T07:17:00Z">
              <w:rPr>
                <w:highlight w:val="yellow"/>
              </w:rPr>
            </w:rPrChange>
          </w:rPr>
          <w:t>underestimated</w:t>
        </w:r>
        <w:r w:rsidR="00E44B89" w:rsidRPr="00D95B81" w:rsidDel="00AD4CBB">
          <w:t xml:space="preserve"> for own illness and a slight overestimate for child bonding; this is a plausible reason why the ACM model got slightly closer to the actual Rhode Island benefits outlaid</w:t>
        </w:r>
        <w:r w:rsidRPr="00D95B81" w:rsidDel="00AD4CBB">
          <w:t>.</w:t>
        </w:r>
      </w:moveFrom>
    </w:p>
    <w:moveFromRangeEnd w:id="484"/>
    <w:p w14:paraId="47D3E252" w14:textId="537811E8" w:rsidR="0086636B" w:rsidRDefault="00A91D16" w:rsidP="0086636B">
      <w:pPr>
        <w:pStyle w:val="Heading2"/>
        <w:rPr>
          <w:rFonts w:cs="Arial"/>
        </w:rPr>
      </w:pPr>
      <w:r w:rsidRPr="00D95B81">
        <w:rPr>
          <w:rFonts w:cs="Arial"/>
        </w:rPr>
        <w:t>3.</w:t>
      </w:r>
      <w:r w:rsidR="005501F3" w:rsidRPr="00D95B81">
        <w:rPr>
          <w:rFonts w:cs="Arial"/>
        </w:rPr>
        <w:t>4</w:t>
      </w:r>
      <w:r w:rsidR="005501F3" w:rsidRPr="00D95B81">
        <w:rPr>
          <w:rFonts w:cs="Arial"/>
        </w:rPr>
        <w:tab/>
      </w:r>
      <w:r w:rsidR="0086636B" w:rsidRPr="00D95B81">
        <w:rPr>
          <w:rFonts w:cs="Arial"/>
          <w:rPrChange w:id="488" w:author="Hautahi Kingi" w:date="2020-01-15T07:17:00Z">
            <w:rPr>
              <w:rFonts w:cs="Arial"/>
              <w:highlight w:val="yellow"/>
            </w:rPr>
          </w:rPrChange>
        </w:rPr>
        <w:t xml:space="preserve">Average </w:t>
      </w:r>
      <w:ins w:id="489" w:author="Hautahi Kingi" w:date="2020-01-15T07:17:00Z">
        <w:r w:rsidR="00D95B81" w:rsidRPr="00D95B81">
          <w:rPr>
            <w:rFonts w:cs="Arial"/>
            <w:rPrChange w:id="490" w:author="Hautahi Kingi" w:date="2020-01-15T07:17:00Z">
              <w:rPr>
                <w:rFonts w:cs="Arial"/>
                <w:highlight w:val="yellow"/>
              </w:rPr>
            </w:rPrChange>
          </w:rPr>
          <w:t xml:space="preserve">Leave </w:t>
        </w:r>
      </w:ins>
      <w:r w:rsidR="0086636B" w:rsidRPr="00D95B81">
        <w:rPr>
          <w:rFonts w:cs="Arial"/>
          <w:rPrChange w:id="491" w:author="Hautahi Kingi" w:date="2020-01-15T07:17:00Z">
            <w:rPr>
              <w:rFonts w:cs="Arial"/>
              <w:highlight w:val="yellow"/>
            </w:rPr>
          </w:rPrChange>
        </w:rPr>
        <w:t>Length</w:t>
      </w:r>
      <w:del w:id="492" w:author="Hautahi Kingi" w:date="2020-01-15T07:17:00Z">
        <w:r w:rsidR="0086636B" w:rsidRPr="00D95B81" w:rsidDel="00D95B81">
          <w:rPr>
            <w:rFonts w:cs="Arial"/>
            <w:rPrChange w:id="493" w:author="Hautahi Kingi" w:date="2020-01-15T07:17:00Z">
              <w:rPr>
                <w:rFonts w:cs="Arial"/>
                <w:highlight w:val="yellow"/>
              </w:rPr>
            </w:rPrChange>
          </w:rPr>
          <w:delText xml:space="preserve"> of Leaves</w:delText>
        </w:r>
        <w:r w:rsidR="0086636B" w:rsidRPr="00760590" w:rsidDel="00D95B81">
          <w:rPr>
            <w:rFonts w:cs="Arial"/>
          </w:rPr>
          <w:delText xml:space="preserve"> </w:delText>
        </w:r>
      </w:del>
    </w:p>
    <w:p w14:paraId="72AFA507" w14:textId="0DE55D4E" w:rsidR="007339E5" w:rsidRDefault="004A5DB4" w:rsidP="0062515B">
      <w:pPr>
        <w:jc w:val="both"/>
        <w:rPr>
          <w:ins w:id="494" w:author="Hautahi Kingi" w:date="2020-01-15T07:31:00Z"/>
        </w:rPr>
      </w:pPr>
      <w:r>
        <w:t>Of the three states, only New Jersey reported weeks of participation</w:t>
      </w:r>
      <w:r w:rsidR="003264E9">
        <w:t xml:space="preserve"> in </w:t>
      </w:r>
      <w:proofErr w:type="gramStart"/>
      <w:r w:rsidR="003264E9">
        <w:t>sufficient</w:t>
      </w:r>
      <w:proofErr w:type="gramEnd"/>
      <w:r w:rsidR="003264E9">
        <w:t xml:space="preserve"> detail</w:t>
      </w:r>
      <w:del w:id="495" w:author="Hautahi Kingi" w:date="2020-01-15T07:27:00Z">
        <w:r w:rsidR="003264E9" w:rsidDel="00287949">
          <w:delText xml:space="preserve"> to </w:delText>
        </w:r>
        <w:r w:rsidR="003264E9" w:rsidRPr="009D5D98" w:rsidDel="00287949">
          <w:rPr>
            <w:highlight w:val="yellow"/>
          </w:rPr>
          <w:delText>compare the model to</w:delText>
        </w:r>
      </w:del>
      <w:r w:rsidR="003264E9">
        <w:t xml:space="preserve">. </w:t>
      </w:r>
      <w:r w:rsidR="0075009E">
        <w:t>Exhibit 6 shows the simulated versus actual mean leave lengths in New Jersey.</w:t>
      </w:r>
      <w:ins w:id="496" w:author="Hautahi Kingi" w:date="2020-01-15T07:30:00Z">
        <w:r w:rsidR="001B0BE7">
          <w:t xml:space="preserve"> B</w:t>
        </w:r>
      </w:ins>
      <w:moveToRangeStart w:id="497" w:author="Hautahi Kingi" w:date="2020-01-15T07:28:00Z" w:name="move29965718"/>
      <w:moveTo w:id="498" w:author="Hautahi Kingi" w:date="2020-01-15T07:28:00Z">
        <w:del w:id="499" w:author="Hautahi Kingi" w:date="2020-01-15T07:30:00Z">
          <w:r w:rsidR="007339E5" w:rsidDel="001B0BE7">
            <w:delText>For New Jersey, b</w:delText>
          </w:r>
        </w:del>
        <w:r w:rsidR="007339E5">
          <w:t xml:space="preserve">oth models simulated substantially shorter </w:t>
        </w:r>
        <w:del w:id="500" w:author="Hautahi Kingi" w:date="2020-01-15T07:30:00Z">
          <w:r w:rsidR="007339E5" w:rsidDel="001B0BE7">
            <w:delText>participation</w:delText>
          </w:r>
        </w:del>
      </w:moveTo>
      <w:ins w:id="501" w:author="Hautahi Kingi" w:date="2020-01-15T07:30:00Z">
        <w:r w:rsidR="001B0BE7">
          <w:t>lengths</w:t>
        </w:r>
      </w:ins>
      <w:moveTo w:id="502" w:author="Hautahi Kingi" w:date="2020-01-15T07:28:00Z">
        <w:r w:rsidR="007339E5">
          <w:t xml:space="preserve"> for all leave types. </w:t>
        </w:r>
      </w:moveTo>
      <w:ins w:id="503" w:author="Hautahi Kingi" w:date="2020-01-15T07:32:00Z">
        <w:r w:rsidR="0062515B">
          <w:t>However, t</w:t>
        </w:r>
      </w:ins>
      <w:moveTo w:id="504" w:author="Hautahi Kingi" w:date="2020-01-15T07:28:00Z">
        <w:del w:id="505" w:author="Hautahi Kingi" w:date="2020-01-15T07:32:00Z">
          <w:r w:rsidR="007339E5" w:rsidDel="0062515B">
            <w:delText>T</w:delText>
          </w:r>
        </w:del>
        <w:r w:rsidR="007339E5">
          <w:t>he actual New Jersey data</w:t>
        </w:r>
      </w:moveTo>
      <w:ins w:id="506" w:author="Hautahi Kingi" w:date="2020-01-15T07:32:00Z">
        <w:r w:rsidR="0062515B">
          <w:t xml:space="preserve"> may not be directly comparable to the simulated quantities.</w:t>
        </w:r>
      </w:ins>
      <w:moveTo w:id="507" w:author="Hautahi Kingi" w:date="2020-01-15T07:28:00Z">
        <w:r w:rsidR="007339E5">
          <w:t xml:space="preserve"> </w:t>
        </w:r>
      </w:moveTo>
      <w:ins w:id="508" w:author="Hautahi Kingi" w:date="2020-01-15T07:32:00Z">
        <w:r w:rsidR="0062515B">
          <w:t xml:space="preserve">For example, </w:t>
        </w:r>
      </w:ins>
      <w:ins w:id="509" w:author="Hautahi Kingi" w:date="2020-01-15T07:34:00Z">
        <w:r w:rsidR="0062515B">
          <w:t>a</w:t>
        </w:r>
      </w:ins>
      <w:moveTo w:id="510" w:author="Hautahi Kingi" w:date="2020-01-15T07:28:00Z">
        <w:del w:id="511" w:author="Hautahi Kingi" w:date="2020-01-15T07:32:00Z">
          <w:r w:rsidR="007339E5" w:rsidDel="0062515B">
            <w:delText xml:space="preserve">is perhaps not an apples-to-oranges comparison; </w:delText>
          </w:r>
        </w:del>
      </w:moveTo>
      <w:ins w:id="512" w:author="Hautahi Kingi" w:date="2020-01-15T07:34:00Z">
        <w:r w:rsidR="0062515B">
          <w:t>lthough state regulations only permit up to 6 weeks of paid i</w:t>
        </w:r>
      </w:ins>
      <w:ins w:id="513" w:author="Hautahi Kingi" w:date="2020-01-15T07:35:00Z">
        <w:r w:rsidR="0062515B">
          <w:t xml:space="preserve">ll parent </w:t>
        </w:r>
      </w:ins>
      <w:ins w:id="514" w:author="Hautahi Kingi" w:date="2020-01-15T07:34:00Z">
        <w:r w:rsidR="0062515B">
          <w:t>leave</w:t>
        </w:r>
      </w:ins>
      <w:ins w:id="515" w:author="Hautahi Kingi" w:date="2020-01-15T07:35:00Z">
        <w:r w:rsidR="0062515B">
          <w:t xml:space="preserve">, the data contains leaves of 7 weeks, which suggests that </w:t>
        </w:r>
      </w:ins>
      <w:moveTo w:id="516" w:author="Hautahi Kingi" w:date="2020-01-15T07:28:00Z">
        <w:del w:id="517" w:author="Hautahi Kingi" w:date="2020-01-15T07:33:00Z">
          <w:r w:rsidR="007339E5" w:rsidDel="0062515B">
            <w:delText xml:space="preserve">we see </w:delText>
          </w:r>
        </w:del>
        <w:del w:id="518" w:author="Hautahi Kingi" w:date="2020-01-15T07:35:00Z">
          <w:r w:rsidR="007339E5" w:rsidDel="0062515B">
            <w:delText>a data point violate a program rule, assuming the definition of leave length is congruent with models’. Ill parent mean length is 7 weeks, but the state only permits</w:delText>
          </w:r>
        </w:del>
        <w:del w:id="519" w:author="Hautahi Kingi" w:date="2020-01-15T07:34:00Z">
          <w:r w:rsidR="007339E5" w:rsidDel="0062515B">
            <w:delText xml:space="preserve"> up to 6 weeks of paid leave of this type</w:delText>
          </w:r>
        </w:del>
        <w:del w:id="520" w:author="Hautahi Kingi" w:date="2020-01-15T07:35:00Z">
          <w:r w:rsidR="007339E5" w:rsidDel="0062515B">
            <w:delText xml:space="preserve">. Perhaps this could mean that </w:delText>
          </w:r>
        </w:del>
        <w:r w:rsidR="007339E5">
          <w:t xml:space="preserve">New Jersey </w:t>
        </w:r>
      </w:moveTo>
      <w:ins w:id="521" w:author="Hautahi Kingi" w:date="2020-01-15T07:36:00Z">
        <w:r w:rsidR="0062515B">
          <w:t>may record</w:t>
        </w:r>
      </w:ins>
      <w:moveTo w:id="522" w:author="Hautahi Kingi" w:date="2020-01-15T07:28:00Z">
        <w:del w:id="523" w:author="Hautahi Kingi" w:date="2020-01-15T07:36:00Z">
          <w:r w:rsidR="007339E5" w:rsidDel="0062515B">
            <w:delText>is counting</w:delText>
          </w:r>
        </w:del>
        <w:r w:rsidR="007339E5">
          <w:t xml:space="preserve"> leave length statistics </w:t>
        </w:r>
      </w:moveTo>
      <w:ins w:id="524" w:author="Hautahi Kingi" w:date="2020-01-15T07:36:00Z">
        <w:r w:rsidR="0062515B">
          <w:t>in a different way to that reported in the models.</w:t>
        </w:r>
      </w:ins>
      <w:moveTo w:id="525" w:author="Hautahi Kingi" w:date="2020-01-15T07:28:00Z">
        <w:del w:id="526" w:author="Hautahi Kingi" w:date="2020-01-15T07:36:00Z">
          <w:r w:rsidR="007339E5" w:rsidDel="0062515B">
            <w:delText>differently than the two models.</w:delText>
          </w:r>
        </w:del>
      </w:moveTo>
      <w:ins w:id="527" w:author="Hautahi Kingi" w:date="2020-01-15T07:38:00Z">
        <w:r w:rsidR="00716C8D">
          <w:t xml:space="preserve"> </w:t>
        </w:r>
      </w:ins>
      <w:moveTo w:id="528" w:author="Hautahi Kingi" w:date="2020-01-15T07:28:00Z">
        <w:del w:id="529" w:author="Hautahi Kingi" w:date="2020-01-15T07:36:00Z">
          <w:r w:rsidR="007339E5" w:rsidDel="0062515B">
            <w:delText xml:space="preserve"> </w:delText>
          </w:r>
        </w:del>
        <w:r w:rsidR="007339E5">
          <w:t xml:space="preserve">One possibility is </w:t>
        </w:r>
      </w:moveTo>
      <w:ins w:id="530" w:author="Hautahi Kingi" w:date="2020-01-15T07:36:00Z">
        <w:r w:rsidR="00411A18">
          <w:t xml:space="preserve">that </w:t>
        </w:r>
      </w:ins>
      <w:moveTo w:id="531" w:author="Hautahi Kingi" w:date="2020-01-15T07:28:00Z">
        <w:r w:rsidR="007339E5">
          <w:t>New Jersey is double counting leave types</w:t>
        </w:r>
      </w:moveTo>
      <w:ins w:id="532" w:author="Hautahi Kingi" w:date="2020-01-15T07:37:00Z">
        <w:r w:rsidR="00411A18">
          <w:t xml:space="preserve"> (</w:t>
        </w:r>
      </w:ins>
      <w:moveTo w:id="533" w:author="Hautahi Kingi" w:date="2020-01-15T07:28:00Z">
        <w:del w:id="534" w:author="Hautahi Kingi" w:date="2020-01-15T07:37:00Z">
          <w:r w:rsidR="007339E5" w:rsidDel="00411A18">
            <w:delText xml:space="preserve">; </w:delText>
          </w:r>
        </w:del>
        <w:r w:rsidR="007339E5">
          <w:t>i.e. an individual who takes leave for both ill parent and own health leave has their leave counted for both leave types</w:t>
        </w:r>
      </w:moveTo>
      <w:ins w:id="535" w:author="Hautahi Kingi" w:date="2020-01-15T07:37:00Z">
        <w:r w:rsidR="00411A18">
          <w:t xml:space="preserve">, </w:t>
        </w:r>
      </w:ins>
      <w:moveTo w:id="536" w:author="Hautahi Kingi" w:date="2020-01-15T07:28:00Z">
        <w:del w:id="537" w:author="Hautahi Kingi" w:date="2020-01-15T07:37:00Z">
          <w:r w:rsidR="007339E5" w:rsidDel="00411A18">
            <w:delText xml:space="preserve"> (</w:delText>
          </w:r>
        </w:del>
        <w:r w:rsidR="007339E5">
          <w:t xml:space="preserve">which the models do not allow for). Another possibility is that New Jersey is </w:t>
        </w:r>
        <w:del w:id="538" w:author="Hautahi Kingi" w:date="2020-01-15T07:37:00Z">
          <w:r w:rsidR="007339E5" w:rsidDel="00411A18">
            <w:delText>counting</w:delText>
          </w:r>
        </w:del>
      </w:moveTo>
      <w:ins w:id="539" w:author="Hautahi Kingi" w:date="2020-01-15T07:37:00Z">
        <w:r w:rsidR="00411A18">
          <w:t>aggregating</w:t>
        </w:r>
      </w:ins>
      <w:moveTo w:id="540" w:author="Hautahi Kingi" w:date="2020-01-15T07:28:00Z">
        <w:r w:rsidR="007339E5">
          <w:t xml:space="preserve"> unpaid </w:t>
        </w:r>
        <w:del w:id="541" w:author="Hautahi Kingi" w:date="2020-01-15T07:37:00Z">
          <w:r w:rsidR="007339E5" w:rsidDel="00411A18">
            <w:delText>as well as</w:delText>
          </w:r>
        </w:del>
      </w:moveTo>
      <w:ins w:id="542" w:author="Hautahi Kingi" w:date="2020-01-15T07:37:00Z">
        <w:r w:rsidR="00411A18">
          <w:t>and</w:t>
        </w:r>
      </w:ins>
      <w:moveTo w:id="543" w:author="Hautahi Kingi" w:date="2020-01-15T07:28:00Z">
        <w:r w:rsidR="007339E5">
          <w:t xml:space="preserve"> paid weeks. Whether </w:t>
        </w:r>
        <w:del w:id="544" w:author="Hautahi Kingi" w:date="2020-01-15T07:37:00Z">
          <w:r w:rsidR="007339E5" w:rsidDel="00411A18">
            <w:delText xml:space="preserve">or not </w:delText>
          </w:r>
        </w:del>
        <w:r w:rsidR="007339E5">
          <w:t>this fully accounts for the models large</w:t>
        </w:r>
        <w:del w:id="545" w:author="Hautahi Kingi" w:date="2020-01-15T07:37:00Z">
          <w:r w:rsidR="007339E5" w:rsidDel="00716C8D">
            <w:delText>ly</w:delText>
          </w:r>
        </w:del>
        <w:r w:rsidR="007339E5">
          <w:t xml:space="preserve"> underestimat</w:t>
        </w:r>
      </w:moveTo>
      <w:ins w:id="546" w:author="Hautahi Kingi" w:date="2020-01-15T07:37:00Z">
        <w:r w:rsidR="00716C8D">
          <w:t>es</w:t>
        </w:r>
      </w:ins>
      <w:moveTo w:id="547" w:author="Hautahi Kingi" w:date="2020-01-15T07:28:00Z">
        <w:del w:id="548" w:author="Hautahi Kingi" w:date="2020-01-15T07:37:00Z">
          <w:r w:rsidR="007339E5" w:rsidDel="00716C8D">
            <w:delText>ing</w:delText>
          </w:r>
        </w:del>
        <w:r w:rsidR="007339E5">
          <w:t xml:space="preserve"> </w:t>
        </w:r>
        <w:del w:id="549" w:author="Hautahi Kingi" w:date="2020-01-15T07:38:00Z">
          <w:r w:rsidR="007339E5" w:rsidDel="00716C8D">
            <w:delText xml:space="preserve">mean leave length </w:delText>
          </w:r>
        </w:del>
        <w:r w:rsidR="007339E5">
          <w:t xml:space="preserve">is unknown without New Jersey publishing more information on how their leave lengths are derived. </w:t>
        </w:r>
      </w:moveTo>
      <w:ins w:id="550" w:author="Hautahi Kingi" w:date="2020-01-15T07:38:00Z">
        <w:r w:rsidR="00716C8D">
          <w:t xml:space="preserve">Nevertheless, </w:t>
        </w:r>
      </w:ins>
      <w:moveTo w:id="551" w:author="Hautahi Kingi" w:date="2020-01-15T07:28:00Z">
        <w:del w:id="552" w:author="Hautahi Kingi" w:date="2020-01-15T07:38:00Z">
          <w:r w:rsidR="007339E5" w:rsidDel="00716C8D">
            <w:delText>I</w:delText>
          </w:r>
        </w:del>
      </w:moveTo>
      <w:ins w:id="553" w:author="Hautahi Kingi" w:date="2020-01-15T07:38:00Z">
        <w:r w:rsidR="00716C8D">
          <w:t>it</w:t>
        </w:r>
      </w:ins>
      <w:moveTo w:id="554" w:author="Hautahi Kingi" w:date="2020-01-15T07:28:00Z">
        <w:del w:id="555" w:author="Hautahi Kingi" w:date="2020-01-15T07:38:00Z">
          <w:r w:rsidR="007339E5" w:rsidDel="00716C8D">
            <w:delText>t</w:delText>
          </w:r>
        </w:del>
        <w:r w:rsidR="007339E5">
          <w:t xml:space="preserve"> is a curious result given how close the actual benefits and participant estimates were by both </w:t>
        </w:r>
        <w:commentRangeStart w:id="556"/>
        <w:r w:rsidR="007339E5">
          <w:t>models</w:t>
        </w:r>
      </w:moveTo>
      <w:commentRangeEnd w:id="556"/>
      <w:r w:rsidR="003E1D3A">
        <w:rPr>
          <w:rStyle w:val="CommentReference"/>
        </w:rPr>
        <w:commentReference w:id="556"/>
      </w:r>
      <w:moveTo w:id="557" w:author="Hautahi Kingi" w:date="2020-01-15T07:28:00Z">
        <w:r w:rsidR="007339E5">
          <w:t>.</w:t>
        </w:r>
      </w:moveTo>
    </w:p>
    <w:p w14:paraId="2C298EBA" w14:textId="501F664F" w:rsidR="0062515B" w:rsidRPr="004B5CC0" w:rsidDel="0062515B" w:rsidRDefault="0062515B" w:rsidP="007339E5">
      <w:pPr>
        <w:jc w:val="both"/>
        <w:rPr>
          <w:del w:id="558" w:author="Hautahi Kingi" w:date="2020-01-15T07:31:00Z"/>
          <w:moveTo w:id="559" w:author="Hautahi Kingi" w:date="2020-01-15T07:28:00Z"/>
        </w:rPr>
      </w:pPr>
    </w:p>
    <w:moveToRangeEnd w:id="497"/>
    <w:p w14:paraId="373E78DE" w14:textId="77777777" w:rsidR="007339E5" w:rsidRPr="004A5DB4" w:rsidRDefault="007339E5" w:rsidP="00126CE8">
      <w:pPr>
        <w:jc w:val="both"/>
      </w:pPr>
    </w:p>
    <w:p w14:paraId="7AF14651" w14:textId="77777777" w:rsidR="00675D2A" w:rsidRDefault="00675D2A" w:rsidP="002D0AFA">
      <w:pPr>
        <w:spacing w:after="0"/>
        <w:jc w:val="center"/>
        <w:rPr>
          <w:rFonts w:cs="Arial"/>
          <w:b/>
        </w:rPr>
      </w:pPr>
    </w:p>
    <w:p w14:paraId="4DF4D899" w14:textId="77777777" w:rsidR="00675D2A" w:rsidRDefault="00675D2A">
      <w:pPr>
        <w:rPr>
          <w:rFonts w:cs="Arial"/>
          <w:b/>
        </w:rPr>
      </w:pPr>
      <w:r>
        <w:rPr>
          <w:rFonts w:cs="Arial"/>
          <w:b/>
        </w:rPr>
        <w:br w:type="page"/>
      </w:r>
    </w:p>
    <w:p w14:paraId="68243BDC" w14:textId="59EF574C" w:rsidR="002D0AFA" w:rsidRPr="00760590" w:rsidRDefault="002D0AFA" w:rsidP="002D0AFA">
      <w:pPr>
        <w:spacing w:after="0"/>
        <w:jc w:val="center"/>
        <w:rPr>
          <w:rFonts w:cs="Arial"/>
          <w:b/>
        </w:rPr>
      </w:pPr>
      <w:commentRangeStart w:id="560"/>
      <w:r w:rsidRPr="00760590">
        <w:rPr>
          <w:rFonts w:cs="Arial"/>
          <w:b/>
        </w:rPr>
        <w:lastRenderedPageBreak/>
        <w:t xml:space="preserve">Exhibit </w:t>
      </w:r>
      <w:r w:rsidR="00760590" w:rsidRPr="00760590">
        <w:rPr>
          <w:rFonts w:cs="Arial"/>
          <w:b/>
        </w:rPr>
        <w:t>6</w:t>
      </w:r>
      <w:commentRangeEnd w:id="560"/>
      <w:r w:rsidR="008F7CB5">
        <w:rPr>
          <w:rStyle w:val="CommentReference"/>
        </w:rPr>
        <w:commentReference w:id="560"/>
      </w:r>
      <w:r w:rsidRPr="00760590">
        <w:rPr>
          <w:rFonts w:cs="Arial"/>
          <w:b/>
        </w:rPr>
        <w:t xml:space="preserve">. </w:t>
      </w:r>
      <w:r w:rsidR="00857561" w:rsidRPr="00760590">
        <w:rPr>
          <w:rFonts w:cs="Arial"/>
          <w:b/>
        </w:rPr>
        <w:t>New Jersey</w:t>
      </w:r>
      <w:r w:rsidR="00857561">
        <w:rPr>
          <w:rFonts w:cs="Arial"/>
          <w:b/>
        </w:rPr>
        <w:t xml:space="preserve"> </w:t>
      </w:r>
      <w:r w:rsidRPr="00760590">
        <w:rPr>
          <w:rFonts w:cs="Arial"/>
          <w:b/>
        </w:rPr>
        <w:t xml:space="preserve">Simulated vs. </w:t>
      </w:r>
      <w:commentRangeStart w:id="562"/>
      <w:r w:rsidRPr="00760590">
        <w:rPr>
          <w:rFonts w:cs="Arial"/>
          <w:b/>
        </w:rPr>
        <w:t xml:space="preserve">Actual </w:t>
      </w:r>
      <w:r w:rsidR="004A5DB4">
        <w:rPr>
          <w:rFonts w:cs="Arial"/>
          <w:b/>
        </w:rPr>
        <w:t xml:space="preserve">Mean Participation </w:t>
      </w:r>
      <w:commentRangeEnd w:id="562"/>
      <w:r w:rsidR="00AC4727">
        <w:rPr>
          <w:rStyle w:val="CommentReference"/>
        </w:rPr>
        <w:commentReference w:id="562"/>
      </w:r>
      <w:commentRangeStart w:id="563"/>
      <w:r w:rsidR="00857561">
        <w:rPr>
          <w:rFonts w:cs="Arial"/>
          <w:b/>
        </w:rPr>
        <w:t xml:space="preserve">Length </w:t>
      </w:r>
      <w:r w:rsidR="008720EC">
        <w:rPr>
          <w:rFonts w:cs="Arial"/>
          <w:b/>
        </w:rPr>
        <w:t>(in Weeks)</w:t>
      </w:r>
      <w:commentRangeEnd w:id="563"/>
      <w:r w:rsidR="00716C8D">
        <w:rPr>
          <w:rStyle w:val="CommentReference"/>
        </w:rPr>
        <w:commentReference w:id="563"/>
      </w:r>
    </w:p>
    <w:p w14:paraId="389AB1F0" w14:textId="18C9E250" w:rsidR="0086636B" w:rsidRDefault="00803064" w:rsidP="008720EC">
      <w:pPr>
        <w:jc w:val="center"/>
        <w:rPr>
          <w:rFonts w:cs="Arial"/>
        </w:rPr>
      </w:pPr>
      <w:r w:rsidRPr="00803064">
        <w:rPr>
          <w:rFonts w:cs="Arial"/>
          <w:noProof/>
        </w:rPr>
        <w:drawing>
          <wp:inline distT="0" distB="0" distL="0" distR="0" wp14:anchorId="718D4273" wp14:editId="28379B1E">
            <wp:extent cx="5943600" cy="4078486"/>
            <wp:effectExtent l="0" t="0" r="0" b="0"/>
            <wp:docPr id="8" name="Picture 8" descr="C:\Users\lpatterson\AnacondaProjects\microsim_R\exhibits\IB6_NJ_Leave_Leng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atterson\AnacondaProjects\microsim_R\exhibits\IB6_NJ_Leave_Length.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078486"/>
                    </a:xfrm>
                    <a:prstGeom prst="rect">
                      <a:avLst/>
                    </a:prstGeom>
                    <a:noFill/>
                    <a:ln>
                      <a:noFill/>
                    </a:ln>
                  </pic:spPr>
                </pic:pic>
              </a:graphicData>
            </a:graphic>
          </wp:inline>
        </w:drawing>
      </w:r>
    </w:p>
    <w:p w14:paraId="1BA9F3B0" w14:textId="3FA9842F" w:rsidR="004B5CC0" w:rsidRPr="004B5CC0" w:rsidRDefault="004B5CC0" w:rsidP="004B5CC0">
      <w:pPr>
        <w:rPr>
          <w:rFonts w:cs="Arial"/>
          <w:sz w:val="20"/>
        </w:rPr>
      </w:pPr>
      <w:r w:rsidRPr="002064AF">
        <w:rPr>
          <w:rFonts w:cs="Arial"/>
          <w:sz w:val="20"/>
          <w:rPrChange w:id="564" w:author="Hautahi Kingi" w:date="2020-01-15T07:43:00Z">
            <w:rPr>
              <w:rFonts w:cs="Arial"/>
              <w:sz w:val="20"/>
              <w:highlight w:val="yellow"/>
            </w:rPr>
          </w:rPrChange>
        </w:rPr>
        <w:t>Note:</w:t>
      </w:r>
      <w:r w:rsidRPr="002064AF">
        <w:rPr>
          <w:rFonts w:cs="Arial"/>
          <w:sz w:val="20"/>
        </w:rPr>
        <w:t xml:space="preserve"> </w:t>
      </w:r>
      <w:del w:id="565" w:author="Hautahi Kingi" w:date="2020-01-15T07:43:00Z">
        <w:r w:rsidRPr="002064AF" w:rsidDel="002064AF">
          <w:rPr>
            <w:rFonts w:cs="Arial"/>
            <w:sz w:val="20"/>
          </w:rPr>
          <w:delText>Actual length of l</w:delText>
        </w:r>
      </w:del>
      <w:ins w:id="566" w:author="Hautahi Kingi" w:date="2020-01-15T07:43:00Z">
        <w:r w:rsidR="002064AF" w:rsidRPr="002064AF">
          <w:rPr>
            <w:rFonts w:cs="Arial"/>
            <w:sz w:val="20"/>
          </w:rPr>
          <w:t>L</w:t>
        </w:r>
      </w:ins>
      <w:r w:rsidRPr="002064AF">
        <w:rPr>
          <w:rFonts w:cs="Arial"/>
          <w:sz w:val="20"/>
        </w:rPr>
        <w:t>eave</w:t>
      </w:r>
      <w:ins w:id="567" w:author="Hautahi Kingi" w:date="2020-01-15T07:43:00Z">
        <w:r w:rsidR="002064AF" w:rsidRPr="002064AF">
          <w:rPr>
            <w:rFonts w:cs="Arial"/>
            <w:sz w:val="20"/>
          </w:rPr>
          <w:t xml:space="preserve"> le</w:t>
        </w:r>
        <w:r w:rsidR="002064AF">
          <w:rPr>
            <w:rFonts w:cs="Arial"/>
            <w:sz w:val="20"/>
          </w:rPr>
          <w:t>ngth</w:t>
        </w:r>
      </w:ins>
      <w:r w:rsidRPr="00BA0524">
        <w:rPr>
          <w:rFonts w:cs="Arial"/>
          <w:sz w:val="20"/>
        </w:rPr>
        <w:t xml:space="preserve"> statistics not available for California and Rhode Island</w:t>
      </w:r>
    </w:p>
    <w:p w14:paraId="13FBC90B" w14:textId="17BACF8D" w:rsidR="004B5CC0" w:rsidRPr="004B5CC0" w:rsidDel="007339E5" w:rsidRDefault="004B5CC0" w:rsidP="004B5CC0">
      <w:pPr>
        <w:jc w:val="both"/>
        <w:rPr>
          <w:moveFrom w:id="568" w:author="Hautahi Kingi" w:date="2020-01-15T07:28:00Z"/>
        </w:rPr>
      </w:pPr>
      <w:moveFromRangeStart w:id="569" w:author="Hautahi Kingi" w:date="2020-01-15T07:28:00Z" w:name="move29965718"/>
      <w:moveFrom w:id="570" w:author="Hautahi Kingi" w:date="2020-01-15T07:28:00Z">
        <w:r w:rsidDel="007339E5">
          <w:t>For New Jersey, both models simulated substantially shorter participation for all leave types. The actual New Jersey data is perhaps not an apples-to-oranges comparison; we see a data point violate a program rule, assuming the definition of leave length is congruent with models’. Ill parent mean length is 7 weeks, but the state only permits up to 6 weeks of paid leave of this type. Perhaps this could mean that New Jersey is counting leave length statistics differently than the two models. One possibility is New Jersey is double counting leave types; i.e. an individual who takes leave for both ill parent and own health leave has their leave counted for both leave types (which the models do not allow for). Another possibility is that New Jersey is counting unpaid as well as paid weeks. Whether or not this fully accounts for the models largely underestimating mean leave length is unknown without New Jersey publishing more information on how their leave lengths are derived. It is a curious result given how close the actual benefits and participant estimates were by both models.</w:t>
        </w:r>
      </w:moveFrom>
    </w:p>
    <w:moveFromRangeEnd w:id="569"/>
    <w:p w14:paraId="432BD70E" w14:textId="3EDF5121" w:rsidR="003152A5" w:rsidRPr="00760590" w:rsidRDefault="005501F3" w:rsidP="002D0AFA">
      <w:pPr>
        <w:pStyle w:val="Heading1"/>
        <w:rPr>
          <w:rFonts w:cs="Arial"/>
        </w:rPr>
      </w:pPr>
      <w:r>
        <w:rPr>
          <w:rFonts w:cs="Arial"/>
        </w:rPr>
        <w:t>5.</w:t>
      </w:r>
      <w:r>
        <w:rPr>
          <w:rFonts w:cs="Arial"/>
        </w:rPr>
        <w:tab/>
      </w:r>
      <w:r w:rsidR="003152A5" w:rsidRPr="00760590">
        <w:rPr>
          <w:rFonts w:cs="Arial"/>
        </w:rPr>
        <w:t>Conclusion</w:t>
      </w:r>
    </w:p>
    <w:p w14:paraId="65A649DA" w14:textId="719C5FA6" w:rsidR="003152A5" w:rsidRDefault="00FD3AFC" w:rsidP="00126CE8">
      <w:pPr>
        <w:jc w:val="both"/>
        <w:rPr>
          <w:rFonts w:cs="Arial"/>
        </w:rPr>
      </w:pPr>
      <w:del w:id="571" w:author="Hautahi Kingi" w:date="2020-01-15T07:47:00Z">
        <w:r w:rsidDel="002064AF">
          <w:rPr>
            <w:rFonts w:cs="Arial"/>
          </w:rPr>
          <w:delText>Overall, t</w:delText>
        </w:r>
      </w:del>
      <w:ins w:id="572" w:author="Hautahi Kingi" w:date="2020-01-15T07:47:00Z">
        <w:r w:rsidR="002064AF">
          <w:rPr>
            <w:rFonts w:cs="Arial"/>
          </w:rPr>
          <w:t>T</w:t>
        </w:r>
      </w:ins>
      <w:r>
        <w:rPr>
          <w:rFonts w:cs="Arial"/>
        </w:rPr>
        <w:t xml:space="preserve">he IMPAQ model </w:t>
      </w:r>
      <w:del w:id="573" w:author="Hautahi Kingi" w:date="2020-01-15T07:47:00Z">
        <w:r w:rsidDel="002064AF">
          <w:rPr>
            <w:rFonts w:cs="Arial"/>
          </w:rPr>
          <w:delText xml:space="preserve">performs </w:delText>
        </w:r>
      </w:del>
      <w:del w:id="574" w:author="Hautahi Kingi" w:date="2020-01-15T07:46:00Z">
        <w:r w:rsidDel="002064AF">
          <w:rPr>
            <w:rFonts w:cs="Arial"/>
          </w:rPr>
          <w:delText xml:space="preserve">reasonably </w:delText>
        </w:r>
      </w:del>
      <w:del w:id="575" w:author="Hautahi Kingi" w:date="2020-01-15T07:47:00Z">
        <w:r w:rsidDel="002064AF">
          <w:rPr>
            <w:rFonts w:cs="Arial"/>
          </w:rPr>
          <w:delText xml:space="preserve">well at </w:delText>
        </w:r>
      </w:del>
      <w:r>
        <w:rPr>
          <w:rFonts w:cs="Arial"/>
        </w:rPr>
        <w:t>replicat</w:t>
      </w:r>
      <w:ins w:id="576" w:author="Hautahi Kingi" w:date="2020-01-15T07:47:00Z">
        <w:r w:rsidR="002064AF">
          <w:rPr>
            <w:rFonts w:cs="Arial"/>
          </w:rPr>
          <w:t>es</w:t>
        </w:r>
      </w:ins>
      <w:del w:id="577" w:author="Hautahi Kingi" w:date="2020-01-15T07:47:00Z">
        <w:r w:rsidDel="002064AF">
          <w:rPr>
            <w:rFonts w:cs="Arial"/>
          </w:rPr>
          <w:delText>ing</w:delText>
        </w:r>
      </w:del>
      <w:r>
        <w:rPr>
          <w:rFonts w:cs="Arial"/>
        </w:rPr>
        <w:t xml:space="preserve"> the real-world state leave programs</w:t>
      </w:r>
      <w:r w:rsidR="007F45D1">
        <w:rPr>
          <w:rFonts w:cs="Arial"/>
        </w:rPr>
        <w:t xml:space="preserve"> and participation</w:t>
      </w:r>
      <w:ins w:id="578" w:author="Hautahi Kingi" w:date="2020-01-15T07:47:00Z">
        <w:r w:rsidR="002064AF">
          <w:rPr>
            <w:rFonts w:cs="Arial"/>
          </w:rPr>
          <w:t xml:space="preserve"> statistics well</w:t>
        </w:r>
      </w:ins>
      <w:ins w:id="579" w:author="Hautahi Kingi" w:date="2020-01-15T07:48:00Z">
        <w:r w:rsidR="00E82508">
          <w:rPr>
            <w:rFonts w:cs="Arial"/>
          </w:rPr>
          <w:t xml:space="preserve">, and </w:t>
        </w:r>
      </w:ins>
      <w:del w:id="580" w:author="Hautahi Kingi" w:date="2020-01-15T07:48:00Z">
        <w:r w:rsidDel="00E82508">
          <w:rPr>
            <w:rFonts w:cs="Arial"/>
          </w:rPr>
          <w:delText>.</w:delText>
        </w:r>
      </w:del>
      <w:r w:rsidR="004B5CC0">
        <w:rPr>
          <w:rFonts w:cs="Arial"/>
        </w:rPr>
        <w:t xml:space="preserve"> </w:t>
      </w:r>
      <w:del w:id="581" w:author="Hautahi Kingi" w:date="2020-01-15T07:48:00Z">
        <w:r w:rsidR="004B5CC0" w:rsidDel="00E82508">
          <w:rPr>
            <w:rFonts w:cs="Arial"/>
          </w:rPr>
          <w:delText xml:space="preserve">We also see that it is </w:delText>
        </w:r>
      </w:del>
      <w:r w:rsidR="004B5CC0">
        <w:rPr>
          <w:rFonts w:cs="Arial"/>
        </w:rPr>
        <w:t xml:space="preserve">produces results comparable to the original ACM model. </w:t>
      </w:r>
      <w:ins w:id="582" w:author="Hautahi Kingi" w:date="2020-01-15T07:48:00Z">
        <w:r w:rsidR="00E82508">
          <w:rPr>
            <w:rFonts w:cs="Arial"/>
          </w:rPr>
          <w:t>There are, however, s</w:t>
        </w:r>
      </w:ins>
      <w:del w:id="583" w:author="Hautahi Kingi" w:date="2020-01-15T07:48:00Z">
        <w:r w:rsidR="004B5CC0" w:rsidDel="00E82508">
          <w:rPr>
            <w:rFonts w:cs="Arial"/>
          </w:rPr>
          <w:delText>We also see s</w:delText>
        </w:r>
      </w:del>
      <w:r w:rsidR="004B5CC0">
        <w:rPr>
          <w:rFonts w:cs="Arial"/>
        </w:rPr>
        <w:t>ome</w:t>
      </w:r>
      <w:r w:rsidR="00E44B89">
        <w:rPr>
          <w:rFonts w:cs="Arial"/>
        </w:rPr>
        <w:t xml:space="preserve"> </w:t>
      </w:r>
      <w:r w:rsidR="00E44B89">
        <w:rPr>
          <w:rFonts w:cs="Arial"/>
        </w:rPr>
        <w:lastRenderedPageBreak/>
        <w:t>model-specific</w:t>
      </w:r>
      <w:r w:rsidR="004B5CC0">
        <w:rPr>
          <w:rFonts w:cs="Arial"/>
        </w:rPr>
        <w:t xml:space="preserve"> peculiarities </w:t>
      </w:r>
      <w:del w:id="584" w:author="Hautahi Kingi" w:date="2020-01-15T07:48:00Z">
        <w:r w:rsidR="004B5CC0" w:rsidRPr="009D5D98" w:rsidDel="00E82508">
          <w:rPr>
            <w:rFonts w:cs="Arial"/>
            <w:highlight w:val="yellow"/>
          </w:rPr>
          <w:delText>arise the</w:delText>
        </w:r>
        <w:r w:rsidR="004B5CC0" w:rsidDel="00E82508">
          <w:rPr>
            <w:rFonts w:cs="Arial"/>
          </w:rPr>
          <w:delText xml:space="preserve"> IMPAQ model</w:delText>
        </w:r>
      </w:del>
      <w:ins w:id="585" w:author="Hautahi Kingi" w:date="2020-01-15T07:48:00Z">
        <w:r w:rsidR="00E82508">
          <w:rPr>
            <w:rFonts w:cs="Arial"/>
          </w:rPr>
          <w:t>that</w:t>
        </w:r>
      </w:ins>
      <w:r w:rsidR="004B5CC0">
        <w:rPr>
          <w:rFonts w:cs="Arial"/>
        </w:rPr>
        <w:t xml:space="preserve"> slightly overestimate</w:t>
      </w:r>
      <w:del w:id="586" w:author="Hautahi Kingi" w:date="2020-01-15T07:48:00Z">
        <w:r w:rsidR="004B5CC0" w:rsidDel="00E82508">
          <w:rPr>
            <w:rFonts w:cs="Arial"/>
          </w:rPr>
          <w:delText>s</w:delText>
        </w:r>
      </w:del>
      <w:r w:rsidR="004B5CC0">
        <w:rPr>
          <w:rFonts w:cs="Arial"/>
        </w:rPr>
        <w:t xml:space="preserve"> maternal disability leave taking in all three states, where</w:t>
      </w:r>
      <w:del w:id="587" w:author="Hautahi Kingi" w:date="2020-01-15T07:49:00Z">
        <w:r w:rsidR="004B5CC0" w:rsidDel="00E82508">
          <w:rPr>
            <w:rFonts w:cs="Arial"/>
          </w:rPr>
          <w:delText xml:space="preserve"> </w:delText>
        </w:r>
      </w:del>
      <w:r w:rsidR="004B5CC0">
        <w:rPr>
          <w:rFonts w:cs="Arial"/>
        </w:rPr>
        <w:t>as the ACM model does not. Both models also deviated from actual statistics at times. Primarily i</w:t>
      </w:r>
      <w:r>
        <w:rPr>
          <w:rFonts w:cs="Arial"/>
        </w:rPr>
        <w:t xml:space="preserve">n New Jersey, the model </w:t>
      </w:r>
      <w:del w:id="588" w:author="Hautahi Kingi" w:date="2020-01-15T07:49:00Z">
        <w:r w:rsidDel="00E82508">
          <w:rPr>
            <w:rFonts w:cs="Arial"/>
          </w:rPr>
          <w:delText>simulated shorter</w:delText>
        </w:r>
      </w:del>
      <w:ins w:id="589" w:author="Hautahi Kingi" w:date="2020-01-15T07:49:00Z">
        <w:r w:rsidR="00E82508">
          <w:rPr>
            <w:rFonts w:cs="Arial"/>
          </w:rPr>
          <w:t>underestimated</w:t>
        </w:r>
      </w:ins>
      <w:r>
        <w:rPr>
          <w:rFonts w:cs="Arial"/>
        </w:rPr>
        <w:t xml:space="preserve"> participation lengths</w:t>
      </w:r>
      <w:del w:id="590" w:author="Hautahi Kingi" w:date="2020-01-15T07:49:00Z">
        <w:r w:rsidDel="00E82508">
          <w:rPr>
            <w:rFonts w:cs="Arial"/>
          </w:rPr>
          <w:delText xml:space="preserve"> than actually observed</w:delText>
        </w:r>
      </w:del>
      <w:r>
        <w:rPr>
          <w:rFonts w:cs="Arial"/>
        </w:rPr>
        <w:t xml:space="preserve">. </w:t>
      </w:r>
      <w:r w:rsidR="00E44B89">
        <w:rPr>
          <w:rFonts w:cs="Arial"/>
        </w:rPr>
        <w:t>But there are some doubts as to whether the comparison data is appropriate in this instance.</w:t>
      </w:r>
    </w:p>
    <w:p w14:paraId="31183978" w14:textId="03E0A4E4" w:rsidR="00E47925" w:rsidDel="008D0218" w:rsidRDefault="00E47925">
      <w:pPr>
        <w:jc w:val="both"/>
        <w:rPr>
          <w:del w:id="591" w:author="Hautahi Kingi" w:date="2020-01-15T07:57:00Z"/>
          <w:rFonts w:cs="Arial"/>
        </w:rPr>
      </w:pPr>
      <w:del w:id="592" w:author="Hautahi Kingi" w:date="2020-01-15T07:50:00Z">
        <w:r w:rsidDel="008D0218">
          <w:rPr>
            <w:rFonts w:cs="Arial"/>
          </w:rPr>
          <w:delText xml:space="preserve">The reader should note </w:delText>
        </w:r>
      </w:del>
      <w:ins w:id="593" w:author="Hautahi Kingi" w:date="2020-01-15T07:50:00Z">
        <w:r w:rsidR="008D0218">
          <w:rPr>
            <w:rFonts w:cs="Arial"/>
          </w:rPr>
          <w:t xml:space="preserve">It is important to note </w:t>
        </w:r>
      </w:ins>
      <w:r>
        <w:rPr>
          <w:rFonts w:cs="Arial"/>
        </w:rPr>
        <w:t xml:space="preserve">that </w:t>
      </w:r>
      <w:del w:id="594" w:author="Hautahi Kingi" w:date="2020-01-15T07:51:00Z">
        <w:r w:rsidDel="008D0218">
          <w:rPr>
            <w:rFonts w:cs="Arial"/>
          </w:rPr>
          <w:delText xml:space="preserve">these are not the only estimates </w:delText>
        </w:r>
      </w:del>
      <w:r>
        <w:rPr>
          <w:rFonts w:cs="Arial"/>
        </w:rPr>
        <w:t xml:space="preserve">the IMPAQ model </w:t>
      </w:r>
      <w:ins w:id="595" w:author="Hautahi Kingi" w:date="2020-01-15T07:50:00Z">
        <w:r w:rsidR="008D0218">
          <w:rPr>
            <w:rFonts w:cs="Arial"/>
          </w:rPr>
          <w:t xml:space="preserve">can produce many more </w:t>
        </w:r>
      </w:ins>
      <w:ins w:id="596" w:author="Hautahi Kingi" w:date="2020-01-15T07:51:00Z">
        <w:r w:rsidR="008D0218">
          <w:rPr>
            <w:rFonts w:cs="Arial"/>
          </w:rPr>
          <w:t xml:space="preserve">estimates than those presented here. Finally, the estimates in this issue brief </w:t>
        </w:r>
      </w:ins>
      <w:ins w:id="597" w:author="Hautahi Kingi" w:date="2020-01-15T07:54:00Z">
        <w:r w:rsidR="008D0218">
          <w:rPr>
            <w:rFonts w:cs="Arial"/>
          </w:rPr>
          <w:t xml:space="preserve">result from a “conservative” parameter specification designed simply to match leave program </w:t>
        </w:r>
      </w:ins>
      <w:ins w:id="598" w:author="Hautahi Kingi" w:date="2020-01-15T07:56:00Z">
        <w:r w:rsidR="008D0218">
          <w:rPr>
            <w:rFonts w:cs="Arial"/>
          </w:rPr>
          <w:t xml:space="preserve">rules </w:t>
        </w:r>
      </w:ins>
      <w:commentRangeStart w:id="599"/>
      <w:ins w:id="600" w:author="Hautahi Kingi" w:date="2020-01-15T07:54:00Z">
        <w:r w:rsidR="008D0218">
          <w:rPr>
            <w:rFonts w:cs="Arial"/>
          </w:rPr>
          <w:t xml:space="preserve">and </w:t>
        </w:r>
      </w:ins>
      <w:ins w:id="601" w:author="Hautahi Kingi" w:date="2020-01-15T07:56:00Z">
        <w:r w:rsidR="008D0218">
          <w:rPr>
            <w:rFonts w:cs="Arial"/>
          </w:rPr>
          <w:t>default values obtained from the academic literature</w:t>
        </w:r>
        <w:commentRangeEnd w:id="599"/>
        <w:r w:rsidR="008D0218">
          <w:rPr>
            <w:rStyle w:val="CommentReference"/>
          </w:rPr>
          <w:commentReference w:id="599"/>
        </w:r>
        <w:r w:rsidR="008D0218">
          <w:rPr>
            <w:rFonts w:cs="Arial"/>
          </w:rPr>
          <w:t>. These baseline values can be ca</w:t>
        </w:r>
      </w:ins>
      <w:ins w:id="602" w:author="Hautahi Kingi" w:date="2020-01-15T07:57:00Z">
        <w:r w:rsidR="008D0218">
          <w:rPr>
            <w:rFonts w:cs="Arial"/>
          </w:rPr>
          <w:t>librated further to more closely match leave actual statistics, so that the accuracy reported in this issue brief should be interpreted as worst case scenarios.</w:t>
        </w:r>
      </w:ins>
      <w:del w:id="603" w:author="Hautahi Kingi" w:date="2020-01-15T07:51:00Z">
        <w:r w:rsidDel="008D0218">
          <w:rPr>
            <w:rFonts w:cs="Arial"/>
          </w:rPr>
          <w:delText xml:space="preserve">could produce. </w:delText>
        </w:r>
      </w:del>
      <w:del w:id="604" w:author="Hautahi Kingi" w:date="2020-01-15T07:57:00Z">
        <w:r w:rsidDel="008D0218">
          <w:rPr>
            <w:rFonts w:cs="Arial"/>
          </w:rPr>
          <w:delText>Other parameter specifications could be altered to correct the variance in simulated and observed statistics. The default settings were selected for this issue brief to demonstrate a baseline of how the model generally follows real-world and ACM model behavior.</w:delText>
        </w:r>
      </w:del>
    </w:p>
    <w:p w14:paraId="376C205D" w14:textId="77777777" w:rsidR="003152A5" w:rsidRPr="00760590" w:rsidRDefault="003152A5">
      <w:pPr>
        <w:jc w:val="both"/>
        <w:rPr>
          <w:rFonts w:cs="Arial"/>
          <w:b/>
        </w:rPr>
        <w:pPrChange w:id="605" w:author="Hautahi Kingi" w:date="2020-01-15T07:57:00Z">
          <w:pPr/>
        </w:pPrChange>
      </w:pPr>
      <w:r w:rsidRPr="00760590">
        <w:rPr>
          <w:rFonts w:cs="Arial"/>
          <w:b/>
        </w:rPr>
        <w:br w:type="page"/>
      </w:r>
    </w:p>
    <w:p w14:paraId="17D398BF" w14:textId="77777777" w:rsidR="007E39A1" w:rsidRPr="00760590" w:rsidRDefault="007E39A1" w:rsidP="002D0AFA">
      <w:pPr>
        <w:pStyle w:val="Heading1"/>
        <w:rPr>
          <w:rFonts w:cs="Arial"/>
        </w:rPr>
      </w:pPr>
      <w:r w:rsidRPr="00760590">
        <w:rPr>
          <w:rFonts w:cs="Arial"/>
        </w:rPr>
        <w:lastRenderedPageBreak/>
        <w:t>Bibliography</w:t>
      </w:r>
    </w:p>
    <w:p w14:paraId="35B98ED6" w14:textId="008C27B8" w:rsidR="007E39A1" w:rsidRPr="00E51A70" w:rsidRDefault="007E39A1" w:rsidP="0017525B">
      <w:pPr>
        <w:autoSpaceDE w:val="0"/>
        <w:autoSpaceDN w:val="0"/>
        <w:adjustRightInd w:val="0"/>
        <w:spacing w:line="240" w:lineRule="auto"/>
        <w:rPr>
          <w:rFonts w:cs="Arial"/>
          <w:color w:val="000000"/>
          <w:sz w:val="20"/>
          <w:szCs w:val="20"/>
        </w:rPr>
      </w:pPr>
      <w:r w:rsidRPr="00E51A70">
        <w:rPr>
          <w:rFonts w:cs="Arial"/>
          <w:color w:val="000000"/>
          <w:sz w:val="20"/>
          <w:szCs w:val="20"/>
        </w:rPr>
        <w:t>Winston, P. (2017). Exploring the Relationship between Paid Family Leave and the Well-being of Low-Income</w:t>
      </w:r>
      <w:r w:rsidR="0017525B">
        <w:rPr>
          <w:rFonts w:cs="Arial"/>
          <w:color w:val="000000"/>
          <w:sz w:val="20"/>
          <w:szCs w:val="20"/>
        </w:rPr>
        <w:t xml:space="preserve"> </w:t>
      </w:r>
      <w:r w:rsidRPr="00E51A70">
        <w:rPr>
          <w:rFonts w:cs="Arial"/>
          <w:color w:val="000000"/>
          <w:sz w:val="20"/>
          <w:szCs w:val="20"/>
        </w:rPr>
        <w:t>Families: Lessons from California. Washington, DC: U.S. Department of Health and Human Services, Office of the</w:t>
      </w:r>
      <w:r w:rsidR="0017525B">
        <w:rPr>
          <w:rFonts w:cs="Arial"/>
          <w:color w:val="000000"/>
          <w:sz w:val="20"/>
          <w:szCs w:val="20"/>
        </w:rPr>
        <w:t xml:space="preserve"> </w:t>
      </w:r>
      <w:r w:rsidRPr="00E51A70">
        <w:rPr>
          <w:rFonts w:cs="Arial"/>
          <w:color w:val="000000"/>
          <w:sz w:val="20"/>
          <w:szCs w:val="20"/>
        </w:rPr>
        <w:t>Assistant Secretary for Planning and Evaluation, Office of Human Services Policy.</w:t>
      </w:r>
    </w:p>
    <w:p w14:paraId="2AA96629" w14:textId="77777777" w:rsidR="007E39A1" w:rsidRPr="00E51A70" w:rsidRDefault="007E39A1" w:rsidP="0017525B">
      <w:pPr>
        <w:autoSpaceDE w:val="0"/>
        <w:autoSpaceDN w:val="0"/>
        <w:adjustRightInd w:val="0"/>
        <w:spacing w:line="240" w:lineRule="auto"/>
        <w:rPr>
          <w:rFonts w:cs="Arial"/>
          <w:color w:val="000000"/>
          <w:sz w:val="20"/>
          <w:szCs w:val="20"/>
        </w:rPr>
      </w:pPr>
      <w:r w:rsidRPr="00E51A70">
        <w:rPr>
          <w:rFonts w:cs="Arial"/>
          <w:color w:val="000000"/>
          <w:sz w:val="20"/>
          <w:szCs w:val="20"/>
        </w:rPr>
        <w:t xml:space="preserve">Bureau of Labor Statistics (2016). Table 32. Leave benefits: Access, Civilian Workers, National Compensation Survey, March 2016. Retrieved from </w:t>
      </w:r>
      <w:r w:rsidRPr="00E51A70">
        <w:rPr>
          <w:rFonts w:cs="Arial"/>
          <w:color w:val="0000FF"/>
          <w:sz w:val="20"/>
          <w:szCs w:val="20"/>
        </w:rPr>
        <w:t>https://www.bls.gov/ncs/ebs/benefits/2016/ownership/civilian/table32a.htm</w:t>
      </w:r>
      <w:r w:rsidRPr="00E51A70">
        <w:rPr>
          <w:rFonts w:cs="Arial"/>
          <w:color w:val="000000"/>
          <w:sz w:val="20"/>
          <w:szCs w:val="20"/>
        </w:rPr>
        <w:t>.</w:t>
      </w:r>
    </w:p>
    <w:p w14:paraId="3FC0F222" w14:textId="3E7F2D07" w:rsidR="007E39A1" w:rsidRPr="00E51A70" w:rsidRDefault="009343BA" w:rsidP="00463D42">
      <w:pPr>
        <w:rPr>
          <w:rStyle w:val="Hyperlink"/>
          <w:rFonts w:cs="Arial"/>
          <w:sz w:val="20"/>
          <w:szCs w:val="20"/>
        </w:rPr>
      </w:pPr>
      <w:r w:rsidRPr="00E51A70">
        <w:rPr>
          <w:rFonts w:cs="Arial"/>
          <w:sz w:val="20"/>
          <w:szCs w:val="20"/>
        </w:rPr>
        <w:t xml:space="preserve">Census Bureau (2014). American Community Survey Design and Methodology. Chapter 12: Variance Estimation. Retrieved from </w:t>
      </w:r>
      <w:hyperlink r:id="rId17" w:history="1">
        <w:r w:rsidRPr="00E51A70">
          <w:rPr>
            <w:rStyle w:val="Hyperlink"/>
            <w:rFonts w:cs="Arial"/>
            <w:sz w:val="20"/>
            <w:szCs w:val="20"/>
          </w:rPr>
          <w:t>https://www2.census.gov/programs-surveys/acs/methodology/design_and_methodology/acs_design_methodology_report_2014.pdf</w:t>
        </w:r>
      </w:hyperlink>
    </w:p>
    <w:p w14:paraId="2EBBB2BB" w14:textId="096E13F9" w:rsidR="00E51A70" w:rsidRPr="0017525B" w:rsidRDefault="00E51A70" w:rsidP="00E51A70">
      <w:pPr>
        <w:pStyle w:val="Heading1"/>
        <w:rPr>
          <w:rFonts w:eastAsiaTheme="minorHAnsi" w:cs="Arial"/>
          <w:b w:val="0"/>
          <w:color w:val="000000"/>
          <w:sz w:val="20"/>
          <w:szCs w:val="20"/>
        </w:rPr>
      </w:pPr>
      <w:r w:rsidRPr="0017525B">
        <w:rPr>
          <w:rFonts w:eastAsiaTheme="minorHAnsi" w:cs="Arial"/>
          <w:b w:val="0"/>
          <w:color w:val="000000"/>
          <w:sz w:val="20"/>
          <w:szCs w:val="20"/>
        </w:rPr>
        <w:t xml:space="preserve">Office of the Budget Director, Council of the District of Columbia (2016). Economic and Policy Impact Statement: Universal Paid Leave Amendment Act of 2016. (B21-415). Retrieved from </w:t>
      </w:r>
      <w:hyperlink r:id="rId18" w:history="1">
        <w:r w:rsidRPr="0017525B">
          <w:rPr>
            <w:rStyle w:val="Hyperlink"/>
            <w:rFonts w:eastAsiaTheme="minorHAnsi" w:cs="Arial"/>
            <w:b w:val="0"/>
            <w:sz w:val="20"/>
            <w:szCs w:val="20"/>
          </w:rPr>
          <w:t>http://lims.dccouncil.us/Download/34613/B21-0415-Economic-and-Policy-Impact-Statement-UPLAA3.pdf</w:t>
        </w:r>
      </w:hyperlink>
    </w:p>
    <w:p w14:paraId="06B7DBB6" w14:textId="6A8FEE73" w:rsidR="00614252" w:rsidRPr="00760590" w:rsidRDefault="00614252" w:rsidP="002D0AFA">
      <w:pPr>
        <w:pStyle w:val="Heading1"/>
        <w:rPr>
          <w:rFonts w:cs="Arial"/>
        </w:rPr>
      </w:pPr>
      <w:r w:rsidRPr="00760590">
        <w:rPr>
          <w:rFonts w:cs="Arial"/>
        </w:rPr>
        <w:t xml:space="preserve">Appendix </w:t>
      </w:r>
    </w:p>
    <w:p w14:paraId="53A9B58A" w14:textId="245E9F81" w:rsidR="00614252" w:rsidRPr="00760590" w:rsidRDefault="00614252" w:rsidP="00614252">
      <w:pPr>
        <w:rPr>
          <w:rFonts w:cs="Arial"/>
          <w:b/>
        </w:rPr>
      </w:pPr>
      <w:r w:rsidRPr="00760590">
        <w:rPr>
          <w:rFonts w:cs="Arial"/>
          <w:b/>
        </w:rPr>
        <w:t xml:space="preserve">ACM </w:t>
      </w:r>
      <w:r w:rsidR="0017525B">
        <w:rPr>
          <w:rFonts w:cs="Arial"/>
          <w:b/>
        </w:rPr>
        <w:t xml:space="preserve">Model </w:t>
      </w:r>
      <w:r w:rsidRPr="00760590">
        <w:rPr>
          <w:rFonts w:cs="Arial"/>
          <w:b/>
        </w:rPr>
        <w:t>Parameters</w:t>
      </w:r>
      <w:r w:rsidR="002D0AFA" w:rsidRPr="00760590">
        <w:rPr>
          <w:rFonts w:cs="Arial"/>
          <w:b/>
        </w:rPr>
        <w:t xml:space="preserve"> Used</w:t>
      </w:r>
    </w:p>
    <w:tbl>
      <w:tblPr>
        <w:tblStyle w:val="ListTable4"/>
        <w:tblW w:w="9022" w:type="dxa"/>
        <w:tblLook w:val="04A0" w:firstRow="1" w:lastRow="0" w:firstColumn="1" w:lastColumn="0" w:noHBand="0" w:noVBand="1"/>
      </w:tblPr>
      <w:tblGrid>
        <w:gridCol w:w="2750"/>
        <w:gridCol w:w="2080"/>
        <w:gridCol w:w="2096"/>
        <w:gridCol w:w="2096"/>
      </w:tblGrid>
      <w:tr w:rsidR="00614252" w:rsidRPr="00760590" w14:paraId="6BF1BD45" w14:textId="77777777" w:rsidTr="009D0100">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shd w:val="clear" w:color="auto" w:fill="820023"/>
            <w:noWrap/>
            <w:hideMark/>
          </w:tcPr>
          <w:p w14:paraId="30A65988" w14:textId="77777777" w:rsidR="00614252" w:rsidRPr="00760590" w:rsidRDefault="00614252" w:rsidP="00A86ACA">
            <w:pPr>
              <w:rPr>
                <w:rFonts w:eastAsia="Times New Roman" w:cs="Arial"/>
                <w:b w:val="0"/>
                <w:bCs w:val="0"/>
                <w:color w:val="FFFFFF"/>
                <w:sz w:val="20"/>
              </w:rPr>
            </w:pPr>
            <w:r w:rsidRPr="00760590">
              <w:rPr>
                <w:rFonts w:eastAsia="Times New Roman" w:cs="Arial"/>
                <w:color w:val="FFFFFF"/>
                <w:sz w:val="20"/>
              </w:rPr>
              <w:t>Parameter</w:t>
            </w:r>
          </w:p>
        </w:tc>
        <w:tc>
          <w:tcPr>
            <w:tcW w:w="2080" w:type="dxa"/>
            <w:shd w:val="clear" w:color="auto" w:fill="820023"/>
            <w:hideMark/>
          </w:tcPr>
          <w:p w14:paraId="78C58D8B"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CA</w:t>
            </w:r>
          </w:p>
        </w:tc>
        <w:tc>
          <w:tcPr>
            <w:tcW w:w="2096" w:type="dxa"/>
            <w:shd w:val="clear" w:color="auto" w:fill="820023"/>
            <w:hideMark/>
          </w:tcPr>
          <w:p w14:paraId="4DD41737"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NJ</w:t>
            </w:r>
          </w:p>
        </w:tc>
        <w:tc>
          <w:tcPr>
            <w:tcW w:w="2096" w:type="dxa"/>
            <w:shd w:val="clear" w:color="auto" w:fill="820023"/>
            <w:hideMark/>
          </w:tcPr>
          <w:p w14:paraId="5C8B6D6C"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rPr>
            </w:pPr>
            <w:r w:rsidRPr="00760590">
              <w:rPr>
                <w:rFonts w:eastAsia="Times New Roman" w:cs="Arial"/>
                <w:color w:val="FFFFFF"/>
                <w:sz w:val="20"/>
              </w:rPr>
              <w:t>RI</w:t>
            </w:r>
          </w:p>
        </w:tc>
      </w:tr>
      <w:tr w:rsidR="00614252" w:rsidRPr="00760590" w14:paraId="674C23D5"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3F6F5A1"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DEPENDENTALLOWANCE</w:t>
            </w:r>
          </w:p>
        </w:tc>
        <w:tc>
          <w:tcPr>
            <w:tcW w:w="2080" w:type="dxa"/>
            <w:hideMark/>
          </w:tcPr>
          <w:p w14:paraId="2439FB2E"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c>
          <w:tcPr>
            <w:tcW w:w="2096" w:type="dxa"/>
            <w:hideMark/>
          </w:tcPr>
          <w:p w14:paraId="5F65D772"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c>
          <w:tcPr>
            <w:tcW w:w="2096" w:type="dxa"/>
            <w:hideMark/>
          </w:tcPr>
          <w:p w14:paraId="6107120B"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10</w:t>
            </w:r>
          </w:p>
        </w:tc>
      </w:tr>
      <w:tr w:rsidR="00614252" w:rsidRPr="00760590" w14:paraId="7E0AE8A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F079B89"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ELIGIBILITYRULES</w:t>
            </w:r>
          </w:p>
        </w:tc>
        <w:tc>
          <w:tcPr>
            <w:tcW w:w="2080" w:type="dxa"/>
            <w:hideMark/>
          </w:tcPr>
          <w:p w14:paraId="11E6CBF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760590">
              <w:rPr>
                <w:rFonts w:eastAsia="Times New Roman" w:cs="Arial"/>
                <w:color w:val="000000"/>
                <w:sz w:val="20"/>
              </w:rPr>
              <w:t>a_earnings</w:t>
            </w:r>
            <w:proofErr w:type="spellEnd"/>
            <w:r w:rsidRPr="00760590">
              <w:rPr>
                <w:rFonts w:eastAsia="Times New Roman" w:cs="Arial"/>
                <w:color w:val="000000"/>
                <w:sz w:val="20"/>
              </w:rPr>
              <w:t>=300</w:t>
            </w:r>
          </w:p>
        </w:tc>
        <w:tc>
          <w:tcPr>
            <w:tcW w:w="2096" w:type="dxa"/>
            <w:hideMark/>
          </w:tcPr>
          <w:p w14:paraId="5E2B532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760590">
              <w:rPr>
                <w:rFonts w:eastAsia="Times New Roman" w:cs="Arial"/>
                <w:color w:val="000000"/>
                <w:sz w:val="20"/>
              </w:rPr>
              <w:t>a_earnings</w:t>
            </w:r>
            <w:proofErr w:type="spellEnd"/>
            <w:r w:rsidRPr="00760590">
              <w:rPr>
                <w:rFonts w:eastAsia="Times New Roman" w:cs="Arial"/>
                <w:color w:val="000000"/>
                <w:sz w:val="20"/>
              </w:rPr>
              <w:t>=8400</w:t>
            </w:r>
          </w:p>
        </w:tc>
        <w:tc>
          <w:tcPr>
            <w:tcW w:w="2096" w:type="dxa"/>
            <w:hideMark/>
          </w:tcPr>
          <w:p w14:paraId="3F215D7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proofErr w:type="spellStart"/>
            <w:r w:rsidRPr="00760590">
              <w:rPr>
                <w:rFonts w:eastAsia="Times New Roman" w:cs="Arial"/>
                <w:color w:val="000000"/>
                <w:sz w:val="20"/>
              </w:rPr>
              <w:t>a_earnings</w:t>
            </w:r>
            <w:proofErr w:type="spellEnd"/>
            <w:r w:rsidRPr="00760590">
              <w:rPr>
                <w:rFonts w:eastAsia="Times New Roman" w:cs="Arial"/>
                <w:color w:val="000000"/>
                <w:sz w:val="20"/>
              </w:rPr>
              <w:t>=3840</w:t>
            </w:r>
          </w:p>
        </w:tc>
      </w:tr>
      <w:tr w:rsidR="00614252" w:rsidRPr="00760590" w14:paraId="5BD31ABD"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38C53BF"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EXTENDLEAVES</w:t>
            </w:r>
          </w:p>
        </w:tc>
        <w:tc>
          <w:tcPr>
            <w:tcW w:w="2080" w:type="dxa"/>
            <w:hideMark/>
          </w:tcPr>
          <w:p w14:paraId="39756A47" w14:textId="2F031380" w:rsidR="00614252" w:rsidRPr="00760590" w:rsidRDefault="00126CE8"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Y</w:t>
            </w:r>
            <w:r w:rsidR="00614252" w:rsidRPr="00760590">
              <w:rPr>
                <w:rFonts w:eastAsia="Times New Roman" w:cs="Arial"/>
                <w:color w:val="000000"/>
                <w:sz w:val="20"/>
              </w:rPr>
              <w:t>es</w:t>
            </w:r>
          </w:p>
        </w:tc>
        <w:tc>
          <w:tcPr>
            <w:tcW w:w="2096" w:type="dxa"/>
            <w:hideMark/>
          </w:tcPr>
          <w:p w14:paraId="687AFFDB"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Yes</w:t>
            </w:r>
          </w:p>
        </w:tc>
        <w:tc>
          <w:tcPr>
            <w:tcW w:w="2096" w:type="dxa"/>
            <w:hideMark/>
          </w:tcPr>
          <w:p w14:paraId="51B65B22" w14:textId="5C7EE4DF" w:rsidR="00614252" w:rsidRPr="00760590" w:rsidRDefault="00DD512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proofErr w:type="spellStart"/>
            <w:r>
              <w:rPr>
                <w:rFonts w:eastAsia="Times New Roman" w:cs="Arial"/>
                <w:color w:val="000000"/>
                <w:sz w:val="20"/>
              </w:rPr>
              <w:t>T</w:t>
            </w:r>
            <w:r w:rsidR="00614252" w:rsidRPr="00760590">
              <w:rPr>
                <w:rFonts w:eastAsia="Times New Roman" w:cs="Arial"/>
                <w:color w:val="000000"/>
                <w:sz w:val="20"/>
              </w:rPr>
              <w:t>es</w:t>
            </w:r>
            <w:proofErr w:type="spellEnd"/>
          </w:p>
        </w:tc>
      </w:tr>
      <w:tr w:rsidR="00614252" w:rsidRPr="00760590" w14:paraId="051C0A57"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B5BA5F"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GOVERNMENT</w:t>
            </w:r>
          </w:p>
        </w:tc>
        <w:tc>
          <w:tcPr>
            <w:tcW w:w="2080" w:type="dxa"/>
            <w:hideMark/>
          </w:tcPr>
          <w:p w14:paraId="72BBB60F" w14:textId="1594FFE8" w:rsidR="00614252" w:rsidRPr="0076059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rPr>
              <w:t>Yes</w:t>
            </w:r>
          </w:p>
        </w:tc>
        <w:tc>
          <w:tcPr>
            <w:tcW w:w="2096" w:type="dxa"/>
            <w:hideMark/>
          </w:tcPr>
          <w:p w14:paraId="26445EB4"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No</w:t>
            </w:r>
          </w:p>
        </w:tc>
        <w:tc>
          <w:tcPr>
            <w:tcW w:w="2096" w:type="dxa"/>
            <w:hideMark/>
          </w:tcPr>
          <w:p w14:paraId="27F1DF9B" w14:textId="126F86F4" w:rsidR="00614252" w:rsidRPr="00760590" w:rsidRDefault="00DD5120"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rPr>
              <w:t>N</w:t>
            </w:r>
            <w:r w:rsidR="00614252" w:rsidRPr="00760590">
              <w:rPr>
                <w:rFonts w:eastAsia="Times New Roman" w:cs="Arial"/>
                <w:color w:val="000000"/>
                <w:sz w:val="20"/>
              </w:rPr>
              <w:t>o</w:t>
            </w:r>
          </w:p>
        </w:tc>
      </w:tr>
      <w:tr w:rsidR="00614252" w:rsidRPr="00760590" w14:paraId="3EE57A0E"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1FC55498"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MAXWEEKS</w:t>
            </w:r>
          </w:p>
        </w:tc>
        <w:tc>
          <w:tcPr>
            <w:tcW w:w="2080" w:type="dxa"/>
            <w:hideMark/>
          </w:tcPr>
          <w:p w14:paraId="704B0C67"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OH=52, MD=52, NC=6, IC=6, IS=6, IP=6</w:t>
            </w:r>
          </w:p>
        </w:tc>
        <w:tc>
          <w:tcPr>
            <w:tcW w:w="2096" w:type="dxa"/>
            <w:hideMark/>
          </w:tcPr>
          <w:p w14:paraId="0A27CCA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OH=26, MD=26, NC=6, IC=6, IS=6, IP=6</w:t>
            </w:r>
          </w:p>
        </w:tc>
        <w:tc>
          <w:tcPr>
            <w:tcW w:w="2096" w:type="dxa"/>
            <w:hideMark/>
          </w:tcPr>
          <w:p w14:paraId="33E3A2B3"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OH=30, MD=30, NC=4, IC=4, IS=4, IP=4</w:t>
            </w:r>
          </w:p>
        </w:tc>
      </w:tr>
      <w:tr w:rsidR="004C1EDE" w:rsidRPr="00760590" w14:paraId="1645E97B"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2B4D0D5A" w14:textId="34BC735D" w:rsidR="004C1EDE" w:rsidRPr="00760590" w:rsidRDefault="004C1EDE" w:rsidP="004C1EDE">
            <w:pPr>
              <w:rPr>
                <w:rFonts w:eastAsia="Times New Roman" w:cs="Arial"/>
                <w:color w:val="000000"/>
                <w:sz w:val="20"/>
              </w:rPr>
            </w:pPr>
            <w:proofErr w:type="spellStart"/>
            <w:r w:rsidRPr="00934E00">
              <w:rPr>
                <w:rFonts w:eastAsia="Times New Roman" w:cs="Arial"/>
                <w:color w:val="000000"/>
                <w:sz w:val="20"/>
              </w:rPr>
              <w:t>extendproportion</w:t>
            </w:r>
            <w:proofErr w:type="spellEnd"/>
            <w:r w:rsidRPr="00934E00">
              <w:rPr>
                <w:rFonts w:eastAsia="Times New Roman" w:cs="Arial"/>
                <w:color w:val="000000"/>
                <w:sz w:val="20"/>
              </w:rPr>
              <w:t xml:space="preserve"> </w:t>
            </w:r>
          </w:p>
        </w:tc>
        <w:tc>
          <w:tcPr>
            <w:tcW w:w="2080" w:type="dxa"/>
          </w:tcPr>
          <w:p w14:paraId="4605EF17" w14:textId="51A47B4E"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.25 IP = .25;</w:t>
            </w:r>
          </w:p>
        </w:tc>
        <w:tc>
          <w:tcPr>
            <w:tcW w:w="2096" w:type="dxa"/>
          </w:tcPr>
          <w:p w14:paraId="6CB22470" w14:textId="53B340E4"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.5 IP = .5;</w:t>
            </w:r>
          </w:p>
        </w:tc>
        <w:tc>
          <w:tcPr>
            <w:tcW w:w="2096" w:type="dxa"/>
          </w:tcPr>
          <w:p w14:paraId="092CC9C9" w14:textId="196C5B11"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.7 NC = 0.7 IC = .25 IS = .25 IP = .25;</w:t>
            </w:r>
          </w:p>
        </w:tc>
      </w:tr>
      <w:tr w:rsidR="004C1EDE" w:rsidRPr="00760590" w14:paraId="59A53688"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7BD6986E" w14:textId="0A01FE54" w:rsidR="004C1EDE" w:rsidRPr="00760590" w:rsidRDefault="004C1EDE" w:rsidP="004C1EDE">
            <w:pPr>
              <w:rPr>
                <w:rFonts w:eastAsia="Times New Roman" w:cs="Arial"/>
                <w:color w:val="000000"/>
                <w:sz w:val="20"/>
              </w:rPr>
            </w:pPr>
            <w:proofErr w:type="spellStart"/>
            <w:r w:rsidRPr="00934E00">
              <w:rPr>
                <w:rFonts w:eastAsia="Times New Roman" w:cs="Arial"/>
                <w:color w:val="000000"/>
                <w:sz w:val="20"/>
              </w:rPr>
              <w:t>extenddays</w:t>
            </w:r>
            <w:proofErr w:type="spellEnd"/>
            <w:r w:rsidRPr="00934E00">
              <w:rPr>
                <w:rFonts w:eastAsia="Times New Roman" w:cs="Arial"/>
                <w:color w:val="000000"/>
                <w:sz w:val="20"/>
              </w:rPr>
              <w:t xml:space="preserve"> </w:t>
            </w:r>
          </w:p>
        </w:tc>
        <w:tc>
          <w:tcPr>
            <w:tcW w:w="2080" w:type="dxa"/>
          </w:tcPr>
          <w:p w14:paraId="72A2B2D0" w14:textId="6ECBAFAD"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50 MD = 50 NC = 30 IC = 10 IS = 10 IP = 10;</w:t>
            </w:r>
          </w:p>
        </w:tc>
        <w:tc>
          <w:tcPr>
            <w:tcW w:w="2096" w:type="dxa"/>
          </w:tcPr>
          <w:p w14:paraId="66B2C355" w14:textId="528270DA"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40 MD = 40 NC = 20 IC = 10 IS = 20 IP = 10;</w:t>
            </w:r>
          </w:p>
        </w:tc>
        <w:tc>
          <w:tcPr>
            <w:tcW w:w="2096" w:type="dxa"/>
          </w:tcPr>
          <w:p w14:paraId="72FC71C3" w14:textId="6D74A468" w:rsidR="004C1EDE" w:rsidRPr="00760590" w:rsidRDefault="004C1EDE" w:rsidP="004C1ED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30 MD = 30 NC = 15 IC = 10 IS = 10 IP = 10;</w:t>
            </w:r>
          </w:p>
        </w:tc>
      </w:tr>
      <w:tr w:rsidR="004C1EDE" w:rsidRPr="00760590" w14:paraId="2E7CF15C"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tcPr>
          <w:p w14:paraId="35B919B0" w14:textId="26EB8FB2" w:rsidR="004C1EDE" w:rsidRPr="00760590" w:rsidRDefault="004C1EDE" w:rsidP="004C1EDE">
            <w:pPr>
              <w:rPr>
                <w:rFonts w:eastAsia="Times New Roman" w:cs="Arial"/>
                <w:color w:val="000000"/>
                <w:sz w:val="20"/>
              </w:rPr>
            </w:pPr>
            <w:proofErr w:type="spellStart"/>
            <w:r w:rsidRPr="00934E00">
              <w:rPr>
                <w:rFonts w:eastAsia="Times New Roman" w:cs="Arial"/>
                <w:color w:val="000000"/>
                <w:sz w:val="20"/>
              </w:rPr>
              <w:t>extendprob</w:t>
            </w:r>
            <w:proofErr w:type="spellEnd"/>
            <w:r w:rsidRPr="00934E00">
              <w:rPr>
                <w:rFonts w:eastAsia="Times New Roman" w:cs="Arial"/>
                <w:color w:val="000000"/>
                <w:sz w:val="20"/>
              </w:rPr>
              <w:t xml:space="preserve"> </w:t>
            </w:r>
          </w:p>
        </w:tc>
        <w:tc>
          <w:tcPr>
            <w:tcW w:w="2080" w:type="dxa"/>
          </w:tcPr>
          <w:p w14:paraId="191B561F" w14:textId="59C527C2"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.25 IP = .25;</w:t>
            </w:r>
          </w:p>
        </w:tc>
        <w:tc>
          <w:tcPr>
            <w:tcW w:w="2096" w:type="dxa"/>
          </w:tcPr>
          <w:p w14:paraId="48C3AD4A" w14:textId="15DF72AD"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1.0 NC = 0.7 IC = .25 IS = .5 IP = .5;</w:t>
            </w:r>
          </w:p>
        </w:tc>
        <w:tc>
          <w:tcPr>
            <w:tcW w:w="2096" w:type="dxa"/>
          </w:tcPr>
          <w:p w14:paraId="15DBDB68" w14:textId="48338114" w:rsidR="004C1EDE" w:rsidRPr="00760590" w:rsidRDefault="004C1EDE" w:rsidP="004C1EDE">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934E00">
              <w:rPr>
                <w:rFonts w:eastAsia="Times New Roman" w:cs="Arial"/>
                <w:color w:val="000000"/>
                <w:sz w:val="20"/>
              </w:rPr>
              <w:t>OH = 0.7 MD = .7 NC = 0.7 IC = .25 IS = .25 IP = .25;</w:t>
            </w:r>
          </w:p>
        </w:tc>
      </w:tr>
      <w:tr w:rsidR="00A91D16" w:rsidRPr="00760590" w14:paraId="4C36303F" w14:textId="77777777" w:rsidTr="00A91D16">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3553C0C6" w14:textId="4F444B3B" w:rsidR="00A91D16" w:rsidRPr="00934E00" w:rsidRDefault="00A91D16" w:rsidP="00A91D16">
            <w:pPr>
              <w:rPr>
                <w:rFonts w:eastAsia="Times New Roman" w:cs="Arial"/>
                <w:color w:val="000000"/>
                <w:sz w:val="20"/>
              </w:rPr>
            </w:pPr>
            <w:proofErr w:type="spellStart"/>
            <w:r w:rsidRPr="00760590">
              <w:rPr>
                <w:rFonts w:eastAsia="Times New Roman" w:cs="Arial"/>
                <w:color w:val="000000"/>
                <w:sz w:val="20"/>
                <w:szCs w:val="20"/>
              </w:rPr>
              <w:t>topoff_min_length</w:t>
            </w:r>
            <w:proofErr w:type="spellEnd"/>
          </w:p>
        </w:tc>
        <w:tc>
          <w:tcPr>
            <w:tcW w:w="2080" w:type="dxa"/>
            <w:vAlign w:val="bottom"/>
          </w:tcPr>
          <w:p w14:paraId="691745B1" w14:textId="0A06FD3D"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c>
          <w:tcPr>
            <w:tcW w:w="2096" w:type="dxa"/>
            <w:vAlign w:val="bottom"/>
          </w:tcPr>
          <w:p w14:paraId="3CD9885E" w14:textId="492DC8BA"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c>
          <w:tcPr>
            <w:tcW w:w="2096" w:type="dxa"/>
            <w:vAlign w:val="bottom"/>
          </w:tcPr>
          <w:p w14:paraId="00515BAA" w14:textId="7C7A70EB" w:rsidR="00A91D16" w:rsidRPr="00934E0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2</w:t>
            </w:r>
            <w:r w:rsidRPr="00760590">
              <w:rPr>
                <w:rFonts w:eastAsia="Times New Roman" w:cs="Arial"/>
                <w:color w:val="000000"/>
                <w:sz w:val="20"/>
                <w:szCs w:val="20"/>
              </w:rPr>
              <w:t>0</w:t>
            </w:r>
          </w:p>
        </w:tc>
      </w:tr>
      <w:tr w:rsidR="00A91D16" w:rsidRPr="00760590" w14:paraId="131D7EA4" w14:textId="77777777" w:rsidTr="00A91D16">
        <w:trPr>
          <w:trHeight w:val="70"/>
        </w:trPr>
        <w:tc>
          <w:tcPr>
            <w:cnfStyle w:val="001000000000" w:firstRow="0" w:lastRow="0" w:firstColumn="1" w:lastColumn="0" w:oddVBand="0" w:evenVBand="0" w:oddHBand="0" w:evenHBand="0" w:firstRowFirstColumn="0" w:firstRowLastColumn="0" w:lastRowFirstColumn="0" w:lastRowLastColumn="0"/>
            <w:tcW w:w="2750" w:type="dxa"/>
            <w:noWrap/>
            <w:vAlign w:val="bottom"/>
          </w:tcPr>
          <w:p w14:paraId="5C326EB5" w14:textId="004AD00D" w:rsidR="00A91D16" w:rsidRPr="00934E00" w:rsidRDefault="00A91D16" w:rsidP="00A91D16">
            <w:pPr>
              <w:rPr>
                <w:rFonts w:eastAsia="Times New Roman" w:cs="Arial"/>
                <w:color w:val="000000"/>
                <w:sz w:val="20"/>
              </w:rPr>
            </w:pPr>
            <w:proofErr w:type="spellStart"/>
            <w:r w:rsidRPr="00760590">
              <w:rPr>
                <w:rFonts w:eastAsia="Times New Roman" w:cs="Arial"/>
                <w:color w:val="000000"/>
                <w:sz w:val="20"/>
                <w:szCs w:val="20"/>
              </w:rPr>
              <w:t>topoff_rate</w:t>
            </w:r>
            <w:proofErr w:type="spellEnd"/>
          </w:p>
        </w:tc>
        <w:tc>
          <w:tcPr>
            <w:tcW w:w="2080" w:type="dxa"/>
            <w:vAlign w:val="bottom"/>
          </w:tcPr>
          <w:p w14:paraId="15CDF178" w14:textId="511C2CC2"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2096" w:type="dxa"/>
            <w:vAlign w:val="bottom"/>
          </w:tcPr>
          <w:p w14:paraId="18B548A9" w14:textId="40EDE47F"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2096" w:type="dxa"/>
            <w:vAlign w:val="bottom"/>
          </w:tcPr>
          <w:p w14:paraId="7DB13A7B" w14:textId="0163B215" w:rsidR="00A91D16" w:rsidRPr="00934E0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r>
      <w:tr w:rsidR="00614252" w:rsidRPr="00760590" w14:paraId="537D0766"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883A70"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REPLACEMENTRATIO</w:t>
            </w:r>
          </w:p>
        </w:tc>
        <w:tc>
          <w:tcPr>
            <w:tcW w:w="2080" w:type="dxa"/>
            <w:hideMark/>
          </w:tcPr>
          <w:p w14:paraId="79369BD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0.55</w:t>
            </w:r>
          </w:p>
        </w:tc>
        <w:tc>
          <w:tcPr>
            <w:tcW w:w="2096" w:type="dxa"/>
            <w:hideMark/>
          </w:tcPr>
          <w:p w14:paraId="3F06BB43"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0.66</w:t>
            </w:r>
          </w:p>
        </w:tc>
        <w:tc>
          <w:tcPr>
            <w:tcW w:w="2096" w:type="dxa"/>
            <w:hideMark/>
          </w:tcPr>
          <w:p w14:paraId="004ADFE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0.6</w:t>
            </w:r>
          </w:p>
        </w:tc>
      </w:tr>
      <w:tr w:rsidR="00614252" w:rsidRPr="00760590" w14:paraId="6F2D9CB5"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E91A367"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STATEOFWORK</w:t>
            </w:r>
          </w:p>
        </w:tc>
        <w:tc>
          <w:tcPr>
            <w:tcW w:w="2080" w:type="dxa"/>
            <w:hideMark/>
          </w:tcPr>
          <w:p w14:paraId="34369C5B"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CA</w:t>
            </w:r>
          </w:p>
        </w:tc>
        <w:tc>
          <w:tcPr>
            <w:tcW w:w="2096" w:type="dxa"/>
            <w:hideMark/>
          </w:tcPr>
          <w:p w14:paraId="2E19254D"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NJ</w:t>
            </w:r>
          </w:p>
        </w:tc>
        <w:tc>
          <w:tcPr>
            <w:tcW w:w="2096" w:type="dxa"/>
            <w:hideMark/>
          </w:tcPr>
          <w:p w14:paraId="15B8D77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RI</w:t>
            </w:r>
          </w:p>
        </w:tc>
      </w:tr>
      <w:tr w:rsidR="00614252" w:rsidRPr="00760590" w14:paraId="1BAF15F7" w14:textId="77777777" w:rsidTr="00A91D1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3E1AE5C"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TAKEUPRATES</w:t>
            </w:r>
          </w:p>
        </w:tc>
        <w:tc>
          <w:tcPr>
            <w:tcW w:w="2080" w:type="dxa"/>
          </w:tcPr>
          <w:p w14:paraId="43EADAC2" w14:textId="2A5503E5" w:rsidR="00614252" w:rsidRPr="0076059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OH=.40 MD=1.0 NC=1.0 IC = .50 IS = 0.85 IP =.22</w:t>
            </w:r>
          </w:p>
        </w:tc>
        <w:tc>
          <w:tcPr>
            <w:tcW w:w="2096" w:type="dxa"/>
          </w:tcPr>
          <w:p w14:paraId="23D72E6D" w14:textId="47A2BBF4" w:rsidR="00614252" w:rsidRPr="0076059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OH=0.33 MD=0.85 NC=0.85 IC = 0.06 IS = 0.08 IP =.0005</w:t>
            </w:r>
          </w:p>
        </w:tc>
        <w:tc>
          <w:tcPr>
            <w:tcW w:w="2096" w:type="dxa"/>
          </w:tcPr>
          <w:p w14:paraId="111CDF4C" w14:textId="5D98590C" w:rsidR="00614252" w:rsidRPr="00760590" w:rsidRDefault="001E3ED0"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rPr>
            </w:pPr>
            <w:r w:rsidRPr="001E3ED0">
              <w:rPr>
                <w:rFonts w:eastAsia="Times New Roman" w:cs="Arial"/>
                <w:color w:val="000000"/>
                <w:sz w:val="20"/>
              </w:rPr>
              <w:t>OH=.75 MD=1.0 NC=0.90 IC = .005 IS = 0.4 IP =.005</w:t>
            </w:r>
          </w:p>
        </w:tc>
      </w:tr>
      <w:tr w:rsidR="00614252" w:rsidRPr="00760590" w14:paraId="589AE384" w14:textId="77777777" w:rsidTr="00A91D16">
        <w:trPr>
          <w:trHeight w:val="219"/>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6EA76C7" w14:textId="77777777" w:rsidR="00614252" w:rsidRPr="00760590" w:rsidRDefault="00614252" w:rsidP="00A86ACA">
            <w:pPr>
              <w:rPr>
                <w:rFonts w:eastAsia="Times New Roman" w:cs="Arial"/>
                <w:color w:val="000000"/>
                <w:sz w:val="20"/>
              </w:rPr>
            </w:pPr>
            <w:r w:rsidRPr="00760590">
              <w:rPr>
                <w:rFonts w:eastAsia="Times New Roman" w:cs="Arial"/>
                <w:color w:val="000000"/>
                <w:sz w:val="20"/>
              </w:rPr>
              <w:t>WAITINGPERIOD</w:t>
            </w:r>
          </w:p>
        </w:tc>
        <w:tc>
          <w:tcPr>
            <w:tcW w:w="2080" w:type="dxa"/>
            <w:hideMark/>
          </w:tcPr>
          <w:p w14:paraId="0BDB862A"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c>
          <w:tcPr>
            <w:tcW w:w="2096" w:type="dxa"/>
            <w:hideMark/>
          </w:tcPr>
          <w:p w14:paraId="7FB6B2E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c>
          <w:tcPr>
            <w:tcW w:w="2096" w:type="dxa"/>
            <w:hideMark/>
          </w:tcPr>
          <w:p w14:paraId="1EF92F5E"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rPr>
            </w:pPr>
            <w:r w:rsidRPr="00760590">
              <w:rPr>
                <w:rFonts w:eastAsia="Times New Roman" w:cs="Arial"/>
                <w:color w:val="000000"/>
                <w:sz w:val="20"/>
              </w:rPr>
              <w:t>1</w:t>
            </w:r>
          </w:p>
        </w:tc>
      </w:tr>
    </w:tbl>
    <w:p w14:paraId="49172BE6" w14:textId="77777777" w:rsidR="00614252" w:rsidRPr="00760590" w:rsidRDefault="00614252" w:rsidP="00614252">
      <w:pPr>
        <w:rPr>
          <w:rFonts w:cs="Arial"/>
        </w:rPr>
      </w:pPr>
    </w:p>
    <w:p w14:paraId="18FBF471" w14:textId="13413A86" w:rsidR="00614252" w:rsidRPr="00760590" w:rsidRDefault="00614252" w:rsidP="00614252">
      <w:pPr>
        <w:rPr>
          <w:rFonts w:cs="Arial"/>
          <w:b/>
        </w:rPr>
      </w:pPr>
      <w:r w:rsidRPr="00760590">
        <w:rPr>
          <w:rFonts w:cs="Arial"/>
          <w:b/>
        </w:rPr>
        <w:t xml:space="preserve">IMPAQ </w:t>
      </w:r>
      <w:r w:rsidR="0017525B">
        <w:rPr>
          <w:rFonts w:cs="Arial"/>
          <w:b/>
        </w:rPr>
        <w:t xml:space="preserve">Model </w:t>
      </w:r>
      <w:r w:rsidRPr="00760590">
        <w:rPr>
          <w:rFonts w:cs="Arial"/>
          <w:b/>
        </w:rPr>
        <w:t>Parameters</w:t>
      </w:r>
      <w:r w:rsidR="002D0AFA" w:rsidRPr="00760590">
        <w:rPr>
          <w:rFonts w:cs="Arial"/>
          <w:b/>
        </w:rPr>
        <w:t xml:space="preserve"> Used</w:t>
      </w:r>
    </w:p>
    <w:tbl>
      <w:tblPr>
        <w:tblStyle w:val="ListTable4"/>
        <w:tblW w:w="6452" w:type="dxa"/>
        <w:tblLook w:val="04A0" w:firstRow="1" w:lastRow="0" w:firstColumn="1" w:lastColumn="0" w:noHBand="0" w:noVBand="1"/>
      </w:tblPr>
      <w:tblGrid>
        <w:gridCol w:w="2295"/>
        <w:gridCol w:w="1329"/>
        <w:gridCol w:w="1395"/>
        <w:gridCol w:w="1535"/>
      </w:tblGrid>
      <w:tr w:rsidR="00614252" w:rsidRPr="00760590" w14:paraId="525BCB75" w14:textId="77777777" w:rsidTr="009D0100">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shd w:val="clear" w:color="auto" w:fill="820023"/>
            <w:noWrap/>
            <w:hideMark/>
          </w:tcPr>
          <w:p w14:paraId="14DD5D62" w14:textId="77777777" w:rsidR="00614252" w:rsidRPr="00760590" w:rsidRDefault="00614252" w:rsidP="00A86ACA">
            <w:pPr>
              <w:rPr>
                <w:rFonts w:eastAsia="Times New Roman" w:cs="Arial"/>
                <w:b w:val="0"/>
                <w:bCs w:val="0"/>
                <w:color w:val="FFFFFF"/>
                <w:sz w:val="20"/>
                <w:szCs w:val="20"/>
              </w:rPr>
            </w:pPr>
            <w:r w:rsidRPr="00760590">
              <w:rPr>
                <w:rFonts w:eastAsia="Times New Roman" w:cs="Arial"/>
                <w:color w:val="FFFFFF"/>
                <w:sz w:val="20"/>
                <w:szCs w:val="20"/>
              </w:rPr>
              <w:t>Parameter</w:t>
            </w:r>
          </w:p>
        </w:tc>
        <w:tc>
          <w:tcPr>
            <w:tcW w:w="1329" w:type="dxa"/>
            <w:shd w:val="clear" w:color="auto" w:fill="820023"/>
            <w:noWrap/>
            <w:hideMark/>
          </w:tcPr>
          <w:p w14:paraId="0B543346"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California</w:t>
            </w:r>
          </w:p>
        </w:tc>
        <w:tc>
          <w:tcPr>
            <w:tcW w:w="1395" w:type="dxa"/>
            <w:shd w:val="clear" w:color="auto" w:fill="820023"/>
            <w:noWrap/>
            <w:hideMark/>
          </w:tcPr>
          <w:p w14:paraId="383FC086"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New Jersey</w:t>
            </w:r>
          </w:p>
        </w:tc>
        <w:tc>
          <w:tcPr>
            <w:tcW w:w="1535" w:type="dxa"/>
            <w:shd w:val="clear" w:color="auto" w:fill="820023"/>
            <w:noWrap/>
            <w:hideMark/>
          </w:tcPr>
          <w:p w14:paraId="00C9A216" w14:textId="77777777" w:rsidR="00614252" w:rsidRPr="00760590" w:rsidRDefault="00614252" w:rsidP="00A86ACA">
            <w:pPr>
              <w:cnfStyle w:val="100000000000" w:firstRow="1" w:lastRow="0" w:firstColumn="0" w:lastColumn="0" w:oddVBand="0" w:evenVBand="0" w:oddHBand="0" w:evenHBand="0" w:firstRowFirstColumn="0" w:firstRowLastColumn="0" w:lastRowFirstColumn="0" w:lastRowLastColumn="0"/>
              <w:rPr>
                <w:rFonts w:eastAsia="Times New Roman" w:cs="Arial"/>
                <w:b w:val="0"/>
                <w:bCs w:val="0"/>
                <w:color w:val="FFFFFF"/>
                <w:sz w:val="20"/>
                <w:szCs w:val="20"/>
              </w:rPr>
            </w:pPr>
            <w:r w:rsidRPr="00760590">
              <w:rPr>
                <w:rFonts w:eastAsia="Times New Roman" w:cs="Arial"/>
                <w:color w:val="FFFFFF"/>
                <w:sz w:val="20"/>
                <w:szCs w:val="20"/>
              </w:rPr>
              <w:t>Rhode Island</w:t>
            </w:r>
          </w:p>
        </w:tc>
      </w:tr>
      <w:tr w:rsidR="00614252" w:rsidRPr="00760590" w14:paraId="6D91789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6991A74"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ann_hours</w:t>
            </w:r>
            <w:proofErr w:type="spellEnd"/>
          </w:p>
        </w:tc>
        <w:tc>
          <w:tcPr>
            <w:tcW w:w="1329" w:type="dxa"/>
            <w:noWrap/>
            <w:hideMark/>
          </w:tcPr>
          <w:p w14:paraId="5A98960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2ABF713E"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0D6818F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2D03D46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0CD1F8B"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bene_effect</w:t>
            </w:r>
            <w:proofErr w:type="spellEnd"/>
          </w:p>
        </w:tc>
        <w:tc>
          <w:tcPr>
            <w:tcW w:w="1329" w:type="dxa"/>
            <w:noWrap/>
            <w:hideMark/>
          </w:tcPr>
          <w:p w14:paraId="583FB86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1F91A43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315535F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6E6A7C8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F7D8BF"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lastRenderedPageBreak/>
              <w:t>bene_level</w:t>
            </w:r>
            <w:proofErr w:type="spellEnd"/>
          </w:p>
        </w:tc>
        <w:tc>
          <w:tcPr>
            <w:tcW w:w="1329" w:type="dxa"/>
            <w:noWrap/>
            <w:hideMark/>
          </w:tcPr>
          <w:p w14:paraId="6D42D7B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0.55</w:t>
            </w:r>
          </w:p>
        </w:tc>
        <w:tc>
          <w:tcPr>
            <w:tcW w:w="1395" w:type="dxa"/>
            <w:noWrap/>
            <w:hideMark/>
          </w:tcPr>
          <w:p w14:paraId="385BBBB7"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0.66</w:t>
            </w:r>
          </w:p>
        </w:tc>
        <w:tc>
          <w:tcPr>
            <w:tcW w:w="1535" w:type="dxa"/>
            <w:noWrap/>
            <w:hideMark/>
          </w:tcPr>
          <w:p w14:paraId="323D22B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0.6</w:t>
            </w:r>
          </w:p>
        </w:tc>
      </w:tr>
      <w:tr w:rsidR="00614252" w:rsidRPr="00760590" w14:paraId="21EC072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6385F60"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bond_uptake</w:t>
            </w:r>
            <w:proofErr w:type="spellEnd"/>
          </w:p>
        </w:tc>
        <w:tc>
          <w:tcPr>
            <w:tcW w:w="1329" w:type="dxa"/>
            <w:noWrap/>
          </w:tcPr>
          <w:p w14:paraId="3BAFA3FE" w14:textId="5F0EAEA6"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.02</w:t>
            </w:r>
          </w:p>
        </w:tc>
        <w:tc>
          <w:tcPr>
            <w:tcW w:w="1395" w:type="dxa"/>
            <w:noWrap/>
          </w:tcPr>
          <w:p w14:paraId="5C331100" w14:textId="1770DE8C"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535" w:type="dxa"/>
            <w:noWrap/>
          </w:tcPr>
          <w:p w14:paraId="2E202303" w14:textId="7202C2AE"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r>
      <w:tr w:rsidR="00614252" w:rsidRPr="00760590" w14:paraId="5AAF9D5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6DB2D92"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dependent_allow</w:t>
            </w:r>
            <w:proofErr w:type="spellEnd"/>
          </w:p>
        </w:tc>
        <w:tc>
          <w:tcPr>
            <w:tcW w:w="1329" w:type="dxa"/>
            <w:noWrap/>
            <w:hideMark/>
          </w:tcPr>
          <w:p w14:paraId="5170220A"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c>
          <w:tcPr>
            <w:tcW w:w="1395" w:type="dxa"/>
            <w:noWrap/>
            <w:hideMark/>
          </w:tcPr>
          <w:p w14:paraId="55D6B7F7"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c>
          <w:tcPr>
            <w:tcW w:w="1535" w:type="dxa"/>
            <w:noWrap/>
            <w:hideMark/>
          </w:tcPr>
          <w:p w14:paraId="295C72D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10</w:t>
            </w:r>
          </w:p>
        </w:tc>
      </w:tr>
      <w:tr w:rsidR="00614252" w:rsidRPr="00760590" w14:paraId="5B1BC4B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E331122"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dual_receiver</w:t>
            </w:r>
            <w:proofErr w:type="spellEnd"/>
          </w:p>
        </w:tc>
        <w:tc>
          <w:tcPr>
            <w:tcW w:w="1329" w:type="dxa"/>
            <w:noWrap/>
            <w:hideMark/>
          </w:tcPr>
          <w:p w14:paraId="2824FDA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2E22A669"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0256E85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18AFC311"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3569765"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Earnings</w:t>
            </w:r>
          </w:p>
        </w:tc>
        <w:tc>
          <w:tcPr>
            <w:tcW w:w="1329" w:type="dxa"/>
            <w:noWrap/>
            <w:hideMark/>
          </w:tcPr>
          <w:p w14:paraId="3BFAD249"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300</w:t>
            </w:r>
          </w:p>
        </w:tc>
        <w:tc>
          <w:tcPr>
            <w:tcW w:w="1395" w:type="dxa"/>
            <w:noWrap/>
            <w:hideMark/>
          </w:tcPr>
          <w:p w14:paraId="20621722"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8400</w:t>
            </w:r>
          </w:p>
        </w:tc>
        <w:tc>
          <w:tcPr>
            <w:tcW w:w="1535" w:type="dxa"/>
            <w:noWrap/>
            <w:hideMark/>
          </w:tcPr>
          <w:p w14:paraId="6E1E3A4E"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3840</w:t>
            </w:r>
          </w:p>
        </w:tc>
      </w:tr>
      <w:tr w:rsidR="00614252" w:rsidRPr="00760590" w14:paraId="16C9E9D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9DB190D"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ext_base_effect</w:t>
            </w:r>
            <w:proofErr w:type="spellEnd"/>
          </w:p>
        </w:tc>
        <w:tc>
          <w:tcPr>
            <w:tcW w:w="1329" w:type="dxa"/>
            <w:noWrap/>
            <w:hideMark/>
          </w:tcPr>
          <w:p w14:paraId="555CD23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c>
          <w:tcPr>
            <w:tcW w:w="1395" w:type="dxa"/>
            <w:noWrap/>
            <w:hideMark/>
          </w:tcPr>
          <w:p w14:paraId="64F8DD7F"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c>
          <w:tcPr>
            <w:tcW w:w="1535" w:type="dxa"/>
            <w:noWrap/>
            <w:hideMark/>
          </w:tcPr>
          <w:p w14:paraId="3A562B5A"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TRUE</w:t>
            </w:r>
          </w:p>
        </w:tc>
      </w:tr>
      <w:tr w:rsidR="00614252" w:rsidRPr="00760590" w14:paraId="54721B6E"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1CEE9D"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extend_days</w:t>
            </w:r>
            <w:proofErr w:type="spellEnd"/>
          </w:p>
        </w:tc>
        <w:tc>
          <w:tcPr>
            <w:tcW w:w="1329" w:type="dxa"/>
            <w:noWrap/>
            <w:hideMark/>
          </w:tcPr>
          <w:p w14:paraId="7FFAF37E"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595C2FA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409CA4F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3E97E51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8933A88"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extend_prob</w:t>
            </w:r>
            <w:proofErr w:type="spellEnd"/>
          </w:p>
        </w:tc>
        <w:tc>
          <w:tcPr>
            <w:tcW w:w="1329" w:type="dxa"/>
            <w:noWrap/>
            <w:hideMark/>
          </w:tcPr>
          <w:p w14:paraId="033938A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453EBF2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1336F669"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70FFE2EB"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43BD5F4"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extend_prop</w:t>
            </w:r>
            <w:proofErr w:type="spellEnd"/>
          </w:p>
        </w:tc>
        <w:tc>
          <w:tcPr>
            <w:tcW w:w="1329" w:type="dxa"/>
            <w:noWrap/>
            <w:hideMark/>
          </w:tcPr>
          <w:p w14:paraId="668BD97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395" w:type="dxa"/>
            <w:noWrap/>
            <w:hideMark/>
          </w:tcPr>
          <w:p w14:paraId="1E23872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c>
          <w:tcPr>
            <w:tcW w:w="1535" w:type="dxa"/>
            <w:noWrap/>
            <w:hideMark/>
          </w:tcPr>
          <w:p w14:paraId="5405790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0</w:t>
            </w:r>
          </w:p>
        </w:tc>
      </w:tr>
      <w:tr w:rsidR="00614252" w:rsidRPr="00760590" w14:paraId="54DD0161"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B13D1F"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fmla_protect</w:t>
            </w:r>
            <w:proofErr w:type="spellEnd"/>
          </w:p>
        </w:tc>
        <w:tc>
          <w:tcPr>
            <w:tcW w:w="1329" w:type="dxa"/>
            <w:noWrap/>
            <w:hideMark/>
          </w:tcPr>
          <w:p w14:paraId="61828987"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67E2F3E1"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08B2F7E7"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42082F43"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3D8AC360"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full_particip_needer</w:t>
            </w:r>
            <w:proofErr w:type="spellEnd"/>
          </w:p>
        </w:tc>
        <w:tc>
          <w:tcPr>
            <w:tcW w:w="1329" w:type="dxa"/>
            <w:noWrap/>
            <w:hideMark/>
          </w:tcPr>
          <w:p w14:paraId="0F760B4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3E9A53C4"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418C64EA"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0A8D235D"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09F767"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GOVERNMENT</w:t>
            </w:r>
          </w:p>
        </w:tc>
        <w:tc>
          <w:tcPr>
            <w:tcW w:w="1329" w:type="dxa"/>
            <w:noWrap/>
            <w:hideMark/>
          </w:tcPr>
          <w:p w14:paraId="4C6510FF" w14:textId="13A73BD1" w:rsidR="00614252" w:rsidRPr="00760590" w:rsidRDefault="00FD2BD6"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TRUE</w:t>
            </w:r>
          </w:p>
        </w:tc>
        <w:tc>
          <w:tcPr>
            <w:tcW w:w="1395" w:type="dxa"/>
            <w:noWrap/>
            <w:hideMark/>
          </w:tcPr>
          <w:p w14:paraId="5C49D3A9"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1749F01C"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614252" w:rsidRPr="00760590" w14:paraId="5BCCC70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3925B4F"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illchild_uptake</w:t>
            </w:r>
            <w:proofErr w:type="spellEnd"/>
          </w:p>
        </w:tc>
        <w:tc>
          <w:tcPr>
            <w:tcW w:w="1329" w:type="dxa"/>
            <w:noWrap/>
          </w:tcPr>
          <w:p w14:paraId="00C5CC35" w14:textId="1F016157" w:rsidR="00614252" w:rsidRPr="0076059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3F37ACF3" w14:textId="09EA0648" w:rsidR="00614252" w:rsidRPr="0076059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55F2B9BF" w14:textId="3105D810" w:rsidR="00614252" w:rsidRPr="0076059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r>
      <w:tr w:rsidR="00614252" w:rsidRPr="00760590" w14:paraId="6B705AB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FC2DEF"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illparent_uptake</w:t>
            </w:r>
            <w:proofErr w:type="spellEnd"/>
          </w:p>
        </w:tc>
        <w:tc>
          <w:tcPr>
            <w:tcW w:w="1329" w:type="dxa"/>
            <w:noWrap/>
          </w:tcPr>
          <w:p w14:paraId="3A7B1439" w14:textId="53DAD1A1" w:rsidR="00614252" w:rsidRPr="0076059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1EC3A5DA" w14:textId="154E7889" w:rsidR="00614252" w:rsidRPr="0076059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52BE5930" w14:textId="0BD52168"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r>
      <w:tr w:rsidR="00614252" w:rsidRPr="00760590" w14:paraId="64D1A37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0559F09"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illspouse_uptake</w:t>
            </w:r>
            <w:proofErr w:type="spellEnd"/>
          </w:p>
        </w:tc>
        <w:tc>
          <w:tcPr>
            <w:tcW w:w="1329" w:type="dxa"/>
            <w:noWrap/>
          </w:tcPr>
          <w:p w14:paraId="7FC2F3B5" w14:textId="34E731D4" w:rsidR="00614252" w:rsidRPr="0076059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395" w:type="dxa"/>
            <w:noWrap/>
          </w:tcPr>
          <w:p w14:paraId="750C65FB" w14:textId="6F40F245" w:rsidR="00614252" w:rsidRPr="0076059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.001</w:t>
            </w:r>
          </w:p>
        </w:tc>
        <w:tc>
          <w:tcPr>
            <w:tcW w:w="1535" w:type="dxa"/>
            <w:noWrap/>
          </w:tcPr>
          <w:p w14:paraId="77B13881" w14:textId="49BC101E" w:rsidR="00614252" w:rsidRPr="00760590" w:rsidRDefault="00B47F52" w:rsidP="00BD0D2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.00</w:t>
            </w:r>
            <w:r w:rsidR="00BD0D2F">
              <w:rPr>
                <w:rFonts w:eastAsia="Times New Roman" w:cs="Arial"/>
                <w:color w:val="000000"/>
                <w:sz w:val="20"/>
                <w:szCs w:val="20"/>
              </w:rPr>
              <w:t>2</w:t>
            </w:r>
          </w:p>
        </w:tc>
      </w:tr>
      <w:tr w:rsidR="00E47925" w:rsidRPr="00760590" w14:paraId="749F0D16"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979477A" w14:textId="77777777" w:rsidR="00E47925" w:rsidRPr="00760590" w:rsidRDefault="00E47925" w:rsidP="00E47925">
            <w:pPr>
              <w:rPr>
                <w:rFonts w:eastAsia="Times New Roman" w:cs="Arial"/>
                <w:color w:val="000000"/>
                <w:sz w:val="20"/>
                <w:szCs w:val="20"/>
              </w:rPr>
            </w:pPr>
            <w:proofErr w:type="spellStart"/>
            <w:r w:rsidRPr="00760590">
              <w:rPr>
                <w:rFonts w:eastAsia="Times New Roman" w:cs="Arial"/>
                <w:color w:val="000000"/>
                <w:sz w:val="20"/>
                <w:szCs w:val="20"/>
              </w:rPr>
              <w:t>impute_method</w:t>
            </w:r>
            <w:proofErr w:type="spellEnd"/>
          </w:p>
        </w:tc>
        <w:tc>
          <w:tcPr>
            <w:tcW w:w="1329" w:type="dxa"/>
            <w:noWrap/>
            <w:hideMark/>
          </w:tcPr>
          <w:p w14:paraId="1CB7EA17" w14:textId="390952FA"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ED2A92">
              <w:rPr>
                <w:rFonts w:eastAsia="Times New Roman" w:cs="Arial"/>
                <w:color w:val="000000"/>
                <w:sz w:val="20"/>
                <w:szCs w:val="20"/>
              </w:rPr>
              <w:t>logit</w:t>
            </w:r>
          </w:p>
        </w:tc>
        <w:tc>
          <w:tcPr>
            <w:tcW w:w="1395" w:type="dxa"/>
            <w:noWrap/>
            <w:hideMark/>
          </w:tcPr>
          <w:p w14:paraId="569C34DE" w14:textId="4D8FE6E6"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ED2A92">
              <w:rPr>
                <w:rFonts w:eastAsia="Times New Roman" w:cs="Arial"/>
                <w:color w:val="000000"/>
                <w:sz w:val="20"/>
                <w:szCs w:val="20"/>
              </w:rPr>
              <w:t>logit</w:t>
            </w:r>
          </w:p>
        </w:tc>
        <w:tc>
          <w:tcPr>
            <w:tcW w:w="1535" w:type="dxa"/>
            <w:noWrap/>
            <w:hideMark/>
          </w:tcPr>
          <w:p w14:paraId="41A5118C" w14:textId="77777777" w:rsidR="00E47925" w:rsidRPr="00760590" w:rsidRDefault="00E47925" w:rsidP="00E47925">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logit</w:t>
            </w:r>
          </w:p>
        </w:tc>
      </w:tr>
      <w:tr w:rsidR="00614252" w:rsidRPr="00760590" w14:paraId="37CA55E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4C5EE0B"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matdis_uptake</w:t>
            </w:r>
            <w:proofErr w:type="spellEnd"/>
          </w:p>
        </w:tc>
        <w:tc>
          <w:tcPr>
            <w:tcW w:w="1329" w:type="dxa"/>
            <w:noWrap/>
          </w:tcPr>
          <w:p w14:paraId="0849E8F4" w14:textId="02A5383C" w:rsidR="00614252" w:rsidRPr="0076059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w:t>
            </w:r>
            <w:r w:rsidR="00B47F52">
              <w:rPr>
                <w:rFonts w:eastAsia="Times New Roman" w:cs="Arial"/>
                <w:color w:val="000000"/>
                <w:sz w:val="20"/>
                <w:szCs w:val="20"/>
              </w:rPr>
              <w:t>2</w:t>
            </w:r>
          </w:p>
        </w:tc>
        <w:tc>
          <w:tcPr>
            <w:tcW w:w="1395" w:type="dxa"/>
            <w:noWrap/>
          </w:tcPr>
          <w:p w14:paraId="167A7AA9" w14:textId="4A7842B3" w:rsidR="00614252" w:rsidRPr="00760590" w:rsidRDefault="00BD0D2F"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.01</w:t>
            </w:r>
          </w:p>
        </w:tc>
        <w:tc>
          <w:tcPr>
            <w:tcW w:w="1535" w:type="dxa"/>
            <w:noWrap/>
          </w:tcPr>
          <w:p w14:paraId="73C06AB3" w14:textId="584DD315" w:rsidR="00614252" w:rsidRPr="00760590" w:rsidRDefault="00B47F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p>
        </w:tc>
      </w:tr>
      <w:tr w:rsidR="00614252" w:rsidRPr="00760590" w14:paraId="0EF68AC9"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84E68F0"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maxlen_bond</w:t>
            </w:r>
            <w:proofErr w:type="spellEnd"/>
          </w:p>
        </w:tc>
        <w:tc>
          <w:tcPr>
            <w:tcW w:w="1329" w:type="dxa"/>
            <w:noWrap/>
            <w:hideMark/>
          </w:tcPr>
          <w:p w14:paraId="231CC037"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2106CF94"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1D563330"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65D6217"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3370C66"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maxlen_DI</w:t>
            </w:r>
            <w:proofErr w:type="spellEnd"/>
          </w:p>
        </w:tc>
        <w:tc>
          <w:tcPr>
            <w:tcW w:w="1329" w:type="dxa"/>
            <w:noWrap/>
            <w:hideMark/>
          </w:tcPr>
          <w:p w14:paraId="11E3748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5DFB3AB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0A082AC4"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494AA470"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788F1BB"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maxlen_illchild</w:t>
            </w:r>
            <w:proofErr w:type="spellEnd"/>
          </w:p>
        </w:tc>
        <w:tc>
          <w:tcPr>
            <w:tcW w:w="1329" w:type="dxa"/>
            <w:noWrap/>
            <w:hideMark/>
          </w:tcPr>
          <w:p w14:paraId="5BAE89FE"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51F0C73D"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1D185391"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5EFFF19"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F933075"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maxlen_illparent</w:t>
            </w:r>
            <w:proofErr w:type="spellEnd"/>
          </w:p>
        </w:tc>
        <w:tc>
          <w:tcPr>
            <w:tcW w:w="1329" w:type="dxa"/>
            <w:noWrap/>
            <w:hideMark/>
          </w:tcPr>
          <w:p w14:paraId="5CB6D53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6D1D86B9"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20C663D1"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33E60D3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31A4870"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maxlen_illspouse</w:t>
            </w:r>
            <w:proofErr w:type="spellEnd"/>
          </w:p>
        </w:tc>
        <w:tc>
          <w:tcPr>
            <w:tcW w:w="1329" w:type="dxa"/>
            <w:noWrap/>
            <w:hideMark/>
          </w:tcPr>
          <w:p w14:paraId="7259A8F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74B3A8A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2B59ED01"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7951A91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B95C642"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maxlen_matdis</w:t>
            </w:r>
            <w:proofErr w:type="spellEnd"/>
          </w:p>
        </w:tc>
        <w:tc>
          <w:tcPr>
            <w:tcW w:w="1329" w:type="dxa"/>
            <w:noWrap/>
            <w:hideMark/>
          </w:tcPr>
          <w:p w14:paraId="5BE38C32"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4386392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0F4C331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3604AC63"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CD1A59C"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maxlen_own</w:t>
            </w:r>
            <w:proofErr w:type="spellEnd"/>
          </w:p>
        </w:tc>
        <w:tc>
          <w:tcPr>
            <w:tcW w:w="1329" w:type="dxa"/>
            <w:noWrap/>
            <w:hideMark/>
          </w:tcPr>
          <w:p w14:paraId="21CB370D"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0C0BBE59"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399220E4"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40F4E6AD"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6C561878"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maxlen_PFL</w:t>
            </w:r>
            <w:proofErr w:type="spellEnd"/>
          </w:p>
        </w:tc>
        <w:tc>
          <w:tcPr>
            <w:tcW w:w="1329" w:type="dxa"/>
            <w:noWrap/>
            <w:hideMark/>
          </w:tcPr>
          <w:p w14:paraId="3DF5B0E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395" w:type="dxa"/>
            <w:noWrap/>
            <w:hideMark/>
          </w:tcPr>
          <w:p w14:paraId="158F4FD4"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30</w:t>
            </w:r>
          </w:p>
        </w:tc>
        <w:tc>
          <w:tcPr>
            <w:tcW w:w="1535" w:type="dxa"/>
            <w:noWrap/>
            <w:hideMark/>
          </w:tcPr>
          <w:p w14:paraId="35F63250"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20</w:t>
            </w:r>
          </w:p>
        </w:tc>
      </w:tr>
      <w:tr w:rsidR="00614252" w:rsidRPr="00760590" w14:paraId="3509F59B"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E425CDB"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maxlen_total</w:t>
            </w:r>
            <w:proofErr w:type="spellEnd"/>
          </w:p>
        </w:tc>
        <w:tc>
          <w:tcPr>
            <w:tcW w:w="1329" w:type="dxa"/>
            <w:noWrap/>
            <w:hideMark/>
          </w:tcPr>
          <w:p w14:paraId="22F10784"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260</w:t>
            </w:r>
          </w:p>
        </w:tc>
        <w:tc>
          <w:tcPr>
            <w:tcW w:w="1395" w:type="dxa"/>
            <w:noWrap/>
            <w:hideMark/>
          </w:tcPr>
          <w:p w14:paraId="13BA112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130</w:t>
            </w:r>
          </w:p>
        </w:tc>
        <w:tc>
          <w:tcPr>
            <w:tcW w:w="1535" w:type="dxa"/>
            <w:noWrap/>
            <w:hideMark/>
          </w:tcPr>
          <w:p w14:paraId="6430892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150</w:t>
            </w:r>
          </w:p>
        </w:tc>
      </w:tr>
      <w:tr w:rsidR="00614252" w:rsidRPr="00760590" w14:paraId="22F03E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A2018BE"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minsize</w:t>
            </w:r>
            <w:proofErr w:type="spellEnd"/>
          </w:p>
        </w:tc>
        <w:tc>
          <w:tcPr>
            <w:tcW w:w="1329" w:type="dxa"/>
            <w:noWrap/>
            <w:hideMark/>
          </w:tcPr>
          <w:p w14:paraId="1C621E4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7B30107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7DF45F12"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13DD3A34"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7597FCC4"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own_uptake</w:t>
            </w:r>
            <w:proofErr w:type="spellEnd"/>
          </w:p>
        </w:tc>
        <w:tc>
          <w:tcPr>
            <w:tcW w:w="1329" w:type="dxa"/>
            <w:noWrap/>
          </w:tcPr>
          <w:p w14:paraId="62C8E03D" w14:textId="095930C6" w:rsidR="00614252" w:rsidRPr="00760590" w:rsidRDefault="006F13AA"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.04</w:t>
            </w:r>
          </w:p>
        </w:tc>
        <w:tc>
          <w:tcPr>
            <w:tcW w:w="1395" w:type="dxa"/>
            <w:noWrap/>
          </w:tcPr>
          <w:p w14:paraId="4F4F79DF" w14:textId="38458D62" w:rsidR="00614252" w:rsidRPr="00760590" w:rsidRDefault="00B47F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.03</w:t>
            </w:r>
          </w:p>
        </w:tc>
        <w:tc>
          <w:tcPr>
            <w:tcW w:w="1535" w:type="dxa"/>
            <w:noWrap/>
          </w:tcPr>
          <w:p w14:paraId="37034790" w14:textId="6E5A50AA" w:rsidR="00614252" w:rsidRPr="00760590" w:rsidRDefault="00BD0D2F"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.08</w:t>
            </w:r>
          </w:p>
        </w:tc>
      </w:tr>
      <w:tr w:rsidR="00614252" w:rsidRPr="00760590" w14:paraId="77E2EF1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B42CF37"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SELFEMP</w:t>
            </w:r>
          </w:p>
        </w:tc>
        <w:tc>
          <w:tcPr>
            <w:tcW w:w="1329" w:type="dxa"/>
            <w:noWrap/>
            <w:hideMark/>
          </w:tcPr>
          <w:p w14:paraId="2D145B9B"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395" w:type="dxa"/>
            <w:noWrap/>
            <w:hideMark/>
          </w:tcPr>
          <w:p w14:paraId="010B0EFF"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c>
          <w:tcPr>
            <w:tcW w:w="1535" w:type="dxa"/>
            <w:noWrap/>
            <w:hideMark/>
          </w:tcPr>
          <w:p w14:paraId="204AFD44"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 xml:space="preserve">FALSE </w:t>
            </w:r>
          </w:p>
        </w:tc>
      </w:tr>
      <w:tr w:rsidR="00A91D16" w:rsidRPr="00760590" w14:paraId="679DB0A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57FC604C" w14:textId="77777777" w:rsidR="00A91D16" w:rsidRPr="00760590" w:rsidRDefault="00A91D16" w:rsidP="00A91D16">
            <w:pPr>
              <w:rPr>
                <w:rFonts w:eastAsia="Times New Roman" w:cs="Arial"/>
                <w:color w:val="000000"/>
                <w:sz w:val="20"/>
                <w:szCs w:val="20"/>
              </w:rPr>
            </w:pPr>
            <w:proofErr w:type="spellStart"/>
            <w:r w:rsidRPr="00760590">
              <w:rPr>
                <w:rFonts w:eastAsia="Times New Roman" w:cs="Arial"/>
                <w:color w:val="000000"/>
                <w:sz w:val="20"/>
                <w:szCs w:val="20"/>
              </w:rPr>
              <w:t>topoff_min_length</w:t>
            </w:r>
            <w:proofErr w:type="spellEnd"/>
          </w:p>
        </w:tc>
        <w:tc>
          <w:tcPr>
            <w:tcW w:w="1329" w:type="dxa"/>
            <w:noWrap/>
            <w:hideMark/>
          </w:tcPr>
          <w:p w14:paraId="080738BA" w14:textId="7C0A2F36"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c>
          <w:tcPr>
            <w:tcW w:w="1395" w:type="dxa"/>
            <w:noWrap/>
            <w:hideMark/>
          </w:tcPr>
          <w:p w14:paraId="1817E761" w14:textId="0335646E"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c>
          <w:tcPr>
            <w:tcW w:w="1535" w:type="dxa"/>
            <w:noWrap/>
            <w:hideMark/>
          </w:tcPr>
          <w:p w14:paraId="6814235E" w14:textId="4233AE73" w:rsidR="00A91D16" w:rsidRPr="00760590" w:rsidRDefault="00A91D16" w:rsidP="00A91D16">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2</w:t>
            </w:r>
            <w:r w:rsidRPr="00760590">
              <w:rPr>
                <w:rFonts w:eastAsia="Times New Roman" w:cs="Arial"/>
                <w:color w:val="000000"/>
                <w:sz w:val="20"/>
                <w:szCs w:val="20"/>
              </w:rPr>
              <w:t>0</w:t>
            </w:r>
          </w:p>
        </w:tc>
      </w:tr>
      <w:tr w:rsidR="00A91D16" w:rsidRPr="00760590" w14:paraId="496F1028"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78ED8E7" w14:textId="77777777" w:rsidR="00A91D16" w:rsidRPr="00760590" w:rsidRDefault="00A91D16" w:rsidP="00A91D16">
            <w:pPr>
              <w:rPr>
                <w:rFonts w:eastAsia="Times New Roman" w:cs="Arial"/>
                <w:color w:val="000000"/>
                <w:sz w:val="20"/>
                <w:szCs w:val="20"/>
              </w:rPr>
            </w:pPr>
            <w:proofErr w:type="spellStart"/>
            <w:r w:rsidRPr="00760590">
              <w:rPr>
                <w:rFonts w:eastAsia="Times New Roman" w:cs="Arial"/>
                <w:color w:val="000000"/>
                <w:sz w:val="20"/>
                <w:szCs w:val="20"/>
              </w:rPr>
              <w:t>topoff_rate</w:t>
            </w:r>
            <w:proofErr w:type="spellEnd"/>
          </w:p>
        </w:tc>
        <w:tc>
          <w:tcPr>
            <w:tcW w:w="1329" w:type="dxa"/>
            <w:noWrap/>
            <w:hideMark/>
          </w:tcPr>
          <w:p w14:paraId="2E23CE6A" w14:textId="5831A7F6"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1395" w:type="dxa"/>
            <w:noWrap/>
            <w:hideMark/>
          </w:tcPr>
          <w:p w14:paraId="2EB290B3" w14:textId="57BB96FA"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c>
          <w:tcPr>
            <w:tcW w:w="1535" w:type="dxa"/>
            <w:noWrap/>
            <w:hideMark/>
          </w:tcPr>
          <w:p w14:paraId="1365F4DA" w14:textId="5FCF62DB" w:rsidR="00A91D16" w:rsidRPr="00760590" w:rsidRDefault="00A91D16" w:rsidP="00A91D16">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w:t>
            </w:r>
            <w:r w:rsidRPr="00760590">
              <w:rPr>
                <w:rFonts w:eastAsia="Times New Roman" w:cs="Arial"/>
                <w:color w:val="000000"/>
                <w:sz w:val="20"/>
                <w:szCs w:val="20"/>
              </w:rPr>
              <w:t>0</w:t>
            </w:r>
            <w:r>
              <w:rPr>
                <w:rFonts w:eastAsia="Times New Roman" w:cs="Arial"/>
                <w:color w:val="000000"/>
                <w:sz w:val="20"/>
                <w:szCs w:val="20"/>
              </w:rPr>
              <w:t>6</w:t>
            </w:r>
          </w:p>
        </w:tc>
      </w:tr>
      <w:tr w:rsidR="00614252" w:rsidRPr="00760590" w14:paraId="43E6C966"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44CBBAE1"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waiting_period</w:t>
            </w:r>
            <w:proofErr w:type="spellEnd"/>
          </w:p>
        </w:tc>
        <w:tc>
          <w:tcPr>
            <w:tcW w:w="1329" w:type="dxa"/>
            <w:noWrap/>
            <w:hideMark/>
          </w:tcPr>
          <w:p w14:paraId="56CD163D"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c>
          <w:tcPr>
            <w:tcW w:w="1395" w:type="dxa"/>
            <w:noWrap/>
            <w:hideMark/>
          </w:tcPr>
          <w:p w14:paraId="14DB0D7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c>
          <w:tcPr>
            <w:tcW w:w="1535" w:type="dxa"/>
            <w:noWrap/>
            <w:hideMark/>
          </w:tcPr>
          <w:p w14:paraId="32A01F8A"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w:t>
            </w:r>
          </w:p>
        </w:tc>
      </w:tr>
      <w:tr w:rsidR="00614252" w:rsidRPr="00760590" w14:paraId="74EF3C7C"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07C926D9"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week_bene_cap</w:t>
            </w:r>
            <w:proofErr w:type="spellEnd"/>
          </w:p>
        </w:tc>
        <w:tc>
          <w:tcPr>
            <w:tcW w:w="1329" w:type="dxa"/>
            <w:noWrap/>
            <w:hideMark/>
          </w:tcPr>
          <w:p w14:paraId="4AE40FAC"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1216</w:t>
            </w:r>
          </w:p>
        </w:tc>
        <w:tc>
          <w:tcPr>
            <w:tcW w:w="1395" w:type="dxa"/>
            <w:noWrap/>
            <w:hideMark/>
          </w:tcPr>
          <w:p w14:paraId="2A3A2635"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594</w:t>
            </w:r>
          </w:p>
        </w:tc>
        <w:tc>
          <w:tcPr>
            <w:tcW w:w="1535" w:type="dxa"/>
            <w:noWrap/>
            <w:hideMark/>
          </w:tcPr>
          <w:p w14:paraId="13D8883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795</w:t>
            </w:r>
          </w:p>
        </w:tc>
      </w:tr>
      <w:tr w:rsidR="00614252" w:rsidRPr="00760590" w14:paraId="149898D7"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18F06752"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week_bene_cap_prop</w:t>
            </w:r>
            <w:proofErr w:type="spellEnd"/>
          </w:p>
        </w:tc>
        <w:tc>
          <w:tcPr>
            <w:tcW w:w="1329" w:type="dxa"/>
            <w:noWrap/>
            <w:hideMark/>
          </w:tcPr>
          <w:p w14:paraId="59B87B72"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1564A945"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51BE8246"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r w:rsidR="00614252" w:rsidRPr="00760590" w14:paraId="4B87836F" w14:textId="77777777" w:rsidTr="009D0100">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193" w:type="dxa"/>
            <w:noWrap/>
          </w:tcPr>
          <w:p w14:paraId="3D2C28AD" w14:textId="77777777" w:rsidR="00614252" w:rsidRPr="00760590" w:rsidRDefault="00614252" w:rsidP="00A86ACA">
            <w:pPr>
              <w:rPr>
                <w:rFonts w:eastAsia="Times New Roman" w:cs="Arial"/>
                <w:color w:val="000000"/>
                <w:sz w:val="20"/>
                <w:szCs w:val="20"/>
              </w:rPr>
            </w:pPr>
            <w:proofErr w:type="spellStart"/>
            <w:r w:rsidRPr="00760590">
              <w:rPr>
                <w:rFonts w:eastAsia="Times New Roman" w:cs="Arial"/>
                <w:color w:val="000000"/>
                <w:sz w:val="20"/>
                <w:szCs w:val="20"/>
              </w:rPr>
              <w:t>week_bene_min</w:t>
            </w:r>
            <w:proofErr w:type="spellEnd"/>
          </w:p>
        </w:tc>
        <w:tc>
          <w:tcPr>
            <w:tcW w:w="1329" w:type="dxa"/>
            <w:noWrap/>
          </w:tcPr>
          <w:p w14:paraId="62215401"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50</w:t>
            </w:r>
          </w:p>
        </w:tc>
        <w:tc>
          <w:tcPr>
            <w:tcW w:w="1395" w:type="dxa"/>
            <w:noWrap/>
          </w:tcPr>
          <w:p w14:paraId="33A09E6E" w14:textId="2BDA6CCD" w:rsidR="00614252" w:rsidRPr="00760590" w:rsidRDefault="00402539"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Pr>
                <w:rFonts w:eastAsia="Times New Roman" w:cs="Arial"/>
                <w:color w:val="000000"/>
                <w:sz w:val="20"/>
                <w:szCs w:val="20"/>
              </w:rPr>
              <w:t>0</w:t>
            </w:r>
          </w:p>
        </w:tc>
        <w:tc>
          <w:tcPr>
            <w:tcW w:w="1535" w:type="dxa"/>
            <w:noWrap/>
          </w:tcPr>
          <w:p w14:paraId="33EAA34D" w14:textId="77777777" w:rsidR="00614252" w:rsidRPr="00760590" w:rsidRDefault="00614252" w:rsidP="00A86AC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89</w:t>
            </w:r>
          </w:p>
        </w:tc>
      </w:tr>
      <w:tr w:rsidR="00614252" w:rsidRPr="00760590" w14:paraId="2C557CC2" w14:textId="77777777" w:rsidTr="009D0100">
        <w:trPr>
          <w:trHeight w:val="244"/>
        </w:trPr>
        <w:tc>
          <w:tcPr>
            <w:cnfStyle w:val="001000000000" w:firstRow="0" w:lastRow="0" w:firstColumn="1" w:lastColumn="0" w:oddVBand="0" w:evenVBand="0" w:oddHBand="0" w:evenHBand="0" w:firstRowFirstColumn="0" w:firstRowLastColumn="0" w:lastRowFirstColumn="0" w:lastRowLastColumn="0"/>
            <w:tcW w:w="2193" w:type="dxa"/>
            <w:noWrap/>
            <w:hideMark/>
          </w:tcPr>
          <w:p w14:paraId="28CA1796" w14:textId="77777777" w:rsidR="00614252" w:rsidRPr="00760590" w:rsidRDefault="00614252" w:rsidP="00A86ACA">
            <w:pPr>
              <w:rPr>
                <w:rFonts w:eastAsia="Times New Roman" w:cs="Arial"/>
                <w:color w:val="000000"/>
                <w:sz w:val="20"/>
                <w:szCs w:val="20"/>
              </w:rPr>
            </w:pPr>
            <w:r w:rsidRPr="00760590">
              <w:rPr>
                <w:rFonts w:eastAsia="Times New Roman" w:cs="Arial"/>
                <w:color w:val="000000"/>
                <w:sz w:val="20"/>
                <w:szCs w:val="20"/>
              </w:rPr>
              <w:t>weeks</w:t>
            </w:r>
          </w:p>
        </w:tc>
        <w:tc>
          <w:tcPr>
            <w:tcW w:w="1329" w:type="dxa"/>
            <w:noWrap/>
            <w:hideMark/>
          </w:tcPr>
          <w:p w14:paraId="6BF79C4C"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395" w:type="dxa"/>
            <w:noWrap/>
            <w:hideMark/>
          </w:tcPr>
          <w:p w14:paraId="15340267"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c>
          <w:tcPr>
            <w:tcW w:w="1535" w:type="dxa"/>
            <w:noWrap/>
            <w:hideMark/>
          </w:tcPr>
          <w:p w14:paraId="074CE763" w14:textId="77777777" w:rsidR="00614252" w:rsidRPr="00760590" w:rsidRDefault="00614252" w:rsidP="00A86AC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rPr>
            </w:pPr>
            <w:r w:rsidRPr="00760590">
              <w:rPr>
                <w:rFonts w:eastAsia="Times New Roman" w:cs="Arial"/>
                <w:color w:val="000000"/>
                <w:sz w:val="20"/>
                <w:szCs w:val="20"/>
              </w:rPr>
              <w:t>NULL</w:t>
            </w:r>
          </w:p>
        </w:tc>
      </w:tr>
    </w:tbl>
    <w:p w14:paraId="669FF65E" w14:textId="77777777" w:rsidR="00614252" w:rsidRPr="00760590" w:rsidRDefault="00614252" w:rsidP="00614252">
      <w:pPr>
        <w:pStyle w:val="ListParagraph"/>
        <w:ind w:left="1440"/>
        <w:rPr>
          <w:rFonts w:cs="Arial"/>
        </w:rPr>
      </w:pPr>
    </w:p>
    <w:p w14:paraId="0D2B5D5F" w14:textId="77777777" w:rsidR="00614252" w:rsidRPr="00760590" w:rsidRDefault="00614252">
      <w:pPr>
        <w:rPr>
          <w:rFonts w:cs="Arial"/>
        </w:rPr>
      </w:pPr>
    </w:p>
    <w:sectPr w:rsidR="00614252" w:rsidRPr="00760590">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Chris Zhang" w:date="2020-01-14T13:42:00Z" w:initials="CZ">
    <w:p w14:paraId="3215EA5C" w14:textId="384FCD68" w:rsidR="006667EC" w:rsidRDefault="006667EC">
      <w:pPr>
        <w:pStyle w:val="CommentText"/>
      </w:pPr>
      <w:r>
        <w:rPr>
          <w:rStyle w:val="CommentReference"/>
        </w:rPr>
        <w:annotationRef/>
      </w:r>
      <w:r>
        <w:t>mention older model name (ACM)?</w:t>
      </w:r>
    </w:p>
  </w:comment>
  <w:comment w:id="53" w:author="Chris Zhang" w:date="2020-01-14T13:46:00Z" w:initials="CZ">
    <w:p w14:paraId="5534ECCA" w14:textId="63A11AF7" w:rsidR="006607EA" w:rsidRDefault="006607EA">
      <w:pPr>
        <w:pStyle w:val="CommentText"/>
      </w:pPr>
      <w:r>
        <w:rPr>
          <w:rStyle w:val="CommentReference"/>
        </w:rPr>
        <w:annotationRef/>
      </w:r>
      <w:proofErr w:type="gramStart"/>
      <w:r>
        <w:t>also</w:t>
      </w:r>
      <w:proofErr w:type="gramEnd"/>
      <w:r>
        <w:t xml:space="preserve"> MA and ME in 2021.</w:t>
      </w:r>
    </w:p>
  </w:comment>
  <w:comment w:id="97" w:author="Chris Zhang" w:date="2020-01-14T13:48:00Z" w:initials="CZ">
    <w:p w14:paraId="5605BFBB" w14:textId="721B55C0" w:rsidR="00277654" w:rsidRDefault="00277654">
      <w:pPr>
        <w:pStyle w:val="CommentText"/>
      </w:pPr>
      <w:r>
        <w:rPr>
          <w:rStyle w:val="CommentReference"/>
        </w:rPr>
        <w:annotationRef/>
      </w:r>
      <w:r>
        <w:t xml:space="preserve">ACM model code is also proprietary per </w:t>
      </w:r>
      <w:proofErr w:type="spellStart"/>
      <w:r>
        <w:t>microsim</w:t>
      </w:r>
      <w:proofErr w:type="spellEnd"/>
      <w:r>
        <w:t xml:space="preserve"> contract</w:t>
      </w:r>
      <w:r w:rsidR="00225414">
        <w:t>, another thing to motivate IMPAQ model.</w:t>
      </w:r>
    </w:p>
  </w:comment>
  <w:comment w:id="117" w:author="Chris Zhang" w:date="2020-01-14T13:49:00Z" w:initials="CZ">
    <w:p w14:paraId="5718C7CB" w14:textId="7E290D0F" w:rsidR="002604A5" w:rsidRDefault="002604A5">
      <w:pPr>
        <w:pStyle w:val="CommentText"/>
      </w:pPr>
      <w:r>
        <w:rPr>
          <w:rStyle w:val="CommentReference"/>
        </w:rPr>
        <w:annotationRef/>
      </w:r>
      <w:r>
        <w:t>how about “</w:t>
      </w:r>
      <w:r w:rsidRPr="000D7A86">
        <w:rPr>
          <w:i/>
          <w:iCs/>
        </w:rPr>
        <w:t>improved</w:t>
      </w:r>
      <w:r>
        <w:t xml:space="preserve"> model output structure”</w:t>
      </w:r>
    </w:p>
  </w:comment>
  <w:comment w:id="149" w:author="Hautahi Kingi" w:date="2020-01-14T12:20:00Z" w:initials="HK">
    <w:p w14:paraId="59B86BE9" w14:textId="381DB371" w:rsidR="00A86ACA" w:rsidRDefault="00A86ACA">
      <w:pPr>
        <w:pStyle w:val="CommentText"/>
      </w:pPr>
      <w:r>
        <w:rPr>
          <w:rStyle w:val="CommentReference"/>
        </w:rPr>
        <w:annotationRef/>
      </w:r>
      <w:r>
        <w:t>It would help to clarify the explanations below if there was a basic description of how the model works that includes:</w:t>
      </w:r>
    </w:p>
    <w:p w14:paraId="666D11C2" w14:textId="2C6B0AC0" w:rsidR="00A86ACA" w:rsidRDefault="00A86ACA" w:rsidP="00A86ACA">
      <w:pPr>
        <w:pStyle w:val="CommentText"/>
        <w:numPr>
          <w:ilvl w:val="0"/>
          <w:numId w:val="4"/>
        </w:numPr>
      </w:pPr>
      <w:r>
        <w:t xml:space="preserve"> The model estimates the relationships between worker characteristics and leave taking behavior using the FMLA survey.</w:t>
      </w:r>
    </w:p>
    <w:p w14:paraId="36E911E3" w14:textId="5F88F917" w:rsidR="00A86ACA" w:rsidRDefault="00D2770F" w:rsidP="00A86ACA">
      <w:pPr>
        <w:pStyle w:val="CommentText"/>
        <w:numPr>
          <w:ilvl w:val="0"/>
          <w:numId w:val="4"/>
        </w:numPr>
      </w:pPr>
      <w:r>
        <w:t xml:space="preserve"> </w:t>
      </w:r>
      <w:r w:rsidR="00A86ACA">
        <w:t xml:space="preserve">These relationships are used </w:t>
      </w:r>
      <w:r>
        <w:t xml:space="preserve">to </w:t>
      </w:r>
      <w:r w:rsidR="00A86ACA">
        <w:t xml:space="preserve">simulate/predict the leave taking behavior of individuals within the ACS over the course of </w:t>
      </w:r>
      <w:r>
        <w:t>a</w:t>
      </w:r>
      <w:r w:rsidR="00A86ACA">
        <w:t xml:space="preserve"> year.</w:t>
      </w:r>
    </w:p>
    <w:p w14:paraId="7AC46552" w14:textId="77777777" w:rsidR="00A86ACA" w:rsidRDefault="00D2770F" w:rsidP="00A86ACA">
      <w:pPr>
        <w:pStyle w:val="CommentText"/>
        <w:numPr>
          <w:ilvl w:val="0"/>
          <w:numId w:val="4"/>
        </w:numPr>
      </w:pPr>
      <w:r>
        <w:t xml:space="preserve"> </w:t>
      </w:r>
      <w:r w:rsidR="00A86ACA">
        <w:t xml:space="preserve">With the parameters of </w:t>
      </w:r>
      <w:r>
        <w:t>a given leave program, the eligibility of individuals can be determined and the cost of the simulated leaves for eligible workers are assigned.</w:t>
      </w:r>
    </w:p>
    <w:p w14:paraId="10AB554E" w14:textId="66490BA8" w:rsidR="00D2770F" w:rsidRDefault="00D2770F" w:rsidP="00A86ACA">
      <w:pPr>
        <w:pStyle w:val="CommentText"/>
        <w:numPr>
          <w:ilvl w:val="0"/>
          <w:numId w:val="4"/>
        </w:numPr>
      </w:pPr>
      <w:r>
        <w:t>The total cost estimates are then computed by taking a population weighted sum across eligible workers.</w:t>
      </w:r>
    </w:p>
  </w:comment>
  <w:comment w:id="282" w:author="Hautahi Kingi" w:date="2020-01-15T06:23:00Z" w:initials="HK">
    <w:p w14:paraId="40933B65" w14:textId="77777777" w:rsidR="002A482A" w:rsidRDefault="002A482A">
      <w:pPr>
        <w:pStyle w:val="CommentText"/>
      </w:pPr>
      <w:r>
        <w:rPr>
          <w:rStyle w:val="CommentReference"/>
        </w:rPr>
        <w:annotationRef/>
      </w:r>
      <w:r>
        <w:t>Remove $ signs on labels</w:t>
      </w:r>
    </w:p>
    <w:p w14:paraId="10C64418" w14:textId="77777777" w:rsidR="002A482A" w:rsidRDefault="002A482A">
      <w:pPr>
        <w:pStyle w:val="CommentText"/>
      </w:pPr>
      <w:r>
        <w:t>Remove the “M” from axis and bar labels</w:t>
      </w:r>
    </w:p>
    <w:p w14:paraId="4E4CBA0D" w14:textId="7E935124" w:rsidR="002A482A" w:rsidRDefault="002A482A">
      <w:pPr>
        <w:pStyle w:val="CommentText"/>
      </w:pPr>
      <w:r>
        <w:t xml:space="preserve">Capitalize “State” using + </w:t>
      </w:r>
      <w:proofErr w:type="spellStart"/>
      <w:r>
        <w:t>xlab</w:t>
      </w:r>
      <w:proofErr w:type="spellEnd"/>
      <w:r>
        <w:t>("State”)</w:t>
      </w:r>
    </w:p>
    <w:p w14:paraId="3E05E091" w14:textId="33719347" w:rsidR="002A482A" w:rsidRDefault="002A482A">
      <w:pPr>
        <w:pStyle w:val="CommentText"/>
      </w:pPr>
      <w:r>
        <w:t>Remove legend title</w:t>
      </w:r>
    </w:p>
  </w:comment>
  <w:comment w:id="347" w:author="Chris Zhang" w:date="2020-01-14T18:34:00Z" w:initials="CZ">
    <w:p w14:paraId="77F7BCE2" w14:textId="46ACDB82" w:rsidR="00A314CC" w:rsidRDefault="00A314CC">
      <w:pPr>
        <w:pStyle w:val="CommentText"/>
      </w:pPr>
      <w:r>
        <w:rPr>
          <w:rStyle w:val="CommentReference"/>
        </w:rPr>
        <w:annotationRef/>
      </w:r>
      <w:r>
        <w:t>can we elaborate more on how this would cause underestimation of eligible worker population in CA? Is it because many CA eligible workers have volatile quarterly earnings thus would be considered ineligible when we (incorrectly) use average quarterly earning based on annual total?</w:t>
      </w:r>
    </w:p>
  </w:comment>
  <w:comment w:id="370" w:author="Hautahi Kingi" w:date="2020-01-15T06:44:00Z" w:initials="HK">
    <w:p w14:paraId="1B888B92" w14:textId="656F60B6" w:rsidR="00741B39" w:rsidRDefault="00741B39">
      <w:pPr>
        <w:pStyle w:val="CommentText"/>
      </w:pPr>
      <w:r>
        <w:rPr>
          <w:rStyle w:val="CommentReference"/>
        </w:rPr>
        <w:annotationRef/>
      </w:r>
      <w:r>
        <w:t>It’s not clear what this means. Perhaps this would make more sense once the additional paragraph describing the basic model functionality is included in Section 2.</w:t>
      </w:r>
    </w:p>
  </w:comment>
  <w:comment w:id="372" w:author="Hautahi Kingi" w:date="2020-01-15T06:37:00Z" w:initials="HK">
    <w:p w14:paraId="2EACCD03" w14:textId="102CD7E4" w:rsidR="00D02E3A" w:rsidRDefault="00D02E3A" w:rsidP="00D02E3A">
      <w:pPr>
        <w:pStyle w:val="CommentText"/>
      </w:pPr>
      <w:r>
        <w:rPr>
          <w:rStyle w:val="CommentReference"/>
        </w:rPr>
        <w:annotationRef/>
      </w:r>
      <w:r>
        <w:t>Remove the “M” from axis and bar labels</w:t>
      </w:r>
    </w:p>
    <w:p w14:paraId="3641C46E" w14:textId="77777777" w:rsidR="00D02E3A" w:rsidRDefault="00D02E3A" w:rsidP="00D02E3A">
      <w:pPr>
        <w:pStyle w:val="CommentText"/>
      </w:pPr>
      <w:r>
        <w:t xml:space="preserve">Capitalize “State” using + </w:t>
      </w:r>
      <w:proofErr w:type="spellStart"/>
      <w:r>
        <w:t>xlab</w:t>
      </w:r>
      <w:proofErr w:type="spellEnd"/>
      <w:r>
        <w:t>("State”)</w:t>
      </w:r>
    </w:p>
    <w:p w14:paraId="4BCE017D" w14:textId="14198FB9" w:rsidR="00D02E3A" w:rsidRDefault="00D02E3A" w:rsidP="00D02E3A">
      <w:pPr>
        <w:pStyle w:val="CommentText"/>
      </w:pPr>
      <w:r>
        <w:t>Remove legend title</w:t>
      </w:r>
    </w:p>
  </w:comment>
  <w:comment w:id="402" w:author="Hautahi Kingi" w:date="2020-01-15T07:02:00Z" w:initials="HK">
    <w:p w14:paraId="03517906" w14:textId="6488AC9C" w:rsidR="003A1128" w:rsidRDefault="003A1128">
      <w:pPr>
        <w:pStyle w:val="CommentText"/>
      </w:pPr>
      <w:r>
        <w:rPr>
          <w:rStyle w:val="CommentReference"/>
        </w:rPr>
        <w:annotationRef/>
      </w:r>
      <w:r>
        <w:t>Doesn’t this sentence contradict the 4</w:t>
      </w:r>
      <w:r w:rsidRPr="003A1128">
        <w:rPr>
          <w:vertAlign w:val="superscript"/>
        </w:rPr>
        <w:t>th</w:t>
      </w:r>
      <w:r>
        <w:t xml:space="preserve"> sentence in the paragraph?</w:t>
      </w:r>
    </w:p>
  </w:comment>
  <w:comment w:id="404" w:author="Chris Zhang" w:date="2020-01-14T18:53:00Z" w:initials="CZ">
    <w:p w14:paraId="5760E458" w14:textId="752282BF" w:rsidR="00AD12B0" w:rsidRDefault="00AD12B0">
      <w:pPr>
        <w:pStyle w:val="CommentText"/>
      </w:pPr>
      <w:r>
        <w:rPr>
          <w:rStyle w:val="CommentReference"/>
        </w:rPr>
        <w:annotationRef/>
      </w:r>
      <w:r>
        <w:t xml:space="preserve">Can we keep the order of leave types as in GUI and in presentations? </w:t>
      </w:r>
      <w:r w:rsidR="00383A30">
        <w:t xml:space="preserve">i.e. </w:t>
      </w:r>
      <w:r>
        <w:t>Own/</w:t>
      </w:r>
      <w:proofErr w:type="spellStart"/>
      <w:r>
        <w:t>Matdis</w:t>
      </w:r>
      <w:proofErr w:type="spellEnd"/>
      <w:r>
        <w:t>/Bond/Ill Child/Ill Spouse/Ill Parent.</w:t>
      </w:r>
    </w:p>
  </w:comment>
  <w:comment w:id="405" w:author="Chris Zhang" w:date="2020-01-14T18:38:00Z" w:initials="CZ">
    <w:p w14:paraId="4342FB7C" w14:textId="77777777" w:rsidR="009B032C" w:rsidRDefault="009B032C">
      <w:pPr>
        <w:pStyle w:val="CommentText"/>
      </w:pPr>
      <w:r>
        <w:rPr>
          <w:rStyle w:val="CommentReference"/>
        </w:rPr>
        <w:annotationRef/>
      </w:r>
      <w:r>
        <w:t xml:space="preserve">Please check (for R model) </w:t>
      </w:r>
    </w:p>
    <w:p w14:paraId="1061BFCA" w14:textId="77777777" w:rsidR="009B032C" w:rsidRDefault="009B032C">
      <w:pPr>
        <w:pStyle w:val="CommentText"/>
      </w:pPr>
      <w:r>
        <w:t xml:space="preserve">- if </w:t>
      </w:r>
      <w:proofErr w:type="spellStart"/>
      <w:r>
        <w:t>matdis</w:t>
      </w:r>
      <w:proofErr w:type="spellEnd"/>
      <w:r>
        <w:t xml:space="preserve"> uses female subsample only (and </w:t>
      </w:r>
      <w:proofErr w:type="spellStart"/>
      <w:r>
        <w:t>xvar</w:t>
      </w:r>
      <w:proofErr w:type="spellEnd"/>
      <w:r>
        <w:t xml:space="preserve"> female is removed).</w:t>
      </w:r>
    </w:p>
    <w:p w14:paraId="4005AC5F" w14:textId="77777777" w:rsidR="009B032C" w:rsidRDefault="009B032C">
      <w:pPr>
        <w:pStyle w:val="CommentText"/>
      </w:pPr>
      <w:r>
        <w:t xml:space="preserve">- any logic control for </w:t>
      </w:r>
      <w:proofErr w:type="spellStart"/>
      <w:r>
        <w:t>matdis</w:t>
      </w:r>
      <w:proofErr w:type="spellEnd"/>
      <w:r>
        <w:t xml:space="preserve"> (say female &lt; 50 years old?)</w:t>
      </w:r>
    </w:p>
    <w:p w14:paraId="4C22070A" w14:textId="27C02FDC" w:rsidR="009B032C" w:rsidRDefault="009B032C">
      <w:pPr>
        <w:pStyle w:val="CommentText"/>
      </w:pPr>
    </w:p>
    <w:p w14:paraId="696A0077" w14:textId="78100A2E" w:rsidR="00F178CA" w:rsidRDefault="00F178CA">
      <w:pPr>
        <w:pStyle w:val="CommentText"/>
      </w:pPr>
      <w:r>
        <w:t xml:space="preserve">Taking this graph and previous one at face value – what is the story in CA if IMPAQ model simulates fewer eligible workers but more leave takers across most </w:t>
      </w:r>
      <w:r w:rsidR="00853374">
        <w:t>leave types</w:t>
      </w:r>
      <w:r>
        <w:t>?</w:t>
      </w:r>
    </w:p>
    <w:p w14:paraId="48824E9B" w14:textId="77777777" w:rsidR="00F178CA" w:rsidRDefault="00F178CA">
      <w:pPr>
        <w:pStyle w:val="CommentText"/>
      </w:pPr>
    </w:p>
    <w:p w14:paraId="4F6BA194" w14:textId="64F09BD2" w:rsidR="00D54F37" w:rsidRDefault="005842BE">
      <w:pPr>
        <w:pStyle w:val="CommentText"/>
      </w:pPr>
      <w:r>
        <w:t xml:space="preserve">After all, </w:t>
      </w:r>
      <w:r w:rsidR="00D54F37">
        <w:t>I wonder why IMPAQ vs Actual would be so differen</w:t>
      </w:r>
      <w:r>
        <w:t>t</w:t>
      </w:r>
      <w:r w:rsidR="00D54F37">
        <w:t xml:space="preserve">. I thought our model is just applying observed state take up rates to state worker population, and randomly draw the workers from ACS as participants. </w:t>
      </w:r>
      <w:proofErr w:type="gramStart"/>
      <w:r w:rsidR="00D54F37">
        <w:t>As long as</w:t>
      </w:r>
      <w:proofErr w:type="gramEnd"/>
      <w:r w:rsidR="00D54F37">
        <w:t xml:space="preserve"> our simulation engine simulates enough potential leave takers, then the random draw should always give us (close to) identical actual program users as state data show. What did I miss here?</w:t>
      </w:r>
    </w:p>
  </w:comment>
  <w:comment w:id="406" w:author="Hautahi Kingi" w:date="2020-01-15T07:03:00Z" w:initials="HK">
    <w:p w14:paraId="029A343A" w14:textId="411E5DF4" w:rsidR="003A1128" w:rsidRDefault="003A1128" w:rsidP="003A1128">
      <w:pPr>
        <w:pStyle w:val="CommentText"/>
      </w:pPr>
      <w:r>
        <w:rPr>
          <w:rStyle w:val="CommentReference"/>
        </w:rPr>
        <w:annotationRef/>
      </w:r>
      <w:r>
        <w:t>Remove the “K” from axis and bar labels</w:t>
      </w:r>
    </w:p>
    <w:p w14:paraId="70D2354A" w14:textId="743E3979" w:rsidR="003A1128" w:rsidRDefault="003A1128" w:rsidP="003A1128">
      <w:pPr>
        <w:pStyle w:val="CommentText"/>
      </w:pPr>
      <w:r>
        <w:t xml:space="preserve">Fix + </w:t>
      </w:r>
      <w:proofErr w:type="spellStart"/>
      <w:proofErr w:type="gramStart"/>
      <w:r>
        <w:t>xlab</w:t>
      </w:r>
      <w:proofErr w:type="spellEnd"/>
      <w:r>
        <w:t>(</w:t>
      </w:r>
      <w:proofErr w:type="gramEnd"/>
      <w:r>
        <w:t>"Leave Type”)</w:t>
      </w:r>
    </w:p>
    <w:p w14:paraId="0B60D55A" w14:textId="4B534CC4" w:rsidR="003A1128" w:rsidRDefault="003A1128" w:rsidP="003A1128">
      <w:pPr>
        <w:pStyle w:val="CommentText"/>
      </w:pPr>
      <w:r>
        <w:t>Remove legend title</w:t>
      </w:r>
    </w:p>
  </w:comment>
  <w:comment w:id="430" w:author="Chris Zhang" w:date="2020-01-14T18:53:00Z" w:initials="CZ">
    <w:p w14:paraId="18AC0A5D" w14:textId="4DF308FE" w:rsidR="00E60A4F" w:rsidRDefault="00E60A4F">
      <w:pPr>
        <w:pStyle w:val="CommentText"/>
      </w:pPr>
      <w:r>
        <w:rPr>
          <w:rStyle w:val="CommentReference"/>
        </w:rPr>
        <w:annotationRef/>
      </w:r>
      <w:r>
        <w:t>Re-order leave types in graphs.</w:t>
      </w:r>
      <w:r w:rsidRPr="00E60A4F">
        <w:t xml:space="preserve"> </w:t>
      </w:r>
      <w:r>
        <w:t>i.e. Own/</w:t>
      </w:r>
      <w:proofErr w:type="spellStart"/>
      <w:r>
        <w:t>Matdis</w:t>
      </w:r>
      <w:proofErr w:type="spellEnd"/>
      <w:r>
        <w:t>/Bond/Ill Child/Ill Spouse/Ill Parent.</w:t>
      </w:r>
    </w:p>
  </w:comment>
  <w:comment w:id="431" w:author="Hautahi Kingi" w:date="2020-01-15T07:05:00Z" w:initials="HK">
    <w:p w14:paraId="75CC1243" w14:textId="77777777" w:rsidR="00AD4CBB" w:rsidRDefault="00AD4CBB" w:rsidP="00AD4CBB">
      <w:pPr>
        <w:pStyle w:val="CommentText"/>
      </w:pPr>
      <w:r>
        <w:rPr>
          <w:rStyle w:val="CommentReference"/>
        </w:rPr>
        <w:annotationRef/>
      </w:r>
      <w:r>
        <w:rPr>
          <w:rStyle w:val="CommentReference"/>
        </w:rPr>
        <w:annotationRef/>
      </w:r>
      <w:r>
        <w:t>Remove the “K” from axis and bar labels</w:t>
      </w:r>
    </w:p>
    <w:p w14:paraId="30E58ABA" w14:textId="77777777" w:rsidR="00AD4CBB" w:rsidRDefault="00AD4CBB" w:rsidP="00AD4CBB">
      <w:pPr>
        <w:pStyle w:val="CommentText"/>
      </w:pPr>
      <w:r>
        <w:t xml:space="preserve">Fix + </w:t>
      </w:r>
      <w:proofErr w:type="spellStart"/>
      <w:proofErr w:type="gramStart"/>
      <w:r>
        <w:t>xlab</w:t>
      </w:r>
      <w:proofErr w:type="spellEnd"/>
      <w:r>
        <w:t>(</w:t>
      </w:r>
      <w:proofErr w:type="gramEnd"/>
      <w:r>
        <w:t>"Leave Type”)</w:t>
      </w:r>
    </w:p>
    <w:p w14:paraId="357C423A" w14:textId="7107DB1B" w:rsidR="00AD4CBB" w:rsidRDefault="00AD4CBB" w:rsidP="00AD4CBB">
      <w:pPr>
        <w:pStyle w:val="CommentText"/>
      </w:pPr>
      <w:r>
        <w:t>Remove legend title</w:t>
      </w:r>
    </w:p>
  </w:comment>
  <w:comment w:id="481" w:author="Chris Zhang" w:date="2020-01-14T18:54:00Z" w:initials="CZ">
    <w:p w14:paraId="792E1BAB" w14:textId="08EC6A5A" w:rsidR="00FC630A" w:rsidRDefault="00FC630A">
      <w:pPr>
        <w:pStyle w:val="CommentText"/>
      </w:pPr>
      <w:r>
        <w:rPr>
          <w:rStyle w:val="CommentReference"/>
        </w:rPr>
        <w:annotationRef/>
      </w:r>
      <w:r>
        <w:t>Re-order leave types in graphs.</w:t>
      </w:r>
      <w:r w:rsidRPr="00E60A4F">
        <w:t xml:space="preserve"> </w:t>
      </w:r>
      <w:r>
        <w:t>i.e. Own/</w:t>
      </w:r>
      <w:proofErr w:type="spellStart"/>
      <w:r>
        <w:t>Matdis</w:t>
      </w:r>
      <w:proofErr w:type="spellEnd"/>
      <w:r>
        <w:t>/Bond/Ill Child/Ill Spouse/Ill Parent.</w:t>
      </w:r>
    </w:p>
  </w:comment>
  <w:comment w:id="482" w:author="Hautahi Kingi" w:date="2020-01-15T07:17:00Z" w:initials="HK">
    <w:p w14:paraId="7778A97E" w14:textId="77777777" w:rsidR="00D95B81" w:rsidRDefault="00D95B81" w:rsidP="00D95B81">
      <w:pPr>
        <w:pStyle w:val="CommentText"/>
      </w:pPr>
      <w:r>
        <w:rPr>
          <w:rStyle w:val="CommentReference"/>
        </w:rPr>
        <w:annotationRef/>
      </w:r>
      <w:r>
        <w:rPr>
          <w:rStyle w:val="CommentReference"/>
        </w:rPr>
        <w:annotationRef/>
      </w:r>
      <w:r>
        <w:rPr>
          <w:rStyle w:val="CommentReference"/>
        </w:rPr>
        <w:annotationRef/>
      </w:r>
      <w:r>
        <w:t>Remove the “K” from axis and bar labels</w:t>
      </w:r>
    </w:p>
    <w:p w14:paraId="6B0B324B" w14:textId="77777777" w:rsidR="00D95B81" w:rsidRDefault="00D95B81" w:rsidP="00D95B81">
      <w:pPr>
        <w:pStyle w:val="CommentText"/>
      </w:pPr>
      <w:r>
        <w:t xml:space="preserve">Fix + </w:t>
      </w:r>
      <w:proofErr w:type="spellStart"/>
      <w:proofErr w:type="gramStart"/>
      <w:r>
        <w:t>xlab</w:t>
      </w:r>
      <w:proofErr w:type="spellEnd"/>
      <w:r>
        <w:t>(</w:t>
      </w:r>
      <w:proofErr w:type="gramEnd"/>
      <w:r>
        <w:t>"Leave Type”)</w:t>
      </w:r>
    </w:p>
    <w:p w14:paraId="1EC0EBA1" w14:textId="27955A43" w:rsidR="00D95B81" w:rsidRDefault="00D95B81" w:rsidP="00D95B81">
      <w:pPr>
        <w:pStyle w:val="CommentText"/>
      </w:pPr>
      <w:r>
        <w:t>Remove legend title</w:t>
      </w:r>
    </w:p>
  </w:comment>
  <w:comment w:id="556" w:author="Chris Zhang" w:date="2020-01-14T18:49:00Z" w:initials="CZ">
    <w:p w14:paraId="7B604917" w14:textId="0EE2C86C" w:rsidR="003E1D3A" w:rsidRDefault="003E1D3A">
      <w:pPr>
        <w:pStyle w:val="CommentText"/>
      </w:pPr>
      <w:r>
        <w:rPr>
          <w:rStyle w:val="CommentReference"/>
        </w:rPr>
        <w:annotationRef/>
      </w:r>
      <w:r>
        <w:t>Or it could be that</w:t>
      </w:r>
      <w:r w:rsidR="004A6651">
        <w:t xml:space="preserve"> IMPAQ model is conservative about </w:t>
      </w:r>
      <w:r>
        <w:t>responsiveness to program generosit</w:t>
      </w:r>
      <w:r w:rsidR="004A6651">
        <w:t>y (given our linear interpolation of counterfactual lengths based on replacement ratio).</w:t>
      </w:r>
    </w:p>
  </w:comment>
  <w:comment w:id="560" w:author="Chris Zhang" w:date="2020-01-14T18:54:00Z" w:initials="CZ">
    <w:p w14:paraId="07DB97BE" w14:textId="0AD77047" w:rsidR="008F7CB5" w:rsidRDefault="008F7CB5">
      <w:pPr>
        <w:pStyle w:val="CommentText"/>
      </w:pPr>
      <w:r>
        <w:rPr>
          <w:rStyle w:val="CommentReference"/>
        </w:rPr>
        <w:annotationRef/>
      </w:r>
      <w:r>
        <w:t>Re-order leave types in graphs.</w:t>
      </w:r>
      <w:r w:rsidRPr="00E60A4F">
        <w:t xml:space="preserve"> </w:t>
      </w:r>
      <w:r>
        <w:t>i.e. Own/</w:t>
      </w:r>
      <w:proofErr w:type="spellStart"/>
      <w:r>
        <w:t>Matdis</w:t>
      </w:r>
      <w:proofErr w:type="spellEnd"/>
      <w:r>
        <w:t>/Bond/Ill Child/Ill Spouse/Ill Parent.</w:t>
      </w:r>
      <w:bookmarkStart w:id="561" w:name="_GoBack"/>
      <w:bookmarkEnd w:id="561"/>
    </w:p>
  </w:comment>
  <w:comment w:id="562" w:author="Chris Zhang" w:date="2020-01-14T18:47:00Z" w:initials="CZ">
    <w:p w14:paraId="748A3EE2" w14:textId="61443B72" w:rsidR="00AC4727" w:rsidRDefault="00AC4727">
      <w:pPr>
        <w:pStyle w:val="CommentText"/>
      </w:pPr>
      <w:r>
        <w:rPr>
          <w:rStyle w:val="CommentReference"/>
        </w:rPr>
        <w:annotationRef/>
      </w:r>
      <w:r>
        <w:t xml:space="preserve">Seems like we have confidence interval for </w:t>
      </w:r>
      <w:proofErr w:type="gramStart"/>
      <w:r>
        <w:t>Actual?</w:t>
      </w:r>
      <w:proofErr w:type="gramEnd"/>
      <w:r>
        <w:t xml:space="preserve"> Is it 0? Can we remove it?</w:t>
      </w:r>
    </w:p>
  </w:comment>
  <w:comment w:id="563" w:author="Hautahi Kingi" w:date="2020-01-15T07:38:00Z" w:initials="HK">
    <w:p w14:paraId="00327B8C" w14:textId="17EA2D04" w:rsidR="00716C8D" w:rsidRDefault="00716C8D" w:rsidP="00716C8D">
      <w:pPr>
        <w:pStyle w:val="CommentText"/>
      </w:pPr>
      <w:r>
        <w:rPr>
          <w:rStyle w:val="CommentReference"/>
        </w:rPr>
        <w:annotationRef/>
      </w:r>
      <w:r>
        <w:rPr>
          <w:rStyle w:val="CommentReference"/>
        </w:rPr>
        <w:annotationRef/>
      </w:r>
      <w:r>
        <w:rPr>
          <w:rStyle w:val="CommentReference"/>
        </w:rPr>
        <w:annotationRef/>
      </w:r>
      <w:r>
        <w:rPr>
          <w:rStyle w:val="CommentReference"/>
        </w:rPr>
        <w:annotationRef/>
      </w:r>
      <w:r>
        <w:t xml:space="preserve">Fix + </w:t>
      </w:r>
      <w:proofErr w:type="spellStart"/>
      <w:proofErr w:type="gramStart"/>
      <w:r>
        <w:t>xlab</w:t>
      </w:r>
      <w:proofErr w:type="spellEnd"/>
      <w:r>
        <w:t>(</w:t>
      </w:r>
      <w:proofErr w:type="gramEnd"/>
      <w:r>
        <w:t>"Leave Type”)</w:t>
      </w:r>
    </w:p>
    <w:p w14:paraId="229C60D0" w14:textId="2BBA4835" w:rsidR="00716C8D" w:rsidRDefault="00716C8D" w:rsidP="00716C8D">
      <w:pPr>
        <w:pStyle w:val="CommentText"/>
      </w:pPr>
      <w:r>
        <w:t>Remove legend title</w:t>
      </w:r>
    </w:p>
  </w:comment>
  <w:comment w:id="599" w:author="Hautahi Kingi" w:date="2020-01-15T07:56:00Z" w:initials="HK">
    <w:p w14:paraId="41C6CA1C" w14:textId="79AB9F60" w:rsidR="008D0218" w:rsidRDefault="008D0218">
      <w:pPr>
        <w:pStyle w:val="CommentText"/>
      </w:pPr>
      <w:r>
        <w:rPr>
          <w:rStyle w:val="CommentReference"/>
        </w:rPr>
        <w:annotationRef/>
      </w:r>
      <w:r>
        <w:t>Please confirm whether this statement is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15EA5C" w15:done="0"/>
  <w15:commentEx w15:paraId="5534ECCA" w15:done="0"/>
  <w15:commentEx w15:paraId="5605BFBB" w15:done="0"/>
  <w15:commentEx w15:paraId="5718C7CB" w15:done="0"/>
  <w15:commentEx w15:paraId="10AB554E" w15:done="0"/>
  <w15:commentEx w15:paraId="3E05E091" w15:done="0"/>
  <w15:commentEx w15:paraId="77F7BCE2" w15:done="0"/>
  <w15:commentEx w15:paraId="1B888B92" w15:done="0"/>
  <w15:commentEx w15:paraId="4BCE017D" w15:done="0"/>
  <w15:commentEx w15:paraId="03517906" w15:done="0"/>
  <w15:commentEx w15:paraId="5760E458" w15:done="0"/>
  <w15:commentEx w15:paraId="4F6BA194" w15:done="0"/>
  <w15:commentEx w15:paraId="0B60D55A" w15:done="0"/>
  <w15:commentEx w15:paraId="18AC0A5D" w15:done="0"/>
  <w15:commentEx w15:paraId="357C423A" w15:done="0"/>
  <w15:commentEx w15:paraId="792E1BAB" w15:done="0"/>
  <w15:commentEx w15:paraId="1EC0EBA1" w15:done="0"/>
  <w15:commentEx w15:paraId="7B604917" w15:done="0"/>
  <w15:commentEx w15:paraId="07DB97BE" w15:done="0"/>
  <w15:commentEx w15:paraId="748A3EE2" w15:done="0"/>
  <w15:commentEx w15:paraId="229C60D0" w15:done="0"/>
  <w15:commentEx w15:paraId="41C6CA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15EA5C" w16cid:durableId="21C843B9"/>
  <w16cid:commentId w16cid:paraId="5534ECCA" w16cid:durableId="21C844A5"/>
  <w16cid:commentId w16cid:paraId="5605BFBB" w16cid:durableId="21C84522"/>
  <w16cid:commentId w16cid:paraId="5718C7CB" w16cid:durableId="21C84582"/>
  <w16cid:commentId w16cid:paraId="10AB554E" w16cid:durableId="21C830A5"/>
  <w16cid:commentId w16cid:paraId="3E05E091" w16cid:durableId="21C92E44"/>
  <w16cid:commentId w16cid:paraId="77F7BCE2" w16cid:durableId="21C88841"/>
  <w16cid:commentId w16cid:paraId="1B888B92" w16cid:durableId="21C9333F"/>
  <w16cid:commentId w16cid:paraId="4BCE017D" w16cid:durableId="21C931A5"/>
  <w16cid:commentId w16cid:paraId="03517906" w16cid:durableId="21C9376E"/>
  <w16cid:commentId w16cid:paraId="5760E458" w16cid:durableId="21C88C95"/>
  <w16cid:commentId w16cid:paraId="4F6BA194" w16cid:durableId="21C88925"/>
  <w16cid:commentId w16cid:paraId="0B60D55A" w16cid:durableId="21C937B0"/>
  <w16cid:commentId w16cid:paraId="18AC0A5D" w16cid:durableId="21C88CC3"/>
  <w16cid:commentId w16cid:paraId="357C423A" w16cid:durableId="21C93851"/>
  <w16cid:commentId w16cid:paraId="792E1BAB" w16cid:durableId="21C88CF0"/>
  <w16cid:commentId w16cid:paraId="1EC0EBA1" w16cid:durableId="21C93B03"/>
  <w16cid:commentId w16cid:paraId="7B604917" w16cid:durableId="21C88BA8"/>
  <w16cid:commentId w16cid:paraId="07DB97BE" w16cid:durableId="21C88CF9"/>
  <w16cid:commentId w16cid:paraId="748A3EE2" w16cid:durableId="21C88B45"/>
  <w16cid:commentId w16cid:paraId="229C60D0" w16cid:durableId="21C94004"/>
  <w16cid:commentId w16cid:paraId="41C6CA1C" w16cid:durableId="21C944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32AD2" w14:textId="77777777" w:rsidR="00F83D4A" w:rsidRDefault="00F83D4A" w:rsidP="00801EFD">
      <w:pPr>
        <w:spacing w:after="0" w:line="240" w:lineRule="auto"/>
      </w:pPr>
      <w:r>
        <w:separator/>
      </w:r>
    </w:p>
  </w:endnote>
  <w:endnote w:type="continuationSeparator" w:id="0">
    <w:p w14:paraId="09092621" w14:textId="77777777" w:rsidR="00F83D4A" w:rsidRDefault="00F83D4A" w:rsidP="0080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C947B" w14:textId="4A670E7F" w:rsidR="00A86ACA" w:rsidRPr="004A5DB4" w:rsidRDefault="00A86ACA" w:rsidP="00801EFD">
    <w:pPr>
      <w:pStyle w:val="Footer"/>
      <w:pBdr>
        <w:top w:val="single" w:sz="4" w:space="1" w:color="660000"/>
      </w:pBdr>
      <w:jc w:val="both"/>
      <w:rPr>
        <w:rFonts w:cs="Times New Roman"/>
        <w:sz w:val="20"/>
      </w:rPr>
    </w:pPr>
    <w:r w:rsidRPr="004A5DB4">
      <w:rPr>
        <w:rFonts w:cs="Times New Roman"/>
        <w:sz w:val="20"/>
      </w:rPr>
      <w:t>IMPAQ International, LLC</w:t>
    </w:r>
    <w:r w:rsidRPr="004A5DB4">
      <w:rPr>
        <w:rFonts w:cs="Times New Roman"/>
        <w:sz w:val="20"/>
      </w:rPr>
      <w:tab/>
      <w:t xml:space="preserve">Page </w:t>
    </w:r>
    <w:r w:rsidRPr="004A5DB4">
      <w:rPr>
        <w:rFonts w:cs="Times New Roman"/>
        <w:sz w:val="20"/>
      </w:rPr>
      <w:fldChar w:fldCharType="begin"/>
    </w:r>
    <w:r w:rsidRPr="004A5DB4">
      <w:rPr>
        <w:rFonts w:cs="Times New Roman"/>
        <w:sz w:val="20"/>
      </w:rPr>
      <w:instrText xml:space="preserve"> PAGE   \* MERGEFORMAT </w:instrText>
    </w:r>
    <w:r w:rsidRPr="004A5DB4">
      <w:rPr>
        <w:rFonts w:cs="Times New Roman"/>
        <w:sz w:val="20"/>
      </w:rPr>
      <w:fldChar w:fldCharType="separate"/>
    </w:r>
    <w:r>
      <w:rPr>
        <w:rFonts w:cs="Times New Roman"/>
        <w:noProof/>
        <w:sz w:val="20"/>
      </w:rPr>
      <w:t>4</w:t>
    </w:r>
    <w:r w:rsidRPr="004A5DB4">
      <w:rPr>
        <w:rFonts w:cs="Times New Roman"/>
        <w:sz w:val="20"/>
      </w:rPr>
      <w:fldChar w:fldCharType="end"/>
    </w:r>
    <w:r w:rsidRPr="004A5DB4">
      <w:rPr>
        <w:rFonts w:cs="Times New Roman"/>
        <w:sz w:val="20"/>
      </w:rPr>
      <w:tab/>
      <w:t xml:space="preserve"> Paid Leave Microsimulation Model</w:t>
    </w:r>
  </w:p>
  <w:p w14:paraId="752F1AD1" w14:textId="07442F9C" w:rsidR="00A86ACA" w:rsidRPr="004A5DB4" w:rsidRDefault="00A86ACA" w:rsidP="00801EFD">
    <w:pPr>
      <w:pStyle w:val="Footer"/>
      <w:pBdr>
        <w:top w:val="single" w:sz="4" w:space="1" w:color="660000"/>
      </w:pBdr>
      <w:jc w:val="both"/>
      <w:rPr>
        <w:rFonts w:cs="Times New Roman"/>
        <w:sz w:val="20"/>
      </w:rPr>
    </w:pPr>
    <w:r w:rsidRPr="004A5DB4">
      <w:rPr>
        <w:rFonts w:cs="Times New Roman"/>
        <w:sz w:val="20"/>
      </w:rPr>
      <w:tab/>
    </w:r>
    <w:r w:rsidRPr="004A5DB4">
      <w:rPr>
        <w:rFonts w:cs="Times New Roman"/>
        <w:sz w:val="20"/>
      </w:rPr>
      <w:tab/>
      <w:t>Benchmarking Issue Brief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A11BD" w14:textId="77777777" w:rsidR="00F83D4A" w:rsidRDefault="00F83D4A" w:rsidP="00801EFD">
      <w:pPr>
        <w:spacing w:after="0" w:line="240" w:lineRule="auto"/>
      </w:pPr>
      <w:r>
        <w:separator/>
      </w:r>
    </w:p>
  </w:footnote>
  <w:footnote w:type="continuationSeparator" w:id="0">
    <w:p w14:paraId="124A7FE5" w14:textId="77777777" w:rsidR="00F83D4A" w:rsidRDefault="00F83D4A" w:rsidP="00801EFD">
      <w:pPr>
        <w:spacing w:after="0" w:line="240" w:lineRule="auto"/>
      </w:pPr>
      <w:r>
        <w:continuationSeparator/>
      </w:r>
    </w:p>
  </w:footnote>
  <w:footnote w:id="1">
    <w:p w14:paraId="473E81ED" w14:textId="4B338A9F" w:rsidR="00A86ACA" w:rsidRPr="004F1424" w:rsidRDefault="00A86ACA">
      <w:pPr>
        <w:pStyle w:val="FootnoteText"/>
        <w:rPr>
          <w:rFonts w:cs="Arial"/>
        </w:rPr>
      </w:pPr>
      <w:r>
        <w:rPr>
          <w:rStyle w:val="FootnoteReference"/>
        </w:rPr>
        <w:footnoteRef/>
      </w:r>
      <w:r>
        <w:t xml:space="preserve"> </w:t>
      </w:r>
      <w:r w:rsidRPr="004F1424">
        <w:rPr>
          <w:rFonts w:cs="Arial"/>
        </w:rPr>
        <w:t>California:</w:t>
      </w:r>
    </w:p>
    <w:tbl>
      <w:tblPr>
        <w:tblW w:w="8144" w:type="dxa"/>
        <w:tblLook w:val="04A0" w:firstRow="1" w:lastRow="0" w:firstColumn="1" w:lastColumn="0" w:noHBand="0" w:noVBand="1"/>
      </w:tblPr>
      <w:tblGrid>
        <w:gridCol w:w="8144"/>
      </w:tblGrid>
      <w:tr w:rsidR="00A86ACA" w:rsidRPr="004F1424" w14:paraId="7F8767D8" w14:textId="77777777" w:rsidTr="004F1424">
        <w:trPr>
          <w:trHeight w:val="300"/>
        </w:trPr>
        <w:tc>
          <w:tcPr>
            <w:tcW w:w="8144" w:type="dxa"/>
            <w:tcBorders>
              <w:top w:val="nil"/>
              <w:left w:val="nil"/>
              <w:bottom w:val="nil"/>
              <w:right w:val="nil"/>
            </w:tcBorders>
            <w:shd w:val="clear" w:color="auto" w:fill="auto"/>
            <w:noWrap/>
            <w:vAlign w:val="bottom"/>
            <w:hideMark/>
          </w:tcPr>
          <w:p w14:paraId="440B45F4" w14:textId="77777777" w:rsidR="00A86ACA" w:rsidRPr="004F1424" w:rsidRDefault="00F83D4A" w:rsidP="004F1424">
            <w:pPr>
              <w:spacing w:after="0" w:line="240" w:lineRule="auto"/>
              <w:rPr>
                <w:rFonts w:eastAsia="Times New Roman" w:cs="Arial"/>
                <w:color w:val="0563C1"/>
                <w:sz w:val="20"/>
                <w:szCs w:val="20"/>
                <w:u w:val="single"/>
              </w:rPr>
            </w:pPr>
            <w:hyperlink r:id="rId1" w:history="1">
              <w:r w:rsidR="00A86ACA" w:rsidRPr="004F1424">
                <w:rPr>
                  <w:rFonts w:eastAsia="Times New Roman" w:cs="Arial"/>
                  <w:color w:val="0563C1"/>
                  <w:sz w:val="20"/>
                  <w:szCs w:val="20"/>
                  <w:u w:val="single"/>
                </w:rPr>
                <w:t>https://www.edd.ca.gov/about_edd/pdf/qsdi_DI_Program_Statistics.pdf</w:t>
              </w:r>
            </w:hyperlink>
          </w:p>
        </w:tc>
      </w:tr>
      <w:tr w:rsidR="00A86ACA" w:rsidRPr="004F1424" w14:paraId="2912F019" w14:textId="77777777" w:rsidTr="004F1424">
        <w:trPr>
          <w:trHeight w:val="300"/>
        </w:trPr>
        <w:tc>
          <w:tcPr>
            <w:tcW w:w="8144" w:type="dxa"/>
            <w:tcBorders>
              <w:top w:val="nil"/>
              <w:left w:val="nil"/>
              <w:bottom w:val="nil"/>
              <w:right w:val="nil"/>
            </w:tcBorders>
            <w:shd w:val="clear" w:color="auto" w:fill="auto"/>
            <w:noWrap/>
            <w:vAlign w:val="bottom"/>
            <w:hideMark/>
          </w:tcPr>
          <w:p w14:paraId="63676706" w14:textId="77777777" w:rsidR="00A86ACA" w:rsidRPr="004F1424" w:rsidRDefault="00F83D4A" w:rsidP="004F1424">
            <w:pPr>
              <w:spacing w:after="0" w:line="240" w:lineRule="auto"/>
              <w:rPr>
                <w:rFonts w:eastAsia="Times New Roman" w:cs="Arial"/>
                <w:color w:val="0563C1"/>
                <w:sz w:val="20"/>
                <w:szCs w:val="20"/>
                <w:u w:val="single"/>
              </w:rPr>
            </w:pPr>
            <w:hyperlink r:id="rId2" w:history="1">
              <w:r w:rsidR="00A86ACA" w:rsidRPr="004F1424">
                <w:rPr>
                  <w:rFonts w:eastAsia="Times New Roman" w:cs="Arial"/>
                  <w:color w:val="0563C1"/>
                  <w:sz w:val="20"/>
                  <w:szCs w:val="20"/>
                  <w:u w:val="single"/>
                </w:rPr>
                <w:t>https://www.edd.ca.gov/about_edd/pdf/qspfl_PFL_Program_Statistics.pdf</w:t>
              </w:r>
            </w:hyperlink>
          </w:p>
          <w:p w14:paraId="08A7D13E" w14:textId="2D37EC49" w:rsidR="00A86ACA" w:rsidRPr="004F1424" w:rsidRDefault="00A86ACA" w:rsidP="004F1424">
            <w:pPr>
              <w:spacing w:after="0" w:line="240" w:lineRule="auto"/>
              <w:rPr>
                <w:rFonts w:eastAsia="Times New Roman" w:cs="Arial"/>
                <w:color w:val="0563C1"/>
                <w:sz w:val="20"/>
                <w:szCs w:val="20"/>
                <w:u w:val="single"/>
              </w:rPr>
            </w:pPr>
            <w:r w:rsidRPr="004F1424">
              <w:rPr>
                <w:rFonts w:cs="Arial"/>
                <w:sz w:val="20"/>
                <w:szCs w:val="20"/>
              </w:rPr>
              <w:t>New Jersey:</w:t>
            </w:r>
          </w:p>
        </w:tc>
      </w:tr>
      <w:tr w:rsidR="00A86ACA" w:rsidRPr="004F1424" w14:paraId="2CE23071" w14:textId="77777777" w:rsidTr="004F1424">
        <w:trPr>
          <w:trHeight w:val="300"/>
        </w:trPr>
        <w:tc>
          <w:tcPr>
            <w:tcW w:w="8144" w:type="dxa"/>
            <w:tcBorders>
              <w:top w:val="nil"/>
              <w:left w:val="nil"/>
              <w:bottom w:val="nil"/>
              <w:right w:val="nil"/>
            </w:tcBorders>
            <w:shd w:val="clear" w:color="auto" w:fill="auto"/>
            <w:noWrap/>
            <w:vAlign w:val="center"/>
            <w:hideMark/>
          </w:tcPr>
          <w:p w14:paraId="5691A7E0" w14:textId="77777777" w:rsidR="00A86ACA" w:rsidRPr="004F1424" w:rsidRDefault="00F83D4A" w:rsidP="004F1424">
            <w:pPr>
              <w:spacing w:after="0" w:line="240" w:lineRule="auto"/>
              <w:rPr>
                <w:rFonts w:eastAsia="Times New Roman" w:cs="Arial"/>
                <w:color w:val="0563C1"/>
                <w:sz w:val="20"/>
                <w:szCs w:val="20"/>
                <w:u w:val="single"/>
              </w:rPr>
            </w:pPr>
            <w:hyperlink r:id="rId3" w:history="1">
              <w:r w:rsidR="00A86ACA" w:rsidRPr="004F1424">
                <w:rPr>
                  <w:rFonts w:eastAsia="Times New Roman" w:cs="Arial"/>
                  <w:color w:val="0563C1"/>
                  <w:sz w:val="20"/>
                  <w:szCs w:val="20"/>
                  <w:u w:val="single"/>
                </w:rPr>
                <w:t xml:space="preserve">https://www.nj.gov/labor/forms_pdfs/tdi/FLI%20Summary%20Report%20for%202016.pdf </w:t>
              </w:r>
            </w:hyperlink>
          </w:p>
        </w:tc>
      </w:tr>
      <w:tr w:rsidR="00A86ACA" w:rsidRPr="004F1424" w14:paraId="680C5ECA" w14:textId="77777777" w:rsidTr="00A0764C">
        <w:trPr>
          <w:trHeight w:val="80"/>
        </w:trPr>
        <w:tc>
          <w:tcPr>
            <w:tcW w:w="8144" w:type="dxa"/>
            <w:tcBorders>
              <w:top w:val="nil"/>
              <w:left w:val="nil"/>
              <w:bottom w:val="nil"/>
              <w:right w:val="nil"/>
            </w:tcBorders>
            <w:shd w:val="clear" w:color="auto" w:fill="auto"/>
            <w:noWrap/>
            <w:vAlign w:val="center"/>
            <w:hideMark/>
          </w:tcPr>
          <w:p w14:paraId="428C7A8F" w14:textId="77777777" w:rsidR="00A86ACA" w:rsidRPr="004F1424" w:rsidRDefault="00F83D4A" w:rsidP="004F1424">
            <w:pPr>
              <w:spacing w:after="0" w:line="240" w:lineRule="auto"/>
              <w:rPr>
                <w:rFonts w:eastAsia="Times New Roman" w:cs="Arial"/>
                <w:color w:val="0563C1"/>
                <w:sz w:val="20"/>
                <w:szCs w:val="20"/>
                <w:u w:val="single"/>
              </w:rPr>
            </w:pPr>
            <w:hyperlink r:id="rId4" w:history="1">
              <w:r w:rsidR="00A86ACA" w:rsidRPr="004F1424">
                <w:rPr>
                  <w:rFonts w:eastAsia="Times New Roman" w:cs="Arial"/>
                  <w:color w:val="0563C1"/>
                  <w:sz w:val="20"/>
                  <w:szCs w:val="20"/>
                  <w:u w:val="single"/>
                </w:rPr>
                <w:t xml:space="preserve">https://www.nj.gov/labor/forms_pdfs/tdi/TDI%20Report%20for%202016.pdf </w:t>
              </w:r>
            </w:hyperlink>
          </w:p>
          <w:p w14:paraId="7C692063" w14:textId="600F46E6" w:rsidR="00A86ACA" w:rsidRPr="004F1424" w:rsidRDefault="00A86ACA" w:rsidP="004F1424">
            <w:pPr>
              <w:spacing w:after="0" w:line="240" w:lineRule="auto"/>
              <w:rPr>
                <w:rFonts w:eastAsia="Times New Roman" w:cs="Arial"/>
                <w:color w:val="0563C1"/>
                <w:sz w:val="20"/>
                <w:szCs w:val="20"/>
                <w:u w:val="single"/>
              </w:rPr>
            </w:pPr>
            <w:r w:rsidRPr="004F1424">
              <w:rPr>
                <w:rFonts w:cs="Arial"/>
                <w:sz w:val="20"/>
                <w:szCs w:val="20"/>
              </w:rPr>
              <w:t xml:space="preserve">Rhode </w:t>
            </w:r>
            <w:r w:rsidRPr="00A20416">
              <w:rPr>
                <w:rFonts w:cs="Arial"/>
                <w:sz w:val="20"/>
                <w:szCs w:val="20"/>
                <w:highlight w:val="yellow"/>
              </w:rPr>
              <w:t>Island:</w:t>
            </w:r>
          </w:p>
        </w:tc>
      </w:tr>
      <w:tr w:rsidR="00A86ACA" w:rsidRPr="004F1424" w14:paraId="5621E59E" w14:textId="77777777" w:rsidTr="004F1424">
        <w:trPr>
          <w:trHeight w:val="300"/>
        </w:trPr>
        <w:tc>
          <w:tcPr>
            <w:tcW w:w="8144" w:type="dxa"/>
            <w:tcBorders>
              <w:top w:val="nil"/>
              <w:left w:val="nil"/>
              <w:bottom w:val="nil"/>
              <w:right w:val="nil"/>
            </w:tcBorders>
            <w:shd w:val="clear" w:color="auto" w:fill="auto"/>
            <w:noWrap/>
            <w:vAlign w:val="bottom"/>
            <w:hideMark/>
          </w:tcPr>
          <w:p w14:paraId="3D9D49B8" w14:textId="77777777" w:rsidR="00A86ACA" w:rsidRPr="004F1424" w:rsidRDefault="00F83D4A" w:rsidP="004F1424">
            <w:pPr>
              <w:spacing w:after="0" w:line="240" w:lineRule="auto"/>
              <w:rPr>
                <w:rFonts w:eastAsia="Times New Roman" w:cs="Arial"/>
                <w:color w:val="0563C1"/>
                <w:sz w:val="20"/>
                <w:szCs w:val="20"/>
                <w:u w:val="single"/>
              </w:rPr>
            </w:pPr>
            <w:hyperlink r:id="rId5" w:history="1">
              <w:r w:rsidR="00A86ACA" w:rsidRPr="004F1424">
                <w:rPr>
                  <w:rFonts w:eastAsia="Times New Roman" w:cs="Arial"/>
                  <w:color w:val="0563C1"/>
                  <w:sz w:val="20"/>
                  <w:szCs w:val="20"/>
                  <w:u w:val="single"/>
                </w:rPr>
                <w:t>http://www.dlt.ri.gov/lmi/uiadmin.htm</w:t>
              </w:r>
            </w:hyperlink>
          </w:p>
        </w:tc>
      </w:tr>
    </w:tbl>
    <w:p w14:paraId="397C0024" w14:textId="30E7CA09" w:rsidR="00A86ACA" w:rsidRDefault="00A86AC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04294"/>
    <w:multiLevelType w:val="hybridMultilevel"/>
    <w:tmpl w:val="C5BC3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5E0B8E"/>
    <w:multiLevelType w:val="hybridMultilevel"/>
    <w:tmpl w:val="DF460E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1B130D2"/>
    <w:multiLevelType w:val="hybridMultilevel"/>
    <w:tmpl w:val="694C146C"/>
    <w:lvl w:ilvl="0" w:tplc="7E9801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05FE4"/>
    <w:multiLevelType w:val="hybridMultilevel"/>
    <w:tmpl w:val="A37072A0"/>
    <w:lvl w:ilvl="0" w:tplc="9216C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93AD6"/>
    <w:multiLevelType w:val="hybridMultilevel"/>
    <w:tmpl w:val="6F769F02"/>
    <w:lvl w:ilvl="0" w:tplc="FB129F2C">
      <w:start w:val="1"/>
      <w:numFmt w:val="bullet"/>
      <w:lvlText w:val=""/>
      <w:lvlJc w:val="left"/>
      <w:pPr>
        <w:ind w:left="1440" w:hanging="360"/>
      </w:pPr>
      <w:rPr>
        <w:rFonts w:ascii="Wingdings" w:hAnsi="Wingdings" w:hint="default"/>
        <w:sz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utahi Kingi">
    <w15:presenceInfo w15:providerId="AD" w15:userId="S::hkingi@impaqint.com::d45d32d4-b6bb-4491-916a-6962b92db3ed"/>
  </w15:person>
  <w15:person w15:author="Chris Zhang">
    <w15:presenceInfo w15:providerId="AD" w15:userId="S::CZhang@impaqint.com::bf937d55-5b6e-4874-8b9c-e20da62692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F0D"/>
    <w:rsid w:val="0000110C"/>
    <w:rsid w:val="00006DC3"/>
    <w:rsid w:val="00017FCD"/>
    <w:rsid w:val="00025B39"/>
    <w:rsid w:val="00034C5B"/>
    <w:rsid w:val="000545DE"/>
    <w:rsid w:val="00070B3F"/>
    <w:rsid w:val="000B1F5A"/>
    <w:rsid w:val="000C1127"/>
    <w:rsid w:val="000C54B2"/>
    <w:rsid w:val="000D7A86"/>
    <w:rsid w:val="000F53EA"/>
    <w:rsid w:val="0010471D"/>
    <w:rsid w:val="00126CE8"/>
    <w:rsid w:val="001474CE"/>
    <w:rsid w:val="0017525B"/>
    <w:rsid w:val="00183C6B"/>
    <w:rsid w:val="001952D8"/>
    <w:rsid w:val="001B0BE7"/>
    <w:rsid w:val="001B15C0"/>
    <w:rsid w:val="001D7F0D"/>
    <w:rsid w:val="001E3ED0"/>
    <w:rsid w:val="002064AF"/>
    <w:rsid w:val="00210971"/>
    <w:rsid w:val="002228DB"/>
    <w:rsid w:val="00222B92"/>
    <w:rsid w:val="00225414"/>
    <w:rsid w:val="00245E11"/>
    <w:rsid w:val="002604A5"/>
    <w:rsid w:val="00276CA6"/>
    <w:rsid w:val="00277654"/>
    <w:rsid w:val="00282D19"/>
    <w:rsid w:val="00287949"/>
    <w:rsid w:val="00293164"/>
    <w:rsid w:val="002A482A"/>
    <w:rsid w:val="002D0AFA"/>
    <w:rsid w:val="002E59E7"/>
    <w:rsid w:val="003152A5"/>
    <w:rsid w:val="003264E9"/>
    <w:rsid w:val="0034397B"/>
    <w:rsid w:val="00353E42"/>
    <w:rsid w:val="003672CA"/>
    <w:rsid w:val="003813EC"/>
    <w:rsid w:val="00383A30"/>
    <w:rsid w:val="003857C7"/>
    <w:rsid w:val="0039321A"/>
    <w:rsid w:val="003A1128"/>
    <w:rsid w:val="003B1697"/>
    <w:rsid w:val="003E1D3A"/>
    <w:rsid w:val="003F079D"/>
    <w:rsid w:val="003F4968"/>
    <w:rsid w:val="00402539"/>
    <w:rsid w:val="00404BE9"/>
    <w:rsid w:val="00405C5A"/>
    <w:rsid w:val="00411A18"/>
    <w:rsid w:val="004121A0"/>
    <w:rsid w:val="00412A01"/>
    <w:rsid w:val="004243FF"/>
    <w:rsid w:val="00431FEF"/>
    <w:rsid w:val="004349EF"/>
    <w:rsid w:val="00463D42"/>
    <w:rsid w:val="004A489D"/>
    <w:rsid w:val="004A5DB4"/>
    <w:rsid w:val="004A6651"/>
    <w:rsid w:val="004B5CC0"/>
    <w:rsid w:val="004C1EDE"/>
    <w:rsid w:val="004C5318"/>
    <w:rsid w:val="004C7EB9"/>
    <w:rsid w:val="004D792D"/>
    <w:rsid w:val="004F0463"/>
    <w:rsid w:val="004F0F5C"/>
    <w:rsid w:val="004F1424"/>
    <w:rsid w:val="005133AF"/>
    <w:rsid w:val="00523813"/>
    <w:rsid w:val="005501F3"/>
    <w:rsid w:val="00557064"/>
    <w:rsid w:val="00575516"/>
    <w:rsid w:val="00580B94"/>
    <w:rsid w:val="005842BE"/>
    <w:rsid w:val="00590CE7"/>
    <w:rsid w:val="005B0211"/>
    <w:rsid w:val="005D5DFC"/>
    <w:rsid w:val="00614252"/>
    <w:rsid w:val="0062515B"/>
    <w:rsid w:val="0063498E"/>
    <w:rsid w:val="00636CC4"/>
    <w:rsid w:val="006463D4"/>
    <w:rsid w:val="006603F5"/>
    <w:rsid w:val="006607EA"/>
    <w:rsid w:val="006667EC"/>
    <w:rsid w:val="00667F27"/>
    <w:rsid w:val="0067073C"/>
    <w:rsid w:val="00673154"/>
    <w:rsid w:val="00675D2A"/>
    <w:rsid w:val="006C7BA3"/>
    <w:rsid w:val="006F13AA"/>
    <w:rsid w:val="0070312E"/>
    <w:rsid w:val="00716C8D"/>
    <w:rsid w:val="007339E5"/>
    <w:rsid w:val="007410B2"/>
    <w:rsid w:val="00741B39"/>
    <w:rsid w:val="0075009E"/>
    <w:rsid w:val="00760590"/>
    <w:rsid w:val="007679D9"/>
    <w:rsid w:val="00773476"/>
    <w:rsid w:val="007759B1"/>
    <w:rsid w:val="0078195C"/>
    <w:rsid w:val="007B4748"/>
    <w:rsid w:val="007C0954"/>
    <w:rsid w:val="007C13DD"/>
    <w:rsid w:val="007C33A8"/>
    <w:rsid w:val="007E39A1"/>
    <w:rsid w:val="007F45D1"/>
    <w:rsid w:val="00801EFD"/>
    <w:rsid w:val="00803064"/>
    <w:rsid w:val="0083566A"/>
    <w:rsid w:val="008455F6"/>
    <w:rsid w:val="00845F82"/>
    <w:rsid w:val="00853374"/>
    <w:rsid w:val="00857561"/>
    <w:rsid w:val="00862953"/>
    <w:rsid w:val="0086636B"/>
    <w:rsid w:val="008720EC"/>
    <w:rsid w:val="008840D0"/>
    <w:rsid w:val="008923E6"/>
    <w:rsid w:val="008A5E8D"/>
    <w:rsid w:val="008B3A00"/>
    <w:rsid w:val="008D0218"/>
    <w:rsid w:val="008E4C89"/>
    <w:rsid w:val="008F7CB5"/>
    <w:rsid w:val="00906B91"/>
    <w:rsid w:val="00906F68"/>
    <w:rsid w:val="009171F2"/>
    <w:rsid w:val="009343BA"/>
    <w:rsid w:val="00934E00"/>
    <w:rsid w:val="0093750D"/>
    <w:rsid w:val="00962C9A"/>
    <w:rsid w:val="009767A3"/>
    <w:rsid w:val="00980BA7"/>
    <w:rsid w:val="00985A73"/>
    <w:rsid w:val="00985DAB"/>
    <w:rsid w:val="009B032C"/>
    <w:rsid w:val="009B1F8E"/>
    <w:rsid w:val="009C31AA"/>
    <w:rsid w:val="009D0100"/>
    <w:rsid w:val="009D1FBF"/>
    <w:rsid w:val="009D5D98"/>
    <w:rsid w:val="009D7850"/>
    <w:rsid w:val="009F4021"/>
    <w:rsid w:val="009F42C2"/>
    <w:rsid w:val="00A0564B"/>
    <w:rsid w:val="00A0764C"/>
    <w:rsid w:val="00A20416"/>
    <w:rsid w:val="00A30594"/>
    <w:rsid w:val="00A31039"/>
    <w:rsid w:val="00A314CC"/>
    <w:rsid w:val="00A36CC1"/>
    <w:rsid w:val="00A40C43"/>
    <w:rsid w:val="00A53001"/>
    <w:rsid w:val="00A7187B"/>
    <w:rsid w:val="00A770BA"/>
    <w:rsid w:val="00A804BD"/>
    <w:rsid w:val="00A8072F"/>
    <w:rsid w:val="00A86ACA"/>
    <w:rsid w:val="00A91D16"/>
    <w:rsid w:val="00AB361F"/>
    <w:rsid w:val="00AC42B9"/>
    <w:rsid w:val="00AC4727"/>
    <w:rsid w:val="00AD12B0"/>
    <w:rsid w:val="00AD4CBB"/>
    <w:rsid w:val="00AD6621"/>
    <w:rsid w:val="00AF6A32"/>
    <w:rsid w:val="00B10952"/>
    <w:rsid w:val="00B1730C"/>
    <w:rsid w:val="00B21BEC"/>
    <w:rsid w:val="00B47F52"/>
    <w:rsid w:val="00B70368"/>
    <w:rsid w:val="00B70B94"/>
    <w:rsid w:val="00B9036F"/>
    <w:rsid w:val="00BA0524"/>
    <w:rsid w:val="00BB303C"/>
    <w:rsid w:val="00BC42F8"/>
    <w:rsid w:val="00BD0D2F"/>
    <w:rsid w:val="00BD37E7"/>
    <w:rsid w:val="00BD55EE"/>
    <w:rsid w:val="00BF3788"/>
    <w:rsid w:val="00C041F2"/>
    <w:rsid w:val="00C12C8F"/>
    <w:rsid w:val="00C401E5"/>
    <w:rsid w:val="00C510CB"/>
    <w:rsid w:val="00C65214"/>
    <w:rsid w:val="00C6650B"/>
    <w:rsid w:val="00C71E6D"/>
    <w:rsid w:val="00C7487B"/>
    <w:rsid w:val="00C93954"/>
    <w:rsid w:val="00CE3C6F"/>
    <w:rsid w:val="00CE5316"/>
    <w:rsid w:val="00D02E3A"/>
    <w:rsid w:val="00D114AD"/>
    <w:rsid w:val="00D118D4"/>
    <w:rsid w:val="00D2770F"/>
    <w:rsid w:val="00D54F37"/>
    <w:rsid w:val="00D65E02"/>
    <w:rsid w:val="00D73CE5"/>
    <w:rsid w:val="00D77662"/>
    <w:rsid w:val="00D94C3F"/>
    <w:rsid w:val="00D95B81"/>
    <w:rsid w:val="00DD03BA"/>
    <w:rsid w:val="00DD1C43"/>
    <w:rsid w:val="00DD5120"/>
    <w:rsid w:val="00DE04AB"/>
    <w:rsid w:val="00DF4923"/>
    <w:rsid w:val="00E35CD9"/>
    <w:rsid w:val="00E40ABE"/>
    <w:rsid w:val="00E44B89"/>
    <w:rsid w:val="00E47925"/>
    <w:rsid w:val="00E51A70"/>
    <w:rsid w:val="00E60A4F"/>
    <w:rsid w:val="00E710C2"/>
    <w:rsid w:val="00E76066"/>
    <w:rsid w:val="00E82508"/>
    <w:rsid w:val="00E85ED7"/>
    <w:rsid w:val="00E92310"/>
    <w:rsid w:val="00EB7A90"/>
    <w:rsid w:val="00EC287C"/>
    <w:rsid w:val="00EE0482"/>
    <w:rsid w:val="00EF7896"/>
    <w:rsid w:val="00F033F7"/>
    <w:rsid w:val="00F05F5B"/>
    <w:rsid w:val="00F15D60"/>
    <w:rsid w:val="00F178CA"/>
    <w:rsid w:val="00F60DC9"/>
    <w:rsid w:val="00F75A10"/>
    <w:rsid w:val="00F769C0"/>
    <w:rsid w:val="00F83D4A"/>
    <w:rsid w:val="00F90909"/>
    <w:rsid w:val="00FC630A"/>
    <w:rsid w:val="00FD2BD6"/>
    <w:rsid w:val="00FD3AFC"/>
    <w:rsid w:val="00FF00FD"/>
    <w:rsid w:val="00FF2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6337"/>
  <w15:chartTrackingRefBased/>
  <w15:docId w15:val="{6D79FCC6-D6F7-42A4-AE79-B9945249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EFD"/>
    <w:rPr>
      <w:rFonts w:ascii="Arial" w:hAnsi="Arial"/>
      <w:sz w:val="24"/>
    </w:rPr>
  </w:style>
  <w:style w:type="paragraph" w:styleId="Heading1">
    <w:name w:val="heading 1"/>
    <w:basedOn w:val="Normal"/>
    <w:next w:val="Normal"/>
    <w:link w:val="Heading1Char"/>
    <w:uiPriority w:val="9"/>
    <w:qFormat/>
    <w:rsid w:val="005501F3"/>
    <w:pPr>
      <w:keepNext/>
      <w:keepLines/>
      <w:spacing w:before="240" w:after="240"/>
      <w:outlineLvl w:val="0"/>
    </w:pPr>
    <w:rPr>
      <w:rFonts w:eastAsiaTheme="majorEastAsia" w:cstheme="majorBidi"/>
      <w:b/>
      <w:color w:val="6C0000"/>
      <w:szCs w:val="32"/>
    </w:rPr>
  </w:style>
  <w:style w:type="paragraph" w:styleId="Heading2">
    <w:name w:val="heading 2"/>
    <w:basedOn w:val="Normal"/>
    <w:next w:val="Normal"/>
    <w:link w:val="Heading2Char"/>
    <w:uiPriority w:val="9"/>
    <w:unhideWhenUsed/>
    <w:qFormat/>
    <w:rsid w:val="005501F3"/>
    <w:pPr>
      <w:keepNext/>
      <w:keepLines/>
      <w:spacing w:before="240" w:after="2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MCHIP_list paragraph,List Paragraph1,Recommendation,List Paragraph (numbered (a)),Dot pt,F5 List Paragraph,No Spacing1,List Paragraph Char Char Char,Indicator Text,Numbered Para 1,MAIN CONTENT,Colorful List - Accent 11,Bullet 1"/>
    <w:basedOn w:val="Normal"/>
    <w:link w:val="ListParagraphChar"/>
    <w:uiPriority w:val="34"/>
    <w:qFormat/>
    <w:rsid w:val="00BC42F8"/>
    <w:pPr>
      <w:ind w:left="720"/>
      <w:contextualSpacing/>
    </w:pPr>
  </w:style>
  <w:style w:type="character" w:customStyle="1" w:styleId="ListParagraphChar">
    <w:name w:val="List Paragraph Char"/>
    <w:aliases w:val="MCHIP_list paragraph Char,List Paragraph1 Char,Recommendation Char,List Paragraph (numbered (a)) Char,Dot pt Char,F5 List Paragraph Char,No Spacing1 Char,List Paragraph Char Char Char Char,Indicator Text Char,Numbered Para 1 Char"/>
    <w:basedOn w:val="DefaultParagraphFont"/>
    <w:link w:val="ListParagraph"/>
    <w:uiPriority w:val="34"/>
    <w:qFormat/>
    <w:rsid w:val="003857C7"/>
  </w:style>
  <w:style w:type="character" w:customStyle="1" w:styleId="Heading1Char">
    <w:name w:val="Heading 1 Char"/>
    <w:basedOn w:val="DefaultParagraphFont"/>
    <w:link w:val="Heading1"/>
    <w:uiPriority w:val="9"/>
    <w:rsid w:val="005501F3"/>
    <w:rPr>
      <w:rFonts w:ascii="Arial" w:eastAsiaTheme="majorEastAsia" w:hAnsi="Arial" w:cstheme="majorBidi"/>
      <w:b/>
      <w:color w:val="6C0000"/>
      <w:sz w:val="24"/>
      <w:szCs w:val="32"/>
    </w:rPr>
  </w:style>
  <w:style w:type="character" w:customStyle="1" w:styleId="Heading2Char">
    <w:name w:val="Heading 2 Char"/>
    <w:basedOn w:val="DefaultParagraphFont"/>
    <w:link w:val="Heading2"/>
    <w:uiPriority w:val="9"/>
    <w:rsid w:val="005501F3"/>
    <w:rPr>
      <w:rFonts w:ascii="Arial" w:eastAsiaTheme="majorEastAsia" w:hAnsi="Arial" w:cstheme="majorBidi"/>
      <w:b/>
      <w:color w:val="000000" w:themeColor="text1"/>
      <w:sz w:val="24"/>
      <w:szCs w:val="26"/>
    </w:rPr>
  </w:style>
  <w:style w:type="character" w:styleId="Hyperlink">
    <w:name w:val="Hyperlink"/>
    <w:basedOn w:val="DefaultParagraphFont"/>
    <w:uiPriority w:val="99"/>
    <w:unhideWhenUsed/>
    <w:rsid w:val="009343BA"/>
    <w:rPr>
      <w:color w:val="0000FF"/>
      <w:u w:val="single"/>
    </w:rPr>
  </w:style>
  <w:style w:type="character" w:styleId="FollowedHyperlink">
    <w:name w:val="FollowedHyperlink"/>
    <w:basedOn w:val="DefaultParagraphFont"/>
    <w:uiPriority w:val="99"/>
    <w:semiHidden/>
    <w:unhideWhenUsed/>
    <w:rsid w:val="00E51A70"/>
    <w:rPr>
      <w:color w:val="954F72" w:themeColor="followedHyperlink"/>
      <w:u w:val="single"/>
    </w:rPr>
  </w:style>
  <w:style w:type="paragraph" w:styleId="Header">
    <w:name w:val="header"/>
    <w:basedOn w:val="Normal"/>
    <w:link w:val="HeaderChar"/>
    <w:uiPriority w:val="99"/>
    <w:unhideWhenUsed/>
    <w:rsid w:val="0080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D"/>
    <w:rPr>
      <w:rFonts w:ascii="Arial" w:hAnsi="Arial"/>
      <w:sz w:val="24"/>
    </w:rPr>
  </w:style>
  <w:style w:type="paragraph" w:styleId="Footer">
    <w:name w:val="footer"/>
    <w:basedOn w:val="Normal"/>
    <w:link w:val="FooterChar"/>
    <w:uiPriority w:val="99"/>
    <w:unhideWhenUsed/>
    <w:rsid w:val="0080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EFD"/>
    <w:rPr>
      <w:rFonts w:ascii="Arial" w:hAnsi="Arial"/>
      <w:sz w:val="24"/>
    </w:rPr>
  </w:style>
  <w:style w:type="paragraph" w:styleId="FootnoteText">
    <w:name w:val="footnote text"/>
    <w:basedOn w:val="Normal"/>
    <w:link w:val="FootnoteTextChar"/>
    <w:uiPriority w:val="99"/>
    <w:semiHidden/>
    <w:unhideWhenUsed/>
    <w:rsid w:val="004F142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1424"/>
    <w:rPr>
      <w:rFonts w:ascii="Arial" w:hAnsi="Arial"/>
      <w:sz w:val="20"/>
      <w:szCs w:val="20"/>
    </w:rPr>
  </w:style>
  <w:style w:type="character" w:styleId="FootnoteReference">
    <w:name w:val="footnote reference"/>
    <w:basedOn w:val="DefaultParagraphFont"/>
    <w:uiPriority w:val="99"/>
    <w:semiHidden/>
    <w:unhideWhenUsed/>
    <w:rsid w:val="004F1424"/>
    <w:rPr>
      <w:vertAlign w:val="superscript"/>
    </w:rPr>
  </w:style>
  <w:style w:type="table" w:styleId="ListTable4">
    <w:name w:val="List Table 4"/>
    <w:basedOn w:val="TableNormal"/>
    <w:uiPriority w:val="49"/>
    <w:rsid w:val="00A91D1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C42B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42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474CE"/>
    <w:rPr>
      <w:sz w:val="16"/>
      <w:szCs w:val="16"/>
    </w:rPr>
  </w:style>
  <w:style w:type="paragraph" w:styleId="CommentText">
    <w:name w:val="annotation text"/>
    <w:basedOn w:val="Normal"/>
    <w:link w:val="CommentTextChar"/>
    <w:uiPriority w:val="99"/>
    <w:semiHidden/>
    <w:unhideWhenUsed/>
    <w:rsid w:val="001474CE"/>
    <w:pPr>
      <w:spacing w:line="240" w:lineRule="auto"/>
    </w:pPr>
    <w:rPr>
      <w:sz w:val="20"/>
      <w:szCs w:val="20"/>
    </w:rPr>
  </w:style>
  <w:style w:type="character" w:customStyle="1" w:styleId="CommentTextChar">
    <w:name w:val="Comment Text Char"/>
    <w:basedOn w:val="DefaultParagraphFont"/>
    <w:link w:val="CommentText"/>
    <w:uiPriority w:val="99"/>
    <w:semiHidden/>
    <w:rsid w:val="001474C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474CE"/>
    <w:rPr>
      <w:b/>
      <w:bCs/>
    </w:rPr>
  </w:style>
  <w:style w:type="character" w:customStyle="1" w:styleId="CommentSubjectChar">
    <w:name w:val="Comment Subject Char"/>
    <w:basedOn w:val="CommentTextChar"/>
    <w:link w:val="CommentSubject"/>
    <w:uiPriority w:val="99"/>
    <w:semiHidden/>
    <w:rsid w:val="001474CE"/>
    <w:rPr>
      <w:rFonts w:ascii="Arial" w:hAnsi="Arial"/>
      <w:b/>
      <w:bCs/>
      <w:sz w:val="20"/>
      <w:szCs w:val="20"/>
    </w:rPr>
  </w:style>
  <w:style w:type="paragraph" w:styleId="Revision">
    <w:name w:val="Revision"/>
    <w:hidden/>
    <w:uiPriority w:val="99"/>
    <w:semiHidden/>
    <w:rsid w:val="001474CE"/>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54417">
      <w:bodyDiv w:val="1"/>
      <w:marLeft w:val="0"/>
      <w:marRight w:val="0"/>
      <w:marTop w:val="0"/>
      <w:marBottom w:val="0"/>
      <w:divBdr>
        <w:top w:val="none" w:sz="0" w:space="0" w:color="auto"/>
        <w:left w:val="none" w:sz="0" w:space="0" w:color="auto"/>
        <w:bottom w:val="none" w:sz="0" w:space="0" w:color="auto"/>
        <w:right w:val="none" w:sz="0" w:space="0" w:color="auto"/>
      </w:divBdr>
    </w:div>
    <w:div w:id="772944592">
      <w:bodyDiv w:val="1"/>
      <w:marLeft w:val="0"/>
      <w:marRight w:val="0"/>
      <w:marTop w:val="0"/>
      <w:marBottom w:val="0"/>
      <w:divBdr>
        <w:top w:val="none" w:sz="0" w:space="0" w:color="auto"/>
        <w:left w:val="none" w:sz="0" w:space="0" w:color="auto"/>
        <w:bottom w:val="none" w:sz="0" w:space="0" w:color="auto"/>
        <w:right w:val="none" w:sz="0" w:space="0" w:color="auto"/>
      </w:divBdr>
    </w:div>
    <w:div w:id="943415331">
      <w:bodyDiv w:val="1"/>
      <w:marLeft w:val="0"/>
      <w:marRight w:val="0"/>
      <w:marTop w:val="0"/>
      <w:marBottom w:val="0"/>
      <w:divBdr>
        <w:top w:val="none" w:sz="0" w:space="0" w:color="auto"/>
        <w:left w:val="none" w:sz="0" w:space="0" w:color="auto"/>
        <w:bottom w:val="none" w:sz="0" w:space="0" w:color="auto"/>
        <w:right w:val="none" w:sz="0" w:space="0" w:color="auto"/>
      </w:divBdr>
    </w:div>
    <w:div w:id="1122382896">
      <w:bodyDiv w:val="1"/>
      <w:marLeft w:val="0"/>
      <w:marRight w:val="0"/>
      <w:marTop w:val="0"/>
      <w:marBottom w:val="0"/>
      <w:divBdr>
        <w:top w:val="none" w:sz="0" w:space="0" w:color="auto"/>
        <w:left w:val="none" w:sz="0" w:space="0" w:color="auto"/>
        <w:bottom w:val="none" w:sz="0" w:space="0" w:color="auto"/>
        <w:right w:val="none" w:sz="0" w:space="0" w:color="auto"/>
      </w:divBdr>
    </w:div>
    <w:div w:id="1334411113">
      <w:bodyDiv w:val="1"/>
      <w:marLeft w:val="0"/>
      <w:marRight w:val="0"/>
      <w:marTop w:val="0"/>
      <w:marBottom w:val="0"/>
      <w:divBdr>
        <w:top w:val="none" w:sz="0" w:space="0" w:color="auto"/>
        <w:left w:val="none" w:sz="0" w:space="0" w:color="auto"/>
        <w:bottom w:val="none" w:sz="0" w:space="0" w:color="auto"/>
        <w:right w:val="none" w:sz="0" w:space="0" w:color="auto"/>
      </w:divBdr>
    </w:div>
    <w:div w:id="1500971867">
      <w:bodyDiv w:val="1"/>
      <w:marLeft w:val="0"/>
      <w:marRight w:val="0"/>
      <w:marTop w:val="0"/>
      <w:marBottom w:val="0"/>
      <w:divBdr>
        <w:top w:val="none" w:sz="0" w:space="0" w:color="auto"/>
        <w:left w:val="none" w:sz="0" w:space="0" w:color="auto"/>
        <w:bottom w:val="none" w:sz="0" w:space="0" w:color="auto"/>
        <w:right w:val="none" w:sz="0" w:space="0" w:color="auto"/>
      </w:divBdr>
    </w:div>
    <w:div w:id="1543714146">
      <w:bodyDiv w:val="1"/>
      <w:marLeft w:val="0"/>
      <w:marRight w:val="0"/>
      <w:marTop w:val="0"/>
      <w:marBottom w:val="0"/>
      <w:divBdr>
        <w:top w:val="none" w:sz="0" w:space="0" w:color="auto"/>
        <w:left w:val="none" w:sz="0" w:space="0" w:color="auto"/>
        <w:bottom w:val="none" w:sz="0" w:space="0" w:color="auto"/>
        <w:right w:val="none" w:sz="0" w:space="0" w:color="auto"/>
      </w:divBdr>
    </w:div>
    <w:div w:id="176491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lims.dccouncil.us/Download/34613/B21-0415-Economic-and-Policy-Impact-Statement-UPLAA3.pdf"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2.census.gov/programs-surveys/acs/methodology/design_and_methodology/acs_design_methodology_report_2014.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j.gov/labor/forms_pdfs/tdi/FLI%20Summary%20Report%20for%202016.pdf" TargetMode="External"/><Relationship Id="rId2" Type="http://schemas.openxmlformats.org/officeDocument/2006/relationships/hyperlink" Target="https://www.edd.ca.gov/about_edd/pdf/qspfl_PFL_Program_Statistics.pdf" TargetMode="External"/><Relationship Id="rId1" Type="http://schemas.openxmlformats.org/officeDocument/2006/relationships/hyperlink" Target="https://www.edd.ca.gov/about_edd/pdf/qsdi_DI_Program_Statistics.pdf" TargetMode="External"/><Relationship Id="rId5" Type="http://schemas.openxmlformats.org/officeDocument/2006/relationships/hyperlink" Target="http://www.dlt.ri.gov/lmi/uiadmin.htm" TargetMode="External"/><Relationship Id="rId4" Type="http://schemas.openxmlformats.org/officeDocument/2006/relationships/hyperlink" Target="https://www.nj.gov/labor/forms_pdfs/tdi/TDI%20Report%20for%20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13B7D-BA57-4D7F-8042-E410F7071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7730</TotalTime>
  <Pages>15</Pages>
  <Words>3695</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IMPAQ</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Patterson</dc:creator>
  <cp:keywords/>
  <dc:description/>
  <cp:lastModifiedBy>Chris Zhang</cp:lastModifiedBy>
  <cp:revision>218</cp:revision>
  <dcterms:created xsi:type="dcterms:W3CDTF">2019-12-16T20:26:00Z</dcterms:created>
  <dcterms:modified xsi:type="dcterms:W3CDTF">2020-01-15T02:54:00Z</dcterms:modified>
</cp:coreProperties>
</file>